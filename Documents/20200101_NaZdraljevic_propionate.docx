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D4BD687" w:rsidR="00ED00D2" w:rsidRDefault="00157763" w:rsidP="008120F4">
      <w:pPr>
        <w:spacing w:line="480" w:lineRule="auto"/>
        <w:jc w:val="both"/>
        <w:rPr>
          <w:b/>
          <w:color w:val="000000" w:themeColor="text1"/>
          <w:sz w:val="24"/>
          <w:szCs w:val="24"/>
        </w:rPr>
      </w:pPr>
      <w:r>
        <w:rPr>
          <w:b/>
          <w:color w:val="000000" w:themeColor="text1"/>
          <w:sz w:val="24"/>
          <w:szCs w:val="24"/>
        </w:rPr>
        <w:t xml:space="preserve">Modifiers of Propionate Sensitivity in </w:t>
      </w:r>
      <w:r w:rsidRPr="00157763">
        <w:rPr>
          <w:b/>
          <w:i/>
          <w:iCs/>
          <w:color w:val="000000" w:themeColor="text1"/>
          <w:sz w:val="24"/>
          <w:szCs w:val="24"/>
        </w:rPr>
        <w:t>C. elegans</w:t>
      </w:r>
      <w:r>
        <w:rPr>
          <w:b/>
          <w:color w:val="000000" w:themeColor="text1"/>
          <w:sz w:val="24"/>
          <w:szCs w:val="24"/>
        </w:rPr>
        <w:t>: a Model for Human Inborn Errors in Metabolism</w:t>
      </w:r>
      <w:r w:rsidR="00825679">
        <w:rPr>
          <w:b/>
          <w:color w:val="000000" w:themeColor="text1"/>
          <w:sz w:val="24"/>
          <w:szCs w:val="24"/>
        </w:rPr>
        <w:t xml:space="preserve"> [</w:t>
      </w:r>
      <w:r w:rsidR="00825679" w:rsidRPr="00825679">
        <w:rPr>
          <w:b/>
          <w:color w:val="000000" w:themeColor="text1"/>
          <w:sz w:val="24"/>
          <w:szCs w:val="24"/>
          <w:highlight w:val="yellow"/>
        </w:rPr>
        <w:t>BROAD BUT VAGUE</w:t>
      </w:r>
      <w:r w:rsidR="00825679">
        <w:rPr>
          <w:b/>
          <w:color w:val="000000" w:themeColor="text1"/>
          <w:sz w:val="24"/>
          <w:szCs w:val="24"/>
        </w:rPr>
        <w:t>]</w:t>
      </w:r>
    </w:p>
    <w:p w14:paraId="0E16F1F9" w14:textId="214DA83D" w:rsidR="00825679" w:rsidRDefault="00825679" w:rsidP="008120F4">
      <w:pPr>
        <w:spacing w:line="480" w:lineRule="auto"/>
        <w:jc w:val="both"/>
        <w:rPr>
          <w:b/>
          <w:color w:val="000000" w:themeColor="text1"/>
          <w:sz w:val="24"/>
          <w:szCs w:val="24"/>
        </w:rPr>
      </w:pPr>
    </w:p>
    <w:p w14:paraId="3B3BEA47" w14:textId="7391E518" w:rsidR="00825679" w:rsidRDefault="00825679" w:rsidP="008120F4">
      <w:pPr>
        <w:spacing w:line="480" w:lineRule="auto"/>
        <w:jc w:val="both"/>
        <w:rPr>
          <w:b/>
          <w:color w:val="000000" w:themeColor="text1"/>
          <w:sz w:val="24"/>
          <w:szCs w:val="24"/>
        </w:rPr>
      </w:pPr>
      <w:r>
        <w:rPr>
          <w:b/>
          <w:color w:val="000000" w:themeColor="text1"/>
          <w:sz w:val="24"/>
          <w:szCs w:val="24"/>
        </w:rPr>
        <w:t>Or</w:t>
      </w:r>
    </w:p>
    <w:p w14:paraId="4E47EE2B" w14:textId="3F0EBDDC" w:rsidR="00825679" w:rsidRDefault="00825679" w:rsidP="008120F4">
      <w:pPr>
        <w:spacing w:line="480" w:lineRule="auto"/>
        <w:jc w:val="both"/>
        <w:rPr>
          <w:b/>
          <w:color w:val="000000" w:themeColor="text1"/>
          <w:sz w:val="24"/>
          <w:szCs w:val="24"/>
        </w:rPr>
      </w:pPr>
    </w:p>
    <w:p w14:paraId="33966961" w14:textId="37344D15" w:rsidR="00825679" w:rsidRDefault="00825679" w:rsidP="008120F4">
      <w:pPr>
        <w:spacing w:line="480" w:lineRule="auto"/>
        <w:jc w:val="both"/>
        <w:rPr>
          <w:b/>
          <w:color w:val="000000" w:themeColor="text1"/>
          <w:sz w:val="24"/>
          <w:szCs w:val="24"/>
        </w:rPr>
      </w:pPr>
      <w:commentRangeStart w:id="0"/>
      <w:r>
        <w:rPr>
          <w:b/>
          <w:color w:val="000000" w:themeColor="text1"/>
          <w:sz w:val="24"/>
          <w:szCs w:val="24"/>
        </w:rPr>
        <w:t xml:space="preserve">Natural </w:t>
      </w:r>
      <w:ins w:id="1" w:author="Microsoft Office User" w:date="2020-01-01T12:25:00Z">
        <w:r w:rsidR="00397DF9">
          <w:rPr>
            <w:b/>
            <w:color w:val="000000" w:themeColor="text1"/>
            <w:sz w:val="24"/>
            <w:szCs w:val="24"/>
          </w:rPr>
          <w:t>c</w:t>
        </w:r>
      </w:ins>
      <w:ins w:id="2" w:author="Microsoft Office User" w:date="2020-01-01T12:24:00Z">
        <w:r w:rsidR="00397DF9">
          <w:rPr>
            <w:b/>
            <w:color w:val="000000" w:themeColor="text1"/>
            <w:sz w:val="24"/>
            <w:szCs w:val="24"/>
          </w:rPr>
          <w:t>opy-</w:t>
        </w:r>
      </w:ins>
      <w:ins w:id="3" w:author="Microsoft Office User" w:date="2020-01-01T12:25:00Z">
        <w:r w:rsidR="00397DF9">
          <w:rPr>
            <w:b/>
            <w:color w:val="000000" w:themeColor="text1"/>
            <w:sz w:val="24"/>
            <w:szCs w:val="24"/>
          </w:rPr>
          <w:t>n</w:t>
        </w:r>
      </w:ins>
      <w:ins w:id="4" w:author="Microsoft Office User" w:date="2020-01-01T12:24:00Z">
        <w:r w:rsidR="00397DF9">
          <w:rPr>
            <w:b/>
            <w:color w:val="000000" w:themeColor="text1"/>
            <w:sz w:val="24"/>
            <w:szCs w:val="24"/>
          </w:rPr>
          <w:t xml:space="preserve">umber </w:t>
        </w:r>
      </w:ins>
      <w:del w:id="5" w:author="Microsoft Office User" w:date="2020-01-01T12:25:00Z">
        <w:r w:rsidDel="00397DF9">
          <w:rPr>
            <w:b/>
            <w:color w:val="000000" w:themeColor="text1"/>
            <w:sz w:val="24"/>
            <w:szCs w:val="24"/>
          </w:rPr>
          <w:delText xml:space="preserve">Variation </w:delText>
        </w:r>
      </w:del>
      <w:ins w:id="6" w:author="Microsoft Office User" w:date="2020-01-01T12:25:00Z">
        <w:r w:rsidR="00397DF9">
          <w:rPr>
            <w:b/>
            <w:color w:val="000000" w:themeColor="text1"/>
            <w:sz w:val="24"/>
            <w:szCs w:val="24"/>
          </w:rPr>
          <w:t xml:space="preserve">variation </w:t>
        </w:r>
      </w:ins>
      <w:r>
        <w:rPr>
          <w:b/>
          <w:color w:val="000000" w:themeColor="text1"/>
          <w:sz w:val="24"/>
          <w:szCs w:val="24"/>
        </w:rPr>
        <w:t xml:space="preserve">in </w:t>
      </w:r>
      <w:ins w:id="7" w:author="Microsoft Office User" w:date="2020-01-01T12:33:00Z">
        <w:r w:rsidR="00195375">
          <w:rPr>
            <w:b/>
            <w:color w:val="000000" w:themeColor="text1"/>
            <w:sz w:val="24"/>
            <w:szCs w:val="24"/>
          </w:rPr>
          <w:t xml:space="preserve">a </w:t>
        </w:r>
      </w:ins>
      <w:ins w:id="8" w:author="Microsoft Office User" w:date="2020-01-01T12:24:00Z">
        <w:r w:rsidR="00397DF9">
          <w:rPr>
            <w:b/>
            <w:color w:val="000000" w:themeColor="text1"/>
            <w:sz w:val="24"/>
            <w:szCs w:val="24"/>
          </w:rPr>
          <w:t xml:space="preserve">member of </w:t>
        </w:r>
      </w:ins>
      <w:ins w:id="9" w:author="Microsoft Office User" w:date="2020-01-01T12:14:00Z">
        <w:r w:rsidR="00397DF9">
          <w:rPr>
            <w:b/>
            <w:color w:val="000000" w:themeColor="text1"/>
            <w:sz w:val="24"/>
            <w:szCs w:val="24"/>
          </w:rPr>
          <w:t xml:space="preserve">the </w:t>
        </w:r>
      </w:ins>
      <w:del w:id="10" w:author="Microsoft Office User" w:date="2020-01-01T12:25:00Z">
        <w:r w:rsidDel="00397DF9">
          <w:rPr>
            <w:b/>
            <w:color w:val="000000" w:themeColor="text1"/>
            <w:sz w:val="24"/>
            <w:szCs w:val="24"/>
          </w:rPr>
          <w:delText>Glucuronyltransferase</w:delText>
        </w:r>
      </w:del>
      <w:ins w:id="11" w:author="Microsoft Office User" w:date="2020-01-01T12:25:00Z">
        <w:r w:rsidR="00397DF9">
          <w:rPr>
            <w:b/>
            <w:color w:val="000000" w:themeColor="text1"/>
            <w:sz w:val="24"/>
            <w:szCs w:val="24"/>
          </w:rPr>
          <w:t xml:space="preserve">glucuronyltransferase </w:t>
        </w:r>
      </w:ins>
      <w:ins w:id="12" w:author="Microsoft Office User" w:date="2020-01-01T12:24:00Z">
        <w:r w:rsidR="00397DF9">
          <w:rPr>
            <w:b/>
            <w:color w:val="000000" w:themeColor="text1"/>
            <w:sz w:val="24"/>
            <w:szCs w:val="24"/>
          </w:rPr>
          <w:t xml:space="preserve">enzyme family </w:t>
        </w:r>
      </w:ins>
      <w:del w:id="13" w:author="Microsoft Office User" w:date="2020-01-01T12:26:00Z">
        <w:r w:rsidDel="00397DF9">
          <w:rPr>
            <w:b/>
            <w:color w:val="000000" w:themeColor="text1"/>
            <w:sz w:val="24"/>
            <w:szCs w:val="24"/>
          </w:rPr>
          <w:delText xml:space="preserve"> </w:delText>
        </w:r>
      </w:del>
      <w:del w:id="14" w:author="Microsoft Office User" w:date="2020-01-01T12:14:00Z">
        <w:r w:rsidDel="00950F6C">
          <w:rPr>
            <w:b/>
            <w:color w:val="000000" w:themeColor="text1"/>
            <w:sz w:val="24"/>
            <w:szCs w:val="24"/>
          </w:rPr>
          <w:delText xml:space="preserve">GLCT-3 </w:delText>
        </w:r>
      </w:del>
      <w:del w:id="15" w:author="Microsoft Office User" w:date="2020-01-01T12:25:00Z">
        <w:r w:rsidDel="00397DF9">
          <w:rPr>
            <w:b/>
            <w:color w:val="000000" w:themeColor="text1"/>
            <w:sz w:val="24"/>
            <w:szCs w:val="24"/>
          </w:rPr>
          <w:delText>M</w:delText>
        </w:r>
      </w:del>
      <w:ins w:id="16" w:author="Microsoft Office User" w:date="2020-01-01T12:25:00Z">
        <w:r w:rsidR="00397DF9">
          <w:rPr>
            <w:b/>
            <w:color w:val="000000" w:themeColor="text1"/>
            <w:sz w:val="24"/>
            <w:szCs w:val="24"/>
          </w:rPr>
          <w:t>m</w:t>
        </w:r>
      </w:ins>
      <w:r>
        <w:rPr>
          <w:b/>
          <w:color w:val="000000" w:themeColor="text1"/>
          <w:sz w:val="24"/>
          <w:szCs w:val="24"/>
        </w:rPr>
        <w:t>odulate</w:t>
      </w:r>
      <w:del w:id="17" w:author="Microsoft Office User" w:date="2020-01-01T12:25:00Z">
        <w:r w:rsidDel="00397DF9">
          <w:rPr>
            <w:b/>
            <w:color w:val="000000" w:themeColor="text1"/>
            <w:sz w:val="24"/>
            <w:szCs w:val="24"/>
          </w:rPr>
          <w:delText>s</w:delText>
        </w:r>
      </w:del>
      <w:r>
        <w:rPr>
          <w:b/>
          <w:color w:val="000000" w:themeColor="text1"/>
          <w:sz w:val="24"/>
          <w:szCs w:val="24"/>
        </w:rPr>
        <w:t xml:space="preserve"> </w:t>
      </w:r>
      <w:ins w:id="18" w:author="Microsoft Office User" w:date="2020-01-01T12:25:00Z">
        <w:r w:rsidR="00397DF9">
          <w:rPr>
            <w:b/>
            <w:color w:val="000000" w:themeColor="text1"/>
            <w:sz w:val="24"/>
            <w:szCs w:val="24"/>
          </w:rPr>
          <w:t>p</w:t>
        </w:r>
      </w:ins>
      <w:del w:id="19" w:author="Microsoft Office User" w:date="2020-01-01T12:25:00Z">
        <w:r w:rsidDel="00397DF9">
          <w:rPr>
            <w:b/>
            <w:color w:val="000000" w:themeColor="text1"/>
            <w:sz w:val="24"/>
            <w:szCs w:val="24"/>
          </w:rPr>
          <w:delText>P</w:delText>
        </w:r>
      </w:del>
      <w:r>
        <w:rPr>
          <w:b/>
          <w:color w:val="000000" w:themeColor="text1"/>
          <w:sz w:val="24"/>
          <w:szCs w:val="24"/>
        </w:rPr>
        <w:t xml:space="preserve">ropionate </w:t>
      </w:r>
      <w:del w:id="20" w:author="Microsoft Office User" w:date="2020-01-01T12:25:00Z">
        <w:r w:rsidDel="00397DF9">
          <w:rPr>
            <w:b/>
            <w:color w:val="000000" w:themeColor="text1"/>
            <w:sz w:val="24"/>
            <w:szCs w:val="24"/>
          </w:rPr>
          <w:delText xml:space="preserve">Sensitivity </w:delText>
        </w:r>
      </w:del>
      <w:ins w:id="21" w:author="Microsoft Office User" w:date="2020-01-01T12:25:00Z">
        <w:r w:rsidR="00397DF9">
          <w:rPr>
            <w:b/>
            <w:color w:val="000000" w:themeColor="text1"/>
            <w:sz w:val="24"/>
            <w:szCs w:val="24"/>
          </w:rPr>
          <w:t xml:space="preserve">sensitivity </w:t>
        </w:r>
      </w:ins>
      <w:r>
        <w:rPr>
          <w:b/>
          <w:color w:val="000000" w:themeColor="text1"/>
          <w:sz w:val="24"/>
          <w:szCs w:val="24"/>
        </w:rPr>
        <w:t xml:space="preserve">in </w:t>
      </w:r>
      <w:ins w:id="22" w:author="Microsoft Office User" w:date="2020-01-01T12:25:00Z">
        <w:r w:rsidR="00397DF9">
          <w:rPr>
            <w:b/>
            <w:color w:val="000000" w:themeColor="text1"/>
            <w:sz w:val="24"/>
            <w:szCs w:val="24"/>
          </w:rPr>
          <w:t xml:space="preserve">a </w:t>
        </w:r>
      </w:ins>
      <w:r w:rsidRPr="00825679">
        <w:rPr>
          <w:b/>
          <w:i/>
          <w:iCs/>
          <w:color w:val="000000" w:themeColor="text1"/>
          <w:sz w:val="24"/>
          <w:szCs w:val="24"/>
        </w:rPr>
        <w:t>C. elegans</w:t>
      </w:r>
      <w:r>
        <w:rPr>
          <w:b/>
          <w:color w:val="000000" w:themeColor="text1"/>
          <w:sz w:val="24"/>
          <w:szCs w:val="24"/>
        </w:rPr>
        <w:t xml:space="preserve"> </w:t>
      </w:r>
      <w:ins w:id="23" w:author="Microsoft Office User" w:date="2020-01-01T12:25:00Z">
        <w:r w:rsidR="00397DF9">
          <w:rPr>
            <w:b/>
            <w:color w:val="000000" w:themeColor="text1"/>
            <w:sz w:val="24"/>
            <w:szCs w:val="24"/>
          </w:rPr>
          <w:t>model of</w:t>
        </w:r>
      </w:ins>
      <w:ins w:id="24" w:author="Microsoft Office User" w:date="2020-01-01T12:26:00Z">
        <w:r w:rsidR="00397DF9">
          <w:rPr>
            <w:b/>
            <w:color w:val="000000" w:themeColor="text1"/>
            <w:sz w:val="24"/>
            <w:szCs w:val="24"/>
          </w:rPr>
          <w:t xml:space="preserve"> human</w:t>
        </w:r>
      </w:ins>
      <w:ins w:id="25" w:author="Microsoft Office User" w:date="2020-01-01T12:25:00Z">
        <w:r w:rsidR="00397DF9">
          <w:rPr>
            <w:b/>
            <w:color w:val="000000" w:themeColor="text1"/>
            <w:sz w:val="24"/>
            <w:szCs w:val="24"/>
          </w:rPr>
          <w:t xml:space="preserve"> </w:t>
        </w:r>
      </w:ins>
      <w:ins w:id="26" w:author="Microsoft Office User" w:date="2020-01-01T12:26:00Z">
        <w:r w:rsidR="00397DF9">
          <w:rPr>
            <w:b/>
            <w:color w:val="000000" w:themeColor="text1"/>
            <w:sz w:val="24"/>
            <w:szCs w:val="24"/>
          </w:rPr>
          <w:t>aciduria</w:t>
        </w:r>
      </w:ins>
      <w:del w:id="27" w:author="Microsoft Office User" w:date="2020-01-01T12:25:00Z">
        <w:r w:rsidDel="00397DF9">
          <w:rPr>
            <w:b/>
            <w:color w:val="000000" w:themeColor="text1"/>
            <w:sz w:val="24"/>
            <w:szCs w:val="24"/>
          </w:rPr>
          <w:delText>[</w:delText>
        </w:r>
        <w:r w:rsidRPr="00825679" w:rsidDel="00397DF9">
          <w:rPr>
            <w:b/>
            <w:color w:val="000000" w:themeColor="text1"/>
            <w:sz w:val="24"/>
            <w:szCs w:val="24"/>
            <w:highlight w:val="yellow"/>
          </w:rPr>
          <w:delText>BORING</w:delText>
        </w:r>
        <w:r w:rsidDel="00397DF9">
          <w:rPr>
            <w:b/>
            <w:color w:val="000000" w:themeColor="text1"/>
            <w:sz w:val="24"/>
            <w:szCs w:val="24"/>
          </w:rPr>
          <w:delText>]</w:delText>
        </w:r>
        <w:commentRangeEnd w:id="0"/>
        <w:r w:rsidR="00950F6C" w:rsidDel="00397DF9">
          <w:rPr>
            <w:rStyle w:val="CommentReference"/>
          </w:rPr>
          <w:commentReference w:id="0"/>
        </w:r>
      </w:del>
    </w:p>
    <w:p w14:paraId="1F889F4A" w14:textId="5753AF4D" w:rsidR="00157763" w:rsidRDefault="00157763" w:rsidP="008120F4">
      <w:pPr>
        <w:spacing w:line="480" w:lineRule="auto"/>
        <w:jc w:val="both"/>
        <w:rPr>
          <w:b/>
          <w:color w:val="000000" w:themeColor="text1"/>
          <w:sz w:val="24"/>
          <w:szCs w:val="24"/>
        </w:rPr>
      </w:pPr>
    </w:p>
    <w:p w14:paraId="75B47939" w14:textId="77777777" w:rsidR="003F7022" w:rsidRPr="0032134D" w:rsidRDefault="003F7022" w:rsidP="008120F4">
      <w:pPr>
        <w:tabs>
          <w:tab w:val="left" w:pos="720"/>
        </w:tabs>
        <w:spacing w:line="480" w:lineRule="auto"/>
        <w:jc w:val="both"/>
        <w:rPr>
          <w:b/>
          <w:color w:val="000000" w:themeColor="text1"/>
          <w:sz w:val="24"/>
          <w:szCs w:val="24"/>
        </w:rPr>
      </w:pPr>
    </w:p>
    <w:p w14:paraId="7C20C834" w14:textId="4C2D020D" w:rsidR="00650524" w:rsidRPr="0032134D" w:rsidRDefault="00650524" w:rsidP="008120F4">
      <w:pPr>
        <w:tabs>
          <w:tab w:val="left" w:pos="720"/>
        </w:tabs>
        <w:spacing w:line="480" w:lineRule="auto"/>
        <w:jc w:val="both"/>
        <w:rPr>
          <w:color w:val="000000" w:themeColor="text1"/>
          <w:sz w:val="24"/>
          <w:szCs w:val="24"/>
        </w:rPr>
      </w:pPr>
      <w:r w:rsidRPr="0032134D">
        <w:rPr>
          <w:color w:val="000000" w:themeColor="text1"/>
          <w:sz w:val="24"/>
          <w:szCs w:val="24"/>
        </w:rPr>
        <w:t>Huimin Na</w:t>
      </w:r>
      <w:r w:rsidR="00C16450" w:rsidRPr="0032134D">
        <w:rPr>
          <w:color w:val="000000" w:themeColor="text1"/>
          <w:sz w:val="24"/>
          <w:szCs w:val="24"/>
          <w:vertAlign w:val="superscript"/>
        </w:rPr>
        <w:t>1</w:t>
      </w:r>
      <w:r w:rsidR="00594013" w:rsidRPr="0032134D">
        <w:rPr>
          <w:color w:val="000000" w:themeColor="text1"/>
          <w:sz w:val="24"/>
          <w:szCs w:val="24"/>
          <w:vertAlign w:val="superscript"/>
        </w:rPr>
        <w:t>#</w:t>
      </w:r>
      <w:r w:rsidRPr="0032134D">
        <w:rPr>
          <w:color w:val="000000" w:themeColor="text1"/>
          <w:sz w:val="24"/>
          <w:szCs w:val="24"/>
        </w:rPr>
        <w:t xml:space="preserve">, </w:t>
      </w:r>
      <w:r w:rsidR="00C16450" w:rsidRPr="0032134D">
        <w:rPr>
          <w:color w:val="000000" w:themeColor="text1"/>
          <w:sz w:val="24"/>
          <w:szCs w:val="24"/>
        </w:rPr>
        <w:t>Stefan Zdraljevic</w:t>
      </w:r>
      <w:r w:rsidR="00C16450" w:rsidRPr="0032134D">
        <w:rPr>
          <w:color w:val="000000" w:themeColor="text1"/>
          <w:sz w:val="24"/>
          <w:szCs w:val="24"/>
          <w:vertAlign w:val="superscript"/>
        </w:rPr>
        <w:t>2#</w:t>
      </w:r>
      <w:r w:rsidR="00C16450" w:rsidRPr="0032134D">
        <w:rPr>
          <w:color w:val="000000" w:themeColor="text1"/>
          <w:sz w:val="24"/>
          <w:szCs w:val="24"/>
        </w:rPr>
        <w:t xml:space="preserve">, </w:t>
      </w:r>
      <w:del w:id="28" w:author="Microsoft Office User" w:date="2020-01-01T12:33:00Z">
        <w:r w:rsidR="00C16450" w:rsidRPr="0032134D" w:rsidDel="00FA4E16">
          <w:rPr>
            <w:color w:val="000000" w:themeColor="text1"/>
            <w:sz w:val="24"/>
            <w:szCs w:val="24"/>
          </w:rPr>
          <w:delText xml:space="preserve"> </w:delText>
        </w:r>
      </w:del>
      <w:r w:rsidRPr="0032134D">
        <w:rPr>
          <w:color w:val="000000" w:themeColor="text1"/>
          <w:sz w:val="24"/>
          <w:szCs w:val="24"/>
        </w:rPr>
        <w:t>Albertha J.M. Walhout</w:t>
      </w:r>
      <w:r w:rsidR="00C16450" w:rsidRPr="0032134D">
        <w:rPr>
          <w:color w:val="000000" w:themeColor="text1"/>
          <w:sz w:val="24"/>
          <w:szCs w:val="24"/>
          <w:vertAlign w:val="superscript"/>
        </w:rPr>
        <w:t>1</w:t>
      </w:r>
      <w:r w:rsidRPr="0032134D">
        <w:rPr>
          <w:color w:val="000000" w:themeColor="text1"/>
          <w:sz w:val="24"/>
          <w:szCs w:val="24"/>
        </w:rPr>
        <w:t>*</w:t>
      </w:r>
      <w:r w:rsidR="00C16450" w:rsidRPr="0032134D">
        <w:rPr>
          <w:color w:val="000000" w:themeColor="text1"/>
          <w:sz w:val="24"/>
          <w:szCs w:val="24"/>
        </w:rPr>
        <w:t xml:space="preserve"> and Erik C. Andersen</w:t>
      </w:r>
      <w:r w:rsidR="00C16450" w:rsidRPr="0032134D">
        <w:rPr>
          <w:color w:val="000000" w:themeColor="text1"/>
          <w:sz w:val="24"/>
          <w:szCs w:val="24"/>
          <w:vertAlign w:val="superscript"/>
        </w:rPr>
        <w:t>2</w:t>
      </w:r>
      <w:r w:rsidR="00C16450" w:rsidRPr="0032134D">
        <w:rPr>
          <w:color w:val="000000" w:themeColor="text1"/>
          <w:sz w:val="24"/>
          <w:szCs w:val="24"/>
        </w:rPr>
        <w:t>*</w:t>
      </w:r>
    </w:p>
    <w:p w14:paraId="1064E367" w14:textId="77777777" w:rsidR="003F7022" w:rsidRPr="0032134D" w:rsidRDefault="003F7022" w:rsidP="008120F4">
      <w:pPr>
        <w:tabs>
          <w:tab w:val="left" w:pos="720"/>
        </w:tabs>
        <w:spacing w:line="480" w:lineRule="auto"/>
        <w:contextualSpacing/>
        <w:jc w:val="both"/>
        <w:rPr>
          <w:color w:val="000000" w:themeColor="text1"/>
          <w:sz w:val="24"/>
          <w:szCs w:val="24"/>
        </w:rPr>
      </w:pPr>
    </w:p>
    <w:p w14:paraId="1E6EEFA8" w14:textId="3C2C1BE1" w:rsidR="00C16450"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1. Program in Systems Biology and Program in Molecular Medicine, University of Massachusetts</w:t>
      </w:r>
      <w:r w:rsidR="003F7022" w:rsidRPr="0032134D">
        <w:rPr>
          <w:color w:val="000000" w:themeColor="text1"/>
          <w:sz w:val="24"/>
          <w:szCs w:val="24"/>
        </w:rPr>
        <w:t xml:space="preserve"> </w:t>
      </w:r>
      <w:r w:rsidRPr="0032134D">
        <w:rPr>
          <w:color w:val="000000" w:themeColor="text1"/>
          <w:sz w:val="24"/>
          <w:szCs w:val="24"/>
        </w:rPr>
        <w:t>Medical School, Worcester, MA 01605, USA</w:t>
      </w:r>
    </w:p>
    <w:p w14:paraId="195B9EEB" w14:textId="79D93FBB" w:rsidR="00187FF5"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2</w:t>
      </w:r>
      <w:r w:rsidR="00594013" w:rsidRPr="0032134D">
        <w:rPr>
          <w:color w:val="000000" w:themeColor="text1"/>
          <w:sz w:val="24"/>
          <w:szCs w:val="24"/>
        </w:rPr>
        <w:t>. Department of Molecular Biosciences, Northwestern University, Evanston, IL 60208, USA</w:t>
      </w:r>
    </w:p>
    <w:p w14:paraId="0CA6560F" w14:textId="77777777" w:rsidR="003F7022" w:rsidRPr="0032134D" w:rsidRDefault="003F7022" w:rsidP="008120F4">
      <w:pPr>
        <w:tabs>
          <w:tab w:val="left" w:pos="720"/>
        </w:tabs>
        <w:spacing w:line="480" w:lineRule="auto"/>
        <w:jc w:val="both"/>
        <w:rPr>
          <w:color w:val="000000" w:themeColor="text1"/>
          <w:sz w:val="24"/>
          <w:szCs w:val="24"/>
        </w:rPr>
      </w:pPr>
    </w:p>
    <w:p w14:paraId="45590BED" w14:textId="730B1EB7" w:rsidR="00650524" w:rsidRPr="0032134D" w:rsidRDefault="00594013" w:rsidP="008120F4">
      <w:pPr>
        <w:tabs>
          <w:tab w:val="left" w:pos="720"/>
        </w:tabs>
        <w:spacing w:line="480" w:lineRule="auto"/>
        <w:jc w:val="both"/>
        <w:rPr>
          <w:color w:val="000000" w:themeColor="text1"/>
          <w:sz w:val="24"/>
          <w:szCs w:val="24"/>
        </w:rPr>
      </w:pPr>
      <w:r w:rsidRPr="0032134D">
        <w:rPr>
          <w:color w:val="000000" w:themeColor="text1"/>
          <w:sz w:val="24"/>
          <w:szCs w:val="24"/>
        </w:rPr>
        <w:t xml:space="preserve"># These authors contribute equally to </w:t>
      </w:r>
      <w:r w:rsidR="009F53EE" w:rsidRPr="0032134D">
        <w:rPr>
          <w:color w:val="000000" w:themeColor="text1"/>
          <w:sz w:val="24"/>
          <w:szCs w:val="24"/>
        </w:rPr>
        <w:t>this</w:t>
      </w:r>
      <w:r w:rsidRPr="0032134D">
        <w:rPr>
          <w:color w:val="000000" w:themeColor="text1"/>
          <w:sz w:val="24"/>
          <w:szCs w:val="24"/>
        </w:rPr>
        <w:t xml:space="preserve"> work</w:t>
      </w:r>
      <w:r w:rsidR="00650524" w:rsidRPr="0032134D">
        <w:rPr>
          <w:color w:val="000000" w:themeColor="text1"/>
          <w:sz w:val="24"/>
          <w:szCs w:val="24"/>
        </w:rPr>
        <w:t xml:space="preserve"> </w:t>
      </w:r>
    </w:p>
    <w:p w14:paraId="36A37E98" w14:textId="7093D162" w:rsidR="00594013" w:rsidRPr="0032134D" w:rsidRDefault="009F53EE" w:rsidP="008120F4">
      <w:pPr>
        <w:tabs>
          <w:tab w:val="left" w:pos="720"/>
        </w:tabs>
        <w:spacing w:line="480" w:lineRule="auto"/>
        <w:jc w:val="both"/>
        <w:rPr>
          <w:color w:val="000000" w:themeColor="text1"/>
          <w:sz w:val="24"/>
          <w:szCs w:val="24"/>
        </w:rPr>
      </w:pPr>
      <w:r w:rsidRPr="0032134D">
        <w:rPr>
          <w:color w:val="000000" w:themeColor="text1"/>
          <w:sz w:val="24"/>
          <w:szCs w:val="24"/>
        </w:rPr>
        <w:t>* Corresponding author</w:t>
      </w:r>
      <w:r w:rsidR="00C16450" w:rsidRPr="0032134D">
        <w:rPr>
          <w:color w:val="000000" w:themeColor="text1"/>
          <w:sz w:val="24"/>
          <w:szCs w:val="24"/>
        </w:rPr>
        <w:t>s</w:t>
      </w:r>
    </w:p>
    <w:p w14:paraId="230DB82A" w14:textId="2DACC695" w:rsidR="00650524" w:rsidRPr="0032134D" w:rsidRDefault="00594013" w:rsidP="008120F4">
      <w:pPr>
        <w:spacing w:line="480" w:lineRule="auto"/>
        <w:jc w:val="both"/>
        <w:rPr>
          <w:color w:val="000000" w:themeColor="text1"/>
          <w:sz w:val="24"/>
          <w:szCs w:val="24"/>
        </w:rPr>
      </w:pPr>
      <w:r w:rsidRPr="0032134D">
        <w:rPr>
          <w:color w:val="000000" w:themeColor="text1"/>
          <w:sz w:val="24"/>
          <w:szCs w:val="24"/>
        </w:rPr>
        <w:t>Email</w:t>
      </w:r>
      <w:r w:rsidR="00650524" w:rsidRPr="0032134D">
        <w:rPr>
          <w:color w:val="000000" w:themeColor="text1"/>
          <w:sz w:val="24"/>
          <w:szCs w:val="24"/>
        </w:rPr>
        <w:t>:</w:t>
      </w:r>
      <w:r w:rsidR="00187FF5" w:rsidRPr="0032134D">
        <w:rPr>
          <w:color w:val="000000" w:themeColor="text1"/>
          <w:sz w:val="24"/>
          <w:szCs w:val="24"/>
        </w:rPr>
        <w:t xml:space="preserve"> </w:t>
      </w:r>
      <w:hyperlink r:id="rId7" w:history="1">
        <w:r w:rsidR="00D03C90" w:rsidRPr="0032134D">
          <w:rPr>
            <w:rStyle w:val="Hyperlink"/>
            <w:color w:val="000000" w:themeColor="text1"/>
            <w:sz w:val="24"/>
            <w:szCs w:val="24"/>
          </w:rPr>
          <w:t>erik.andersen@northwestern.edu</w:t>
        </w:r>
      </w:hyperlink>
      <w:r w:rsidR="00C16450" w:rsidRPr="0032134D">
        <w:rPr>
          <w:rStyle w:val="Hyperlink"/>
          <w:color w:val="000000" w:themeColor="text1"/>
          <w:sz w:val="24"/>
          <w:szCs w:val="24"/>
        </w:rPr>
        <w:t xml:space="preserve">; </w:t>
      </w:r>
      <w:hyperlink r:id="rId8" w:history="1">
        <w:r w:rsidR="00C16450" w:rsidRPr="0032134D">
          <w:rPr>
            <w:rStyle w:val="Hyperlink"/>
            <w:color w:val="000000" w:themeColor="text1"/>
            <w:sz w:val="24"/>
            <w:szCs w:val="24"/>
          </w:rPr>
          <w:t>marian.walhout@umassmed.edu</w:t>
        </w:r>
      </w:hyperlink>
      <w:r w:rsidR="00C16450" w:rsidRPr="0032134D">
        <w:rPr>
          <w:color w:val="000000" w:themeColor="text1"/>
          <w:sz w:val="24"/>
          <w:szCs w:val="24"/>
        </w:rPr>
        <w:t>;</w:t>
      </w:r>
    </w:p>
    <w:p w14:paraId="00000002" w14:textId="77777777" w:rsidR="00ED00D2" w:rsidRPr="00A03374" w:rsidRDefault="00B54F40" w:rsidP="008120F4">
      <w:pPr>
        <w:spacing w:line="480" w:lineRule="auto"/>
        <w:jc w:val="both"/>
        <w:rPr>
          <w:color w:val="000000" w:themeColor="text1"/>
          <w:sz w:val="24"/>
          <w:szCs w:val="24"/>
        </w:rPr>
      </w:pPr>
      <w:r w:rsidRPr="00A03374">
        <w:rPr>
          <w:color w:val="000000" w:themeColor="text1"/>
          <w:sz w:val="24"/>
          <w:szCs w:val="24"/>
        </w:rPr>
        <w:t xml:space="preserve"> </w:t>
      </w:r>
    </w:p>
    <w:p w14:paraId="2BF026D9" w14:textId="77777777" w:rsidR="00650524" w:rsidRPr="003F7022" w:rsidRDefault="00650524" w:rsidP="008120F4">
      <w:pPr>
        <w:spacing w:line="480" w:lineRule="auto"/>
        <w:jc w:val="both"/>
        <w:rPr>
          <w:b/>
          <w:color w:val="0070C0"/>
          <w:sz w:val="24"/>
          <w:szCs w:val="24"/>
        </w:rPr>
      </w:pPr>
    </w:p>
    <w:p w14:paraId="370F26AD" w14:textId="77777777" w:rsidR="00650524" w:rsidRPr="003F7022" w:rsidRDefault="00650524" w:rsidP="008120F4">
      <w:pPr>
        <w:spacing w:line="480" w:lineRule="auto"/>
        <w:jc w:val="both"/>
        <w:rPr>
          <w:b/>
          <w:color w:val="0070C0"/>
          <w:sz w:val="24"/>
          <w:szCs w:val="24"/>
        </w:rPr>
      </w:pPr>
    </w:p>
    <w:p w14:paraId="5B4B9E80" w14:textId="08398CFE" w:rsidR="00650524" w:rsidRPr="003F7022" w:rsidDel="00397DF9" w:rsidRDefault="00650524" w:rsidP="008120F4">
      <w:pPr>
        <w:spacing w:line="480" w:lineRule="auto"/>
        <w:jc w:val="both"/>
        <w:rPr>
          <w:del w:id="29" w:author="Microsoft Office User" w:date="2020-01-01T12:27:00Z"/>
          <w:b/>
          <w:color w:val="0070C0"/>
          <w:sz w:val="24"/>
          <w:szCs w:val="24"/>
        </w:rPr>
      </w:pPr>
    </w:p>
    <w:p w14:paraId="7F0C84AA" w14:textId="22E29509" w:rsidR="00650524" w:rsidRPr="003F7022" w:rsidDel="00397DF9" w:rsidRDefault="00650524" w:rsidP="008120F4">
      <w:pPr>
        <w:spacing w:line="480" w:lineRule="auto"/>
        <w:jc w:val="both"/>
        <w:rPr>
          <w:del w:id="30" w:author="Microsoft Office User" w:date="2020-01-01T12:27:00Z"/>
          <w:b/>
          <w:color w:val="0070C0"/>
          <w:sz w:val="24"/>
          <w:szCs w:val="24"/>
        </w:rPr>
      </w:pPr>
    </w:p>
    <w:p w14:paraId="1E4A6ABE" w14:textId="697C4CEA" w:rsidR="00650524" w:rsidRPr="003F7022" w:rsidDel="00397DF9" w:rsidRDefault="00650524" w:rsidP="008120F4">
      <w:pPr>
        <w:spacing w:line="480" w:lineRule="auto"/>
        <w:jc w:val="both"/>
        <w:rPr>
          <w:del w:id="31" w:author="Microsoft Office User" w:date="2020-01-01T12:27:00Z"/>
          <w:b/>
          <w:color w:val="0070C0"/>
          <w:sz w:val="24"/>
          <w:szCs w:val="24"/>
        </w:rPr>
      </w:pPr>
    </w:p>
    <w:p w14:paraId="27EDAD9A" w14:textId="609F9442" w:rsidR="00650524" w:rsidRPr="003F7022" w:rsidDel="00397DF9" w:rsidRDefault="00650524" w:rsidP="008120F4">
      <w:pPr>
        <w:spacing w:line="480" w:lineRule="auto"/>
        <w:jc w:val="both"/>
        <w:rPr>
          <w:del w:id="32" w:author="Microsoft Office User" w:date="2020-01-01T12:27:00Z"/>
          <w:b/>
          <w:color w:val="0070C0"/>
          <w:sz w:val="24"/>
          <w:szCs w:val="24"/>
        </w:rPr>
      </w:pPr>
    </w:p>
    <w:p w14:paraId="6429B7B9" w14:textId="65078D5A" w:rsidR="00650524" w:rsidRPr="003F7022" w:rsidDel="00397DF9" w:rsidRDefault="00650524" w:rsidP="008120F4">
      <w:pPr>
        <w:spacing w:line="480" w:lineRule="auto"/>
        <w:jc w:val="both"/>
        <w:rPr>
          <w:del w:id="33" w:author="Microsoft Office User" w:date="2020-01-01T12:27:00Z"/>
          <w:b/>
          <w:color w:val="0070C0"/>
          <w:sz w:val="24"/>
          <w:szCs w:val="24"/>
        </w:rPr>
      </w:pPr>
    </w:p>
    <w:p w14:paraId="00000003" w14:textId="021CF9FC" w:rsidR="00ED00D2" w:rsidRDefault="00E60F52" w:rsidP="008120F4">
      <w:pPr>
        <w:spacing w:line="480" w:lineRule="auto"/>
        <w:jc w:val="both"/>
        <w:rPr>
          <w:b/>
          <w:color w:val="000000" w:themeColor="text1"/>
          <w:sz w:val="24"/>
          <w:szCs w:val="24"/>
        </w:rPr>
      </w:pPr>
      <w:r w:rsidRPr="0032134D">
        <w:rPr>
          <w:b/>
          <w:color w:val="000000" w:themeColor="text1"/>
          <w:sz w:val="24"/>
          <w:szCs w:val="24"/>
        </w:rPr>
        <w:t>ABSTRACT</w:t>
      </w:r>
    </w:p>
    <w:p w14:paraId="2CAEEECC" w14:textId="064EB9CB" w:rsidR="00E328F1" w:rsidRPr="00950F6C" w:rsidRDefault="002D719C" w:rsidP="008120F4">
      <w:pPr>
        <w:spacing w:line="480" w:lineRule="auto"/>
        <w:jc w:val="both"/>
        <w:rPr>
          <w:bCs/>
          <w:color w:val="000000" w:themeColor="text1"/>
          <w:sz w:val="24"/>
          <w:szCs w:val="24"/>
          <w:highlight w:val="white"/>
          <w:rPrChange w:id="34" w:author="Microsoft Office User" w:date="2020-01-01T12:14:00Z">
            <w:rPr>
              <w:b/>
              <w:bCs/>
              <w:color w:val="000000" w:themeColor="text1"/>
              <w:sz w:val="24"/>
              <w:szCs w:val="24"/>
              <w:highlight w:val="white"/>
            </w:rPr>
          </w:rPrChange>
        </w:rPr>
      </w:pPr>
      <w:del w:id="35" w:author="Microsoft Office User" w:date="2020-01-01T12:14:00Z">
        <w:r w:rsidRPr="00950F6C" w:rsidDel="00950F6C">
          <w:rPr>
            <w:bCs/>
            <w:color w:val="000000" w:themeColor="text1"/>
            <w:sz w:val="24"/>
            <w:szCs w:val="24"/>
            <w:highlight w:val="white"/>
            <w:rPrChange w:id="36" w:author="Microsoft Office User" w:date="2020-01-01T12:14:00Z">
              <w:rPr>
                <w:b/>
                <w:bCs/>
                <w:color w:val="000000" w:themeColor="text1"/>
                <w:sz w:val="24"/>
                <w:szCs w:val="24"/>
                <w:highlight w:val="white"/>
              </w:rPr>
            </w:rPrChange>
          </w:rPr>
          <w:lastRenderedPageBreak/>
          <w:delText>Recessive mutations</w:delText>
        </w:r>
      </w:del>
      <w:ins w:id="37" w:author="Microsoft Office User" w:date="2020-01-01T12:14:00Z">
        <w:r w:rsidR="00950F6C">
          <w:rPr>
            <w:bCs/>
            <w:color w:val="000000" w:themeColor="text1"/>
            <w:sz w:val="24"/>
            <w:szCs w:val="24"/>
            <w:highlight w:val="white"/>
          </w:rPr>
          <w:t>Mutations</w:t>
        </w:r>
      </w:ins>
      <w:r w:rsidRPr="00950F6C">
        <w:rPr>
          <w:bCs/>
          <w:color w:val="000000" w:themeColor="text1"/>
          <w:sz w:val="24"/>
          <w:szCs w:val="24"/>
          <w:highlight w:val="white"/>
          <w:rPrChange w:id="38" w:author="Microsoft Office User" w:date="2020-01-01T12:14:00Z">
            <w:rPr>
              <w:b/>
              <w:bCs/>
              <w:color w:val="000000" w:themeColor="text1"/>
              <w:sz w:val="24"/>
              <w:szCs w:val="24"/>
              <w:highlight w:val="white"/>
            </w:rPr>
          </w:rPrChange>
        </w:rPr>
        <w:t xml:space="preserve"> in human metabolic genes can lead to </w:t>
      </w:r>
      <w:r w:rsidR="003C0A7E" w:rsidRPr="00950F6C">
        <w:rPr>
          <w:bCs/>
          <w:color w:val="000000" w:themeColor="text1"/>
          <w:sz w:val="24"/>
          <w:szCs w:val="24"/>
          <w:highlight w:val="white"/>
          <w:rPrChange w:id="39" w:author="Microsoft Office User" w:date="2020-01-01T12:14:00Z">
            <w:rPr>
              <w:b/>
              <w:bCs/>
              <w:color w:val="000000" w:themeColor="text1"/>
              <w:sz w:val="24"/>
              <w:szCs w:val="24"/>
              <w:highlight w:val="white"/>
            </w:rPr>
          </w:rPrChange>
        </w:rPr>
        <w:t xml:space="preserve">rare diseases known as </w:t>
      </w:r>
      <w:r w:rsidRPr="00950F6C">
        <w:rPr>
          <w:bCs/>
          <w:color w:val="000000" w:themeColor="text1"/>
          <w:sz w:val="24"/>
          <w:szCs w:val="24"/>
          <w:highlight w:val="white"/>
          <w:rPrChange w:id="40" w:author="Microsoft Office User" w:date="2020-01-01T12:14:00Z">
            <w:rPr>
              <w:b/>
              <w:bCs/>
              <w:color w:val="000000" w:themeColor="text1"/>
              <w:sz w:val="24"/>
              <w:szCs w:val="24"/>
              <w:highlight w:val="white"/>
            </w:rPr>
          </w:rPrChange>
        </w:rPr>
        <w:t xml:space="preserve">inborn errors of human metabolism. One </w:t>
      </w:r>
      <w:ins w:id="41" w:author="Microsoft Office User" w:date="2020-01-01T12:15:00Z">
        <w:r w:rsidR="00950F6C">
          <w:rPr>
            <w:bCs/>
            <w:color w:val="000000" w:themeColor="text1"/>
            <w:sz w:val="24"/>
            <w:szCs w:val="24"/>
            <w:highlight w:val="white"/>
          </w:rPr>
          <w:t>class of metabolic disease is the</w:t>
        </w:r>
      </w:ins>
      <w:del w:id="42" w:author="Microsoft Office User" w:date="2020-01-01T12:15:00Z">
        <w:r w:rsidRPr="00950F6C" w:rsidDel="00950F6C">
          <w:rPr>
            <w:bCs/>
            <w:color w:val="000000" w:themeColor="text1"/>
            <w:sz w:val="24"/>
            <w:szCs w:val="24"/>
            <w:highlight w:val="white"/>
            <w:rPrChange w:id="43" w:author="Microsoft Office User" w:date="2020-01-01T12:14:00Z">
              <w:rPr>
                <w:b/>
                <w:bCs/>
                <w:color w:val="000000" w:themeColor="text1"/>
                <w:sz w:val="24"/>
                <w:szCs w:val="24"/>
                <w:highlight w:val="white"/>
              </w:rPr>
            </w:rPrChange>
          </w:rPr>
          <w:delText xml:space="preserve">class of these are </w:delText>
        </w:r>
      </w:del>
      <w:ins w:id="44" w:author="Microsoft Office User" w:date="2020-01-01T12:15:00Z">
        <w:r w:rsidR="00950F6C">
          <w:rPr>
            <w:bCs/>
            <w:color w:val="000000" w:themeColor="text1"/>
            <w:sz w:val="24"/>
            <w:szCs w:val="24"/>
            <w:highlight w:val="white"/>
          </w:rPr>
          <w:t xml:space="preserve"> </w:t>
        </w:r>
      </w:ins>
      <w:r w:rsidRPr="00950F6C">
        <w:rPr>
          <w:bCs/>
          <w:color w:val="000000" w:themeColor="text1"/>
          <w:sz w:val="24"/>
          <w:szCs w:val="24"/>
          <w:highlight w:val="white"/>
          <w:rPrChange w:id="45" w:author="Microsoft Office User" w:date="2020-01-01T12:14:00Z">
            <w:rPr>
              <w:b/>
              <w:bCs/>
              <w:color w:val="000000" w:themeColor="text1"/>
              <w:sz w:val="24"/>
              <w:szCs w:val="24"/>
              <w:highlight w:val="white"/>
            </w:rPr>
          </w:rPrChange>
        </w:rPr>
        <w:t xml:space="preserve">acidurias, which are characterized by </w:t>
      </w:r>
      <w:del w:id="46" w:author="Microsoft Office User" w:date="2020-01-01T12:15:00Z">
        <w:r w:rsidRPr="00950F6C" w:rsidDel="00950F6C">
          <w:rPr>
            <w:bCs/>
            <w:color w:val="000000" w:themeColor="text1"/>
            <w:sz w:val="24"/>
            <w:szCs w:val="24"/>
            <w:highlight w:val="white"/>
            <w:rPrChange w:id="47" w:author="Microsoft Office User" w:date="2020-01-01T12:14:00Z">
              <w:rPr>
                <w:b/>
                <w:bCs/>
                <w:color w:val="000000" w:themeColor="text1"/>
                <w:sz w:val="24"/>
                <w:szCs w:val="24"/>
                <w:highlight w:val="white"/>
              </w:rPr>
            </w:rPrChange>
          </w:rPr>
          <w:delText xml:space="preserve">a </w:delText>
        </w:r>
      </w:del>
      <w:r w:rsidRPr="00950F6C">
        <w:rPr>
          <w:bCs/>
          <w:color w:val="000000" w:themeColor="text1"/>
          <w:sz w:val="24"/>
          <w:szCs w:val="24"/>
          <w:highlight w:val="white"/>
          <w:rPrChange w:id="48" w:author="Microsoft Office User" w:date="2020-01-01T12:14:00Z">
            <w:rPr>
              <w:b/>
              <w:bCs/>
              <w:color w:val="000000" w:themeColor="text1"/>
              <w:sz w:val="24"/>
              <w:szCs w:val="24"/>
              <w:highlight w:val="white"/>
            </w:rPr>
          </w:rPrChange>
        </w:rPr>
        <w:t xml:space="preserve">toxic </w:t>
      </w:r>
      <w:del w:id="49" w:author="Microsoft Office User" w:date="2020-01-01T12:16:00Z">
        <w:r w:rsidRPr="00950F6C" w:rsidDel="00950F6C">
          <w:rPr>
            <w:bCs/>
            <w:color w:val="000000" w:themeColor="text1"/>
            <w:sz w:val="24"/>
            <w:szCs w:val="24"/>
            <w:highlight w:val="white"/>
            <w:rPrChange w:id="50" w:author="Microsoft Office User" w:date="2020-01-01T12:14:00Z">
              <w:rPr>
                <w:b/>
                <w:bCs/>
                <w:color w:val="000000" w:themeColor="text1"/>
                <w:sz w:val="24"/>
                <w:szCs w:val="24"/>
                <w:highlight w:val="white"/>
              </w:rPr>
            </w:rPrChange>
          </w:rPr>
          <w:delText xml:space="preserve">buildup </w:delText>
        </w:r>
      </w:del>
      <w:ins w:id="51" w:author="Microsoft Office User" w:date="2020-01-01T12:16:00Z">
        <w:r w:rsidR="00950F6C">
          <w:rPr>
            <w:bCs/>
            <w:color w:val="000000" w:themeColor="text1"/>
            <w:sz w:val="24"/>
            <w:szCs w:val="24"/>
            <w:highlight w:val="white"/>
          </w:rPr>
          <w:t>accumulations</w:t>
        </w:r>
        <w:r w:rsidR="00950F6C" w:rsidRPr="00950F6C">
          <w:rPr>
            <w:bCs/>
            <w:color w:val="000000" w:themeColor="text1"/>
            <w:sz w:val="24"/>
            <w:szCs w:val="24"/>
            <w:highlight w:val="white"/>
            <w:rPrChange w:id="52" w:author="Microsoft Office User" w:date="2020-01-01T12:14:00Z">
              <w:rPr>
                <w:b/>
                <w:bCs/>
                <w:color w:val="000000" w:themeColor="text1"/>
                <w:sz w:val="24"/>
                <w:szCs w:val="24"/>
                <w:highlight w:val="white"/>
              </w:rPr>
            </w:rPrChange>
          </w:rPr>
          <w:t xml:space="preserve"> </w:t>
        </w:r>
      </w:ins>
      <w:r w:rsidRPr="00950F6C">
        <w:rPr>
          <w:bCs/>
          <w:color w:val="000000" w:themeColor="text1"/>
          <w:sz w:val="24"/>
          <w:szCs w:val="24"/>
          <w:highlight w:val="white"/>
          <w:rPrChange w:id="53" w:author="Microsoft Office User" w:date="2020-01-01T12:14:00Z">
            <w:rPr>
              <w:b/>
              <w:bCs/>
              <w:color w:val="000000" w:themeColor="text1"/>
              <w:sz w:val="24"/>
              <w:szCs w:val="24"/>
              <w:highlight w:val="white"/>
            </w:rPr>
          </w:rPrChange>
        </w:rPr>
        <w:t xml:space="preserve">of small organic acids. For instance, patients with </w:t>
      </w:r>
      <w:del w:id="54" w:author="Microsoft Office User" w:date="2020-01-01T12:16:00Z">
        <w:r w:rsidRPr="00950F6C" w:rsidDel="00950F6C">
          <w:rPr>
            <w:bCs/>
            <w:color w:val="000000" w:themeColor="text1"/>
            <w:sz w:val="24"/>
            <w:szCs w:val="24"/>
            <w:highlight w:val="white"/>
            <w:rPrChange w:id="55" w:author="Microsoft Office User" w:date="2020-01-01T12:14:00Z">
              <w:rPr>
                <w:b/>
                <w:bCs/>
                <w:color w:val="000000" w:themeColor="text1"/>
                <w:sz w:val="24"/>
                <w:szCs w:val="24"/>
                <w:highlight w:val="white"/>
              </w:rPr>
            </w:rPrChange>
          </w:rPr>
          <w:delText xml:space="preserve">recessive </w:delText>
        </w:r>
      </w:del>
      <w:ins w:id="56" w:author="Microsoft Office User" w:date="2020-01-01T12:16:00Z">
        <w:r w:rsidR="00950F6C">
          <w:rPr>
            <w:bCs/>
            <w:color w:val="000000" w:themeColor="text1"/>
            <w:sz w:val="24"/>
            <w:szCs w:val="24"/>
            <w:highlight w:val="white"/>
          </w:rPr>
          <w:t>loss-of-function</w:t>
        </w:r>
        <w:r w:rsidR="00950F6C" w:rsidRPr="00950F6C">
          <w:rPr>
            <w:bCs/>
            <w:color w:val="000000" w:themeColor="text1"/>
            <w:sz w:val="24"/>
            <w:szCs w:val="24"/>
            <w:highlight w:val="white"/>
            <w:rPrChange w:id="57" w:author="Microsoft Office User" w:date="2020-01-01T12:14:00Z">
              <w:rPr>
                <w:b/>
                <w:bCs/>
                <w:color w:val="000000" w:themeColor="text1"/>
                <w:sz w:val="24"/>
                <w:szCs w:val="24"/>
                <w:highlight w:val="white"/>
              </w:rPr>
            </w:rPrChange>
          </w:rPr>
          <w:t xml:space="preserve"> </w:t>
        </w:r>
      </w:ins>
      <w:r w:rsidRPr="00950F6C">
        <w:rPr>
          <w:bCs/>
          <w:color w:val="000000" w:themeColor="text1"/>
          <w:sz w:val="24"/>
          <w:szCs w:val="24"/>
          <w:highlight w:val="white"/>
          <w:rPrChange w:id="58" w:author="Microsoft Office User" w:date="2020-01-01T12:14:00Z">
            <w:rPr>
              <w:b/>
              <w:bCs/>
              <w:color w:val="000000" w:themeColor="text1"/>
              <w:sz w:val="24"/>
              <w:szCs w:val="24"/>
              <w:highlight w:val="white"/>
            </w:rPr>
          </w:rPrChange>
        </w:rPr>
        <w:t>mutations in either subunit of propionyl-CoA carboxylase suffer from propionic acidemia because they</w:t>
      </w:r>
      <w:r w:rsidR="003C0A7E" w:rsidRPr="00950F6C">
        <w:rPr>
          <w:bCs/>
          <w:color w:val="000000" w:themeColor="text1"/>
          <w:sz w:val="24"/>
          <w:szCs w:val="24"/>
          <w:highlight w:val="white"/>
          <w:rPrChange w:id="59" w:author="Microsoft Office User" w:date="2020-01-01T12:14:00Z">
            <w:rPr>
              <w:b/>
              <w:bCs/>
              <w:color w:val="000000" w:themeColor="text1"/>
              <w:sz w:val="24"/>
              <w:szCs w:val="24"/>
              <w:highlight w:val="white"/>
            </w:rPr>
          </w:rPrChange>
        </w:rPr>
        <w:t xml:space="preserve"> </w:t>
      </w:r>
      <w:r w:rsidRPr="00950F6C">
        <w:rPr>
          <w:bCs/>
          <w:color w:val="000000" w:themeColor="text1"/>
          <w:sz w:val="24"/>
          <w:szCs w:val="24"/>
          <w:highlight w:val="white"/>
          <w:rPrChange w:id="60" w:author="Microsoft Office User" w:date="2020-01-01T12:14:00Z">
            <w:rPr>
              <w:b/>
              <w:bCs/>
              <w:color w:val="000000" w:themeColor="text1"/>
              <w:sz w:val="24"/>
              <w:szCs w:val="24"/>
              <w:highlight w:val="white"/>
            </w:rPr>
          </w:rPrChange>
        </w:rPr>
        <w:t xml:space="preserve">cannot catabolize propionate, leading to its harmful accumulation. Interestingly, both the penetrance and expressivity of inborn errors of metabolism can be modulated by genetic background. However, modifiers of these diseases have </w:t>
      </w:r>
      <w:r w:rsidR="003C0A7E" w:rsidRPr="00950F6C">
        <w:rPr>
          <w:bCs/>
          <w:color w:val="000000" w:themeColor="text1"/>
          <w:sz w:val="24"/>
          <w:szCs w:val="24"/>
          <w:highlight w:val="white"/>
          <w:rPrChange w:id="61" w:author="Microsoft Office User" w:date="2020-01-01T12:14:00Z">
            <w:rPr>
              <w:b/>
              <w:bCs/>
              <w:color w:val="000000" w:themeColor="text1"/>
              <w:sz w:val="24"/>
              <w:szCs w:val="24"/>
              <w:highlight w:val="white"/>
            </w:rPr>
          </w:rPrChange>
        </w:rPr>
        <w:t xml:space="preserve">not </w:t>
      </w:r>
      <w:r w:rsidRPr="00950F6C">
        <w:rPr>
          <w:bCs/>
          <w:color w:val="000000" w:themeColor="text1"/>
          <w:sz w:val="24"/>
          <w:szCs w:val="24"/>
          <w:highlight w:val="white"/>
          <w:rPrChange w:id="62" w:author="Microsoft Office User" w:date="2020-01-01T12:14:00Z">
            <w:rPr>
              <w:b/>
              <w:bCs/>
              <w:color w:val="000000" w:themeColor="text1"/>
              <w:sz w:val="24"/>
              <w:szCs w:val="24"/>
              <w:highlight w:val="white"/>
            </w:rPr>
          </w:rPrChange>
        </w:rPr>
        <w:t xml:space="preserve">been identified, </w:t>
      </w:r>
      <w:del w:id="63" w:author="Microsoft Office User" w:date="2020-01-01T12:16:00Z">
        <w:r w:rsidRPr="00950F6C" w:rsidDel="00950F6C">
          <w:rPr>
            <w:bCs/>
            <w:color w:val="000000" w:themeColor="text1"/>
            <w:sz w:val="24"/>
            <w:szCs w:val="24"/>
            <w:highlight w:val="white"/>
            <w:rPrChange w:id="64" w:author="Microsoft Office User" w:date="2020-01-01T12:14:00Z">
              <w:rPr>
                <w:b/>
                <w:bCs/>
                <w:color w:val="000000" w:themeColor="text1"/>
                <w:sz w:val="24"/>
                <w:szCs w:val="24"/>
                <w:highlight w:val="white"/>
              </w:rPr>
            </w:rPrChange>
          </w:rPr>
          <w:delText xml:space="preserve">in part </w:delText>
        </w:r>
      </w:del>
      <w:r w:rsidRPr="00950F6C">
        <w:rPr>
          <w:bCs/>
          <w:color w:val="000000" w:themeColor="text1"/>
          <w:sz w:val="24"/>
          <w:szCs w:val="24"/>
          <w:highlight w:val="white"/>
          <w:rPrChange w:id="65" w:author="Microsoft Office User" w:date="2020-01-01T12:14:00Z">
            <w:rPr>
              <w:b/>
              <w:bCs/>
              <w:color w:val="000000" w:themeColor="text1"/>
              <w:sz w:val="24"/>
              <w:szCs w:val="24"/>
              <w:highlight w:val="white"/>
            </w:rPr>
          </w:rPrChange>
        </w:rPr>
        <w:t xml:space="preserve">because of the lack of statistical power for rare diseases in human </w:t>
      </w:r>
      <w:del w:id="66" w:author="Microsoft Office User" w:date="2020-01-01T12:17:00Z">
        <w:r w:rsidRPr="00950F6C" w:rsidDel="00950F6C">
          <w:rPr>
            <w:bCs/>
            <w:color w:val="000000" w:themeColor="text1"/>
            <w:sz w:val="24"/>
            <w:szCs w:val="24"/>
            <w:highlight w:val="white"/>
            <w:rPrChange w:id="67" w:author="Microsoft Office User" w:date="2020-01-01T12:14:00Z">
              <w:rPr>
                <w:b/>
                <w:bCs/>
                <w:color w:val="000000" w:themeColor="text1"/>
                <w:sz w:val="24"/>
                <w:szCs w:val="24"/>
                <w:highlight w:val="white"/>
              </w:rPr>
            </w:rPrChange>
          </w:rPr>
          <w:delText>population</w:delText>
        </w:r>
        <w:r w:rsidR="003C0A7E" w:rsidRPr="00950F6C" w:rsidDel="00950F6C">
          <w:rPr>
            <w:bCs/>
            <w:color w:val="000000" w:themeColor="text1"/>
            <w:sz w:val="24"/>
            <w:szCs w:val="24"/>
            <w:highlight w:val="white"/>
            <w:rPrChange w:id="68" w:author="Microsoft Office User" w:date="2020-01-01T12:14:00Z">
              <w:rPr>
                <w:b/>
                <w:bCs/>
                <w:color w:val="000000" w:themeColor="text1"/>
                <w:sz w:val="24"/>
                <w:szCs w:val="24"/>
                <w:highlight w:val="white"/>
              </w:rPr>
            </w:rPrChange>
          </w:rPr>
          <w:delText xml:space="preserve"> </w:delText>
        </w:r>
      </w:del>
      <w:r w:rsidR="003C0A7E" w:rsidRPr="00950F6C">
        <w:rPr>
          <w:bCs/>
          <w:color w:val="000000" w:themeColor="text1"/>
          <w:sz w:val="24"/>
          <w:szCs w:val="24"/>
          <w:highlight w:val="white"/>
          <w:rPrChange w:id="69" w:author="Microsoft Office User" w:date="2020-01-01T12:14:00Z">
            <w:rPr>
              <w:b/>
              <w:bCs/>
              <w:color w:val="000000" w:themeColor="text1"/>
              <w:sz w:val="24"/>
              <w:szCs w:val="24"/>
              <w:highlight w:val="white"/>
            </w:rPr>
          </w:rPrChange>
        </w:rPr>
        <w:t>genetics</w:t>
      </w:r>
      <w:r w:rsidRPr="00950F6C">
        <w:rPr>
          <w:bCs/>
          <w:color w:val="000000" w:themeColor="text1"/>
          <w:sz w:val="24"/>
          <w:szCs w:val="24"/>
          <w:highlight w:val="white"/>
          <w:rPrChange w:id="70" w:author="Microsoft Office User" w:date="2020-01-01T12:14:00Z">
            <w:rPr>
              <w:b/>
              <w:bCs/>
              <w:color w:val="000000" w:themeColor="text1"/>
              <w:sz w:val="24"/>
              <w:szCs w:val="24"/>
              <w:highlight w:val="white"/>
            </w:rPr>
          </w:rPrChange>
        </w:rPr>
        <w:t>.</w:t>
      </w:r>
      <w:r w:rsidR="00A9637F" w:rsidRPr="00950F6C">
        <w:rPr>
          <w:bCs/>
          <w:color w:val="000000" w:themeColor="text1"/>
          <w:sz w:val="24"/>
          <w:szCs w:val="24"/>
          <w:highlight w:val="white"/>
          <w:rPrChange w:id="71" w:author="Microsoft Office User" w:date="2020-01-01T12:14:00Z">
            <w:rPr>
              <w:b/>
              <w:bCs/>
              <w:color w:val="000000" w:themeColor="text1"/>
              <w:sz w:val="24"/>
              <w:szCs w:val="24"/>
              <w:highlight w:val="white"/>
            </w:rPr>
          </w:rPrChange>
        </w:rPr>
        <w:t xml:space="preserve"> Here, we use the nematode </w:t>
      </w:r>
      <w:r w:rsidR="00A9637F" w:rsidRPr="00950F6C">
        <w:rPr>
          <w:bCs/>
          <w:i/>
          <w:iCs/>
          <w:color w:val="000000" w:themeColor="text1"/>
          <w:sz w:val="24"/>
          <w:szCs w:val="24"/>
          <w:highlight w:val="white"/>
          <w:rPrChange w:id="72" w:author="Microsoft Office User" w:date="2020-01-01T12:14:00Z">
            <w:rPr>
              <w:b/>
              <w:bCs/>
              <w:i/>
              <w:iCs/>
              <w:color w:val="000000" w:themeColor="text1"/>
              <w:sz w:val="24"/>
              <w:szCs w:val="24"/>
              <w:highlight w:val="white"/>
            </w:rPr>
          </w:rPrChange>
        </w:rPr>
        <w:t>Caenorhabditis elegans</w:t>
      </w:r>
      <w:r w:rsidR="00A9637F" w:rsidRPr="00950F6C">
        <w:rPr>
          <w:bCs/>
          <w:color w:val="000000" w:themeColor="text1"/>
          <w:sz w:val="24"/>
          <w:szCs w:val="24"/>
          <w:highlight w:val="white"/>
          <w:rPrChange w:id="73" w:author="Microsoft Office User" w:date="2020-01-01T12:14:00Z">
            <w:rPr>
              <w:b/>
              <w:bCs/>
              <w:color w:val="000000" w:themeColor="text1"/>
              <w:sz w:val="24"/>
              <w:szCs w:val="24"/>
              <w:highlight w:val="white"/>
            </w:rPr>
          </w:rPrChange>
        </w:rPr>
        <w:t xml:space="preserve"> to identify genetic modifiers of </w:t>
      </w:r>
      <w:ins w:id="74" w:author="Microsoft Office User" w:date="2020-01-01T12:17:00Z">
        <w:r w:rsidR="00950F6C">
          <w:rPr>
            <w:bCs/>
            <w:color w:val="000000" w:themeColor="text1"/>
            <w:sz w:val="24"/>
            <w:szCs w:val="24"/>
            <w:highlight w:val="white"/>
          </w:rPr>
          <w:t xml:space="preserve">a model of propionic </w:t>
        </w:r>
      </w:ins>
      <w:ins w:id="75" w:author="Microsoft Office User" w:date="2020-01-01T12:18:00Z">
        <w:r w:rsidR="00950F6C">
          <w:rPr>
            <w:bCs/>
            <w:color w:val="000000" w:themeColor="text1"/>
            <w:sz w:val="24"/>
            <w:szCs w:val="24"/>
            <w:highlight w:val="white"/>
          </w:rPr>
          <w:t>acidemia</w:t>
        </w:r>
      </w:ins>
      <w:del w:id="76" w:author="Microsoft Office User" w:date="2020-01-01T12:18:00Z">
        <w:r w:rsidR="00A9637F" w:rsidRPr="00950F6C" w:rsidDel="00950F6C">
          <w:rPr>
            <w:bCs/>
            <w:color w:val="000000" w:themeColor="text1"/>
            <w:sz w:val="24"/>
            <w:szCs w:val="24"/>
            <w:highlight w:val="white"/>
            <w:rPrChange w:id="77" w:author="Microsoft Office User" w:date="2020-01-01T12:14:00Z">
              <w:rPr>
                <w:b/>
                <w:bCs/>
                <w:color w:val="000000" w:themeColor="text1"/>
                <w:sz w:val="24"/>
                <w:szCs w:val="24"/>
                <w:highlight w:val="white"/>
              </w:rPr>
            </w:rPrChange>
          </w:rPr>
          <w:delText>propionate sensitivity</w:delText>
        </w:r>
      </w:del>
      <w:r w:rsidR="00A9637F" w:rsidRPr="00950F6C">
        <w:rPr>
          <w:bCs/>
          <w:color w:val="000000" w:themeColor="text1"/>
          <w:sz w:val="24"/>
          <w:szCs w:val="24"/>
          <w:highlight w:val="white"/>
          <w:rPrChange w:id="78" w:author="Microsoft Office User" w:date="2020-01-01T12:14:00Z">
            <w:rPr>
              <w:b/>
              <w:bCs/>
              <w:color w:val="000000" w:themeColor="text1"/>
              <w:sz w:val="24"/>
              <w:szCs w:val="24"/>
              <w:highlight w:val="white"/>
            </w:rPr>
          </w:rPrChange>
        </w:rPr>
        <w:t xml:space="preserve">. </w:t>
      </w:r>
      <w:ins w:id="79" w:author="Microsoft Office User" w:date="2020-01-01T12:18:00Z">
        <w:r w:rsidR="00950F6C">
          <w:rPr>
            <w:bCs/>
            <w:color w:val="000000" w:themeColor="text1"/>
            <w:sz w:val="24"/>
            <w:szCs w:val="24"/>
            <w:highlight w:val="white"/>
          </w:rPr>
          <w:t xml:space="preserve">A genome-wide association mapping across wild strains exposed to </w:t>
        </w:r>
      </w:ins>
      <w:ins w:id="80" w:author="Microsoft Office User" w:date="2020-01-01T12:19:00Z">
        <w:r w:rsidR="00950F6C">
          <w:rPr>
            <w:bCs/>
            <w:color w:val="000000" w:themeColor="text1"/>
            <w:sz w:val="24"/>
            <w:szCs w:val="24"/>
            <w:highlight w:val="white"/>
          </w:rPr>
          <w:t xml:space="preserve">excess propionate identified </w:t>
        </w:r>
      </w:ins>
      <w:ins w:id="81" w:author="Microsoft Office User" w:date="2020-01-01T13:23:00Z">
        <w:r w:rsidR="00382591">
          <w:rPr>
            <w:bCs/>
            <w:color w:val="000000" w:themeColor="text1"/>
            <w:sz w:val="24"/>
            <w:szCs w:val="24"/>
            <w:highlight w:val="white"/>
          </w:rPr>
          <w:t>five</w:t>
        </w:r>
      </w:ins>
      <w:ins w:id="82" w:author="Microsoft Office User" w:date="2020-01-01T12:19:00Z">
        <w:r w:rsidR="00950F6C">
          <w:rPr>
            <w:bCs/>
            <w:color w:val="000000" w:themeColor="text1"/>
            <w:sz w:val="24"/>
            <w:szCs w:val="24"/>
            <w:highlight w:val="white"/>
          </w:rPr>
          <w:t xml:space="preserve"> genomic regions correlated with reduced propionate sensitivity. </w:t>
        </w:r>
      </w:ins>
      <w:del w:id="83" w:author="Microsoft Office User" w:date="2020-01-01T12:20:00Z">
        <w:r w:rsidR="00E328F1" w:rsidRPr="00950F6C" w:rsidDel="00950F6C">
          <w:rPr>
            <w:bCs/>
            <w:color w:val="000000" w:themeColor="text1"/>
            <w:sz w:val="24"/>
            <w:szCs w:val="24"/>
            <w:highlight w:val="white"/>
            <w:rPrChange w:id="84" w:author="Microsoft Office User" w:date="2020-01-01T12:14:00Z">
              <w:rPr>
                <w:b/>
                <w:bCs/>
                <w:color w:val="000000" w:themeColor="text1"/>
                <w:sz w:val="24"/>
                <w:szCs w:val="24"/>
                <w:highlight w:val="white"/>
              </w:rPr>
            </w:rPrChange>
          </w:rPr>
          <w:delText xml:space="preserve">We use a panel </w:delText>
        </w:r>
        <w:r w:rsidR="00E328F1" w:rsidRPr="00950F6C" w:rsidDel="00950F6C">
          <w:rPr>
            <w:bCs/>
            <w:color w:val="000000" w:themeColor="text1"/>
            <w:sz w:val="24"/>
            <w:szCs w:val="24"/>
            <w:rPrChange w:id="85" w:author="Microsoft Office User" w:date="2020-01-01T12:14:00Z">
              <w:rPr>
                <w:b/>
                <w:bCs/>
                <w:color w:val="000000" w:themeColor="text1"/>
                <w:sz w:val="24"/>
                <w:szCs w:val="24"/>
              </w:rPr>
            </w:rPrChange>
          </w:rPr>
          <w:delText xml:space="preserve">of </w:delText>
        </w:r>
        <w:r w:rsidR="00E31E14" w:rsidRPr="00950F6C" w:rsidDel="00950F6C">
          <w:rPr>
            <w:bCs/>
            <w:color w:val="000000" w:themeColor="text1"/>
            <w:sz w:val="24"/>
            <w:szCs w:val="24"/>
            <w:rPrChange w:id="86" w:author="Microsoft Office User" w:date="2020-01-01T12:14:00Z">
              <w:rPr>
                <w:b/>
                <w:bCs/>
                <w:color w:val="000000" w:themeColor="text1"/>
                <w:sz w:val="24"/>
                <w:szCs w:val="24"/>
              </w:rPr>
            </w:rPrChange>
          </w:rPr>
          <w:delText xml:space="preserve">132 </w:delText>
        </w:r>
        <w:r w:rsidR="00E328F1" w:rsidRPr="00950F6C" w:rsidDel="00950F6C">
          <w:rPr>
            <w:bCs/>
            <w:color w:val="000000" w:themeColor="text1"/>
            <w:sz w:val="24"/>
            <w:szCs w:val="24"/>
            <w:rPrChange w:id="87" w:author="Microsoft Office User" w:date="2020-01-01T12:14:00Z">
              <w:rPr>
                <w:b/>
                <w:bCs/>
                <w:color w:val="000000" w:themeColor="text1"/>
                <w:sz w:val="24"/>
                <w:szCs w:val="24"/>
              </w:rPr>
            </w:rPrChange>
          </w:rPr>
          <w:delText xml:space="preserve">natural </w:delText>
        </w:r>
        <w:r w:rsidR="00E328F1" w:rsidRPr="00950F6C" w:rsidDel="00950F6C">
          <w:rPr>
            <w:bCs/>
            <w:color w:val="000000" w:themeColor="text1"/>
            <w:sz w:val="24"/>
            <w:szCs w:val="24"/>
            <w:highlight w:val="white"/>
            <w:rPrChange w:id="88" w:author="Microsoft Office User" w:date="2020-01-01T12:14:00Z">
              <w:rPr>
                <w:b/>
                <w:bCs/>
                <w:color w:val="000000" w:themeColor="text1"/>
                <w:sz w:val="24"/>
                <w:szCs w:val="24"/>
                <w:highlight w:val="white"/>
              </w:rPr>
            </w:rPrChange>
          </w:rPr>
          <w:delText>strains in genome-wide association mapping to identify two quantitative trait loci (QTL)</w:delText>
        </w:r>
        <w:r w:rsidR="00A9637F" w:rsidRPr="00950F6C" w:rsidDel="00950F6C">
          <w:rPr>
            <w:bCs/>
            <w:color w:val="000000" w:themeColor="text1"/>
            <w:sz w:val="24"/>
            <w:szCs w:val="24"/>
            <w:highlight w:val="white"/>
            <w:rPrChange w:id="89" w:author="Microsoft Office User" w:date="2020-01-01T12:14:00Z">
              <w:rPr>
                <w:b/>
                <w:bCs/>
                <w:color w:val="000000" w:themeColor="text1"/>
                <w:sz w:val="24"/>
                <w:szCs w:val="24"/>
                <w:highlight w:val="white"/>
              </w:rPr>
            </w:rPrChange>
          </w:rPr>
          <w:delText xml:space="preserve"> associated with reduced propionate sensitivity</w:delText>
        </w:r>
        <w:r w:rsidR="00E328F1" w:rsidRPr="00950F6C" w:rsidDel="00950F6C">
          <w:rPr>
            <w:bCs/>
            <w:color w:val="000000" w:themeColor="text1"/>
            <w:sz w:val="24"/>
            <w:szCs w:val="24"/>
            <w:highlight w:val="white"/>
            <w:rPrChange w:id="90" w:author="Microsoft Office User" w:date="2020-01-01T12:14:00Z">
              <w:rPr>
                <w:b/>
                <w:bCs/>
                <w:color w:val="000000" w:themeColor="text1"/>
                <w:sz w:val="24"/>
                <w:szCs w:val="24"/>
                <w:highlight w:val="white"/>
              </w:rPr>
            </w:rPrChange>
          </w:rPr>
          <w:delText xml:space="preserve">. </w:delText>
        </w:r>
      </w:del>
      <w:r w:rsidR="00E328F1" w:rsidRPr="00950F6C">
        <w:rPr>
          <w:bCs/>
          <w:color w:val="000000" w:themeColor="text1"/>
          <w:sz w:val="24"/>
          <w:szCs w:val="24"/>
          <w:highlight w:val="white"/>
          <w:rPrChange w:id="91" w:author="Microsoft Office User" w:date="2020-01-01T12:14:00Z">
            <w:rPr>
              <w:b/>
              <w:bCs/>
              <w:color w:val="000000" w:themeColor="text1"/>
              <w:sz w:val="24"/>
              <w:szCs w:val="24"/>
              <w:highlight w:val="white"/>
            </w:rPr>
          </w:rPrChange>
        </w:rPr>
        <w:t xml:space="preserve">We </w:t>
      </w:r>
      <w:ins w:id="92" w:author="Microsoft Office User" w:date="2020-01-01T12:20:00Z">
        <w:r w:rsidR="00950F6C">
          <w:rPr>
            <w:bCs/>
            <w:color w:val="000000" w:themeColor="text1"/>
            <w:sz w:val="24"/>
            <w:szCs w:val="24"/>
            <w:highlight w:val="white"/>
          </w:rPr>
          <w:t xml:space="preserve">determined </w:t>
        </w:r>
      </w:ins>
      <w:del w:id="93" w:author="Microsoft Office User" w:date="2020-01-01T12:20:00Z">
        <w:r w:rsidR="00A9637F" w:rsidRPr="00950F6C" w:rsidDel="00950F6C">
          <w:rPr>
            <w:bCs/>
            <w:color w:val="000000" w:themeColor="text1"/>
            <w:sz w:val="24"/>
            <w:szCs w:val="24"/>
            <w:highlight w:val="white"/>
            <w:rPrChange w:id="94" w:author="Microsoft Office User" w:date="2020-01-01T12:14:00Z">
              <w:rPr>
                <w:b/>
                <w:bCs/>
                <w:color w:val="000000" w:themeColor="text1"/>
                <w:sz w:val="24"/>
                <w:szCs w:val="24"/>
                <w:highlight w:val="white"/>
              </w:rPr>
            </w:rPrChange>
          </w:rPr>
          <w:delText>find</w:delText>
        </w:r>
        <w:r w:rsidR="00E328F1" w:rsidRPr="00950F6C" w:rsidDel="00950F6C">
          <w:rPr>
            <w:bCs/>
            <w:color w:val="000000" w:themeColor="text1"/>
            <w:sz w:val="24"/>
            <w:szCs w:val="24"/>
            <w:highlight w:val="white"/>
            <w:rPrChange w:id="95" w:author="Microsoft Office User" w:date="2020-01-01T12:14:00Z">
              <w:rPr>
                <w:b/>
                <w:bCs/>
                <w:color w:val="000000" w:themeColor="text1"/>
                <w:sz w:val="24"/>
                <w:szCs w:val="24"/>
                <w:highlight w:val="white"/>
              </w:rPr>
            </w:rPrChange>
          </w:rPr>
          <w:delText xml:space="preserve"> </w:delText>
        </w:r>
      </w:del>
      <w:r w:rsidR="00E328F1" w:rsidRPr="00950F6C">
        <w:rPr>
          <w:bCs/>
          <w:color w:val="000000" w:themeColor="text1"/>
          <w:sz w:val="24"/>
          <w:szCs w:val="24"/>
          <w:highlight w:val="white"/>
          <w:rPrChange w:id="96" w:author="Microsoft Office User" w:date="2020-01-01T12:14:00Z">
            <w:rPr>
              <w:b/>
              <w:bCs/>
              <w:color w:val="000000" w:themeColor="text1"/>
              <w:sz w:val="24"/>
              <w:szCs w:val="24"/>
              <w:highlight w:val="white"/>
            </w:rPr>
          </w:rPrChange>
        </w:rPr>
        <w:t xml:space="preserve">that natural variation in </w:t>
      </w:r>
      <w:del w:id="97" w:author="Microsoft Office User" w:date="2020-01-01T12:20:00Z">
        <w:r w:rsidR="00E328F1" w:rsidRPr="00950F6C" w:rsidDel="00950F6C">
          <w:rPr>
            <w:bCs/>
            <w:color w:val="000000" w:themeColor="text1"/>
            <w:sz w:val="24"/>
            <w:szCs w:val="24"/>
            <w:highlight w:val="white"/>
            <w:rPrChange w:id="98" w:author="Microsoft Office User" w:date="2020-01-01T12:14:00Z">
              <w:rPr>
                <w:b/>
                <w:bCs/>
                <w:color w:val="000000" w:themeColor="text1"/>
                <w:sz w:val="24"/>
                <w:szCs w:val="24"/>
                <w:highlight w:val="white"/>
              </w:rPr>
            </w:rPrChange>
          </w:rPr>
          <w:delText xml:space="preserve">the </w:delText>
        </w:r>
      </w:del>
      <w:ins w:id="99" w:author="Microsoft Office User" w:date="2020-01-01T12:20:00Z">
        <w:r w:rsidR="00950F6C">
          <w:rPr>
            <w:bCs/>
            <w:color w:val="000000" w:themeColor="text1"/>
            <w:sz w:val="24"/>
            <w:szCs w:val="24"/>
            <w:highlight w:val="white"/>
          </w:rPr>
          <w:t>the</w:t>
        </w:r>
        <w:r w:rsidR="00950F6C" w:rsidRPr="00950F6C">
          <w:rPr>
            <w:bCs/>
            <w:color w:val="000000" w:themeColor="text1"/>
            <w:sz w:val="24"/>
            <w:szCs w:val="24"/>
            <w:highlight w:val="white"/>
            <w:rPrChange w:id="100" w:author="Microsoft Office User" w:date="2020-01-01T12:14:00Z">
              <w:rPr>
                <w:b/>
                <w:bCs/>
                <w:color w:val="000000" w:themeColor="text1"/>
                <w:sz w:val="24"/>
                <w:szCs w:val="24"/>
                <w:highlight w:val="white"/>
              </w:rPr>
            </w:rPrChange>
          </w:rPr>
          <w:t xml:space="preserve"> </w:t>
        </w:r>
      </w:ins>
      <w:r w:rsidR="00E328F1" w:rsidRPr="00950F6C">
        <w:rPr>
          <w:bCs/>
          <w:color w:val="000000" w:themeColor="text1"/>
          <w:sz w:val="24"/>
          <w:szCs w:val="24"/>
          <w:highlight w:val="white"/>
          <w:rPrChange w:id="101" w:author="Microsoft Office User" w:date="2020-01-01T12:14:00Z">
            <w:rPr>
              <w:b/>
              <w:bCs/>
              <w:color w:val="000000" w:themeColor="text1"/>
              <w:sz w:val="24"/>
              <w:szCs w:val="24"/>
              <w:highlight w:val="white"/>
            </w:rPr>
          </w:rPrChange>
        </w:rPr>
        <w:t>putative glucuronosyltransferase GLCT-3, a homolog of human B3GAT, partly explain</w:t>
      </w:r>
      <w:ins w:id="102" w:author="Microsoft Office User" w:date="2020-01-01T12:20:00Z">
        <w:r w:rsidR="00950F6C">
          <w:rPr>
            <w:bCs/>
            <w:color w:val="000000" w:themeColor="text1"/>
            <w:sz w:val="24"/>
            <w:szCs w:val="24"/>
            <w:highlight w:val="white"/>
          </w:rPr>
          <w:t>ed</w:t>
        </w:r>
      </w:ins>
      <w:del w:id="103" w:author="Microsoft Office User" w:date="2020-01-01T12:20:00Z">
        <w:r w:rsidR="00E328F1" w:rsidRPr="00950F6C" w:rsidDel="00950F6C">
          <w:rPr>
            <w:bCs/>
            <w:color w:val="000000" w:themeColor="text1"/>
            <w:sz w:val="24"/>
            <w:szCs w:val="24"/>
            <w:highlight w:val="white"/>
            <w:rPrChange w:id="104" w:author="Microsoft Office User" w:date="2020-01-01T12:14:00Z">
              <w:rPr>
                <w:b/>
                <w:bCs/>
                <w:color w:val="000000" w:themeColor="text1"/>
                <w:sz w:val="24"/>
                <w:szCs w:val="24"/>
                <w:highlight w:val="white"/>
              </w:rPr>
            </w:rPrChange>
          </w:rPr>
          <w:delText>s</w:delText>
        </w:r>
      </w:del>
      <w:r w:rsidR="00E328F1" w:rsidRPr="00950F6C">
        <w:rPr>
          <w:bCs/>
          <w:color w:val="000000" w:themeColor="text1"/>
          <w:sz w:val="24"/>
          <w:szCs w:val="24"/>
          <w:highlight w:val="white"/>
          <w:rPrChange w:id="105" w:author="Microsoft Office User" w:date="2020-01-01T12:14:00Z">
            <w:rPr>
              <w:b/>
              <w:bCs/>
              <w:color w:val="000000" w:themeColor="text1"/>
              <w:sz w:val="24"/>
              <w:szCs w:val="24"/>
              <w:highlight w:val="white"/>
            </w:rPr>
          </w:rPrChange>
        </w:rPr>
        <w:t xml:space="preserve"> </w:t>
      </w:r>
      <w:del w:id="106" w:author="Microsoft Office User" w:date="2020-01-01T12:20:00Z">
        <w:r w:rsidR="00E328F1" w:rsidRPr="00950F6C" w:rsidDel="00950F6C">
          <w:rPr>
            <w:bCs/>
            <w:color w:val="000000" w:themeColor="text1"/>
            <w:sz w:val="24"/>
            <w:szCs w:val="24"/>
            <w:highlight w:val="white"/>
            <w:rPrChange w:id="107" w:author="Microsoft Office User" w:date="2020-01-01T12:14:00Z">
              <w:rPr>
                <w:b/>
                <w:bCs/>
                <w:color w:val="000000" w:themeColor="text1"/>
                <w:sz w:val="24"/>
                <w:szCs w:val="24"/>
                <w:highlight w:val="white"/>
              </w:rPr>
            </w:rPrChange>
          </w:rPr>
          <w:delText xml:space="preserve">the </w:delText>
        </w:r>
      </w:del>
      <w:r w:rsidR="00E328F1" w:rsidRPr="00950F6C">
        <w:rPr>
          <w:bCs/>
          <w:color w:val="000000" w:themeColor="text1"/>
          <w:sz w:val="24"/>
          <w:szCs w:val="24"/>
          <w:highlight w:val="white"/>
          <w:rPrChange w:id="108" w:author="Microsoft Office User" w:date="2020-01-01T12:14:00Z">
            <w:rPr>
              <w:b/>
              <w:bCs/>
              <w:color w:val="000000" w:themeColor="text1"/>
              <w:sz w:val="24"/>
              <w:szCs w:val="24"/>
              <w:highlight w:val="white"/>
            </w:rPr>
          </w:rPrChange>
        </w:rPr>
        <w:t>difference</w:t>
      </w:r>
      <w:ins w:id="109" w:author="Microsoft Office User" w:date="2020-01-01T12:21:00Z">
        <w:r w:rsidR="00950F6C">
          <w:rPr>
            <w:bCs/>
            <w:color w:val="000000" w:themeColor="text1"/>
            <w:sz w:val="24"/>
            <w:szCs w:val="24"/>
            <w:highlight w:val="white"/>
          </w:rPr>
          <w:t>s</w:t>
        </w:r>
      </w:ins>
      <w:r w:rsidR="00E328F1" w:rsidRPr="00950F6C">
        <w:rPr>
          <w:bCs/>
          <w:color w:val="000000" w:themeColor="text1"/>
          <w:sz w:val="24"/>
          <w:szCs w:val="24"/>
          <w:highlight w:val="white"/>
          <w:rPrChange w:id="110" w:author="Microsoft Office User" w:date="2020-01-01T12:14:00Z">
            <w:rPr>
              <w:b/>
              <w:bCs/>
              <w:color w:val="000000" w:themeColor="text1"/>
              <w:sz w:val="24"/>
              <w:szCs w:val="24"/>
              <w:highlight w:val="white"/>
            </w:rPr>
          </w:rPrChange>
        </w:rPr>
        <w:t xml:space="preserve"> in propionate sensitivity </w:t>
      </w:r>
      <w:ins w:id="111" w:author="Microsoft Office User" w:date="2020-01-01T12:21:00Z">
        <w:r w:rsidR="00950F6C">
          <w:rPr>
            <w:bCs/>
            <w:color w:val="000000" w:themeColor="text1"/>
            <w:sz w:val="24"/>
            <w:szCs w:val="24"/>
            <w:highlight w:val="white"/>
          </w:rPr>
          <w:t xml:space="preserve">in one of these genomic intervals. Using genome-editing, </w:t>
        </w:r>
      </w:ins>
      <w:del w:id="112" w:author="Microsoft Office User" w:date="2020-01-01T12:21:00Z">
        <w:r w:rsidR="00E328F1" w:rsidRPr="00950F6C" w:rsidDel="00950F6C">
          <w:rPr>
            <w:bCs/>
            <w:color w:val="000000" w:themeColor="text1"/>
            <w:sz w:val="24"/>
            <w:szCs w:val="24"/>
            <w:highlight w:val="white"/>
            <w:rPrChange w:id="113" w:author="Microsoft Office User" w:date="2020-01-01T12:14:00Z">
              <w:rPr>
                <w:b/>
                <w:bCs/>
                <w:color w:val="000000" w:themeColor="text1"/>
                <w:sz w:val="24"/>
                <w:szCs w:val="24"/>
                <w:highlight w:val="white"/>
              </w:rPr>
            </w:rPrChange>
          </w:rPr>
          <w:delText>between a sensitive strain (BRC20067) and a resistant strain (DL238).</w:delText>
        </w:r>
        <w:r w:rsidR="00A9637F" w:rsidRPr="00950F6C" w:rsidDel="00950F6C">
          <w:rPr>
            <w:bCs/>
            <w:color w:val="000000" w:themeColor="text1"/>
            <w:sz w:val="24"/>
            <w:szCs w:val="24"/>
            <w:highlight w:val="white"/>
            <w:rPrChange w:id="114" w:author="Microsoft Office User" w:date="2020-01-01T12:14:00Z">
              <w:rPr>
                <w:b/>
                <w:bCs/>
                <w:color w:val="000000" w:themeColor="text1"/>
                <w:sz w:val="24"/>
                <w:szCs w:val="24"/>
                <w:highlight w:val="white"/>
              </w:rPr>
            </w:rPrChange>
          </w:rPr>
          <w:delText xml:space="preserve"> </w:delText>
        </w:r>
        <w:r w:rsidR="00E328F1" w:rsidRPr="00950F6C" w:rsidDel="00950F6C">
          <w:rPr>
            <w:bCs/>
            <w:color w:val="000000" w:themeColor="text1"/>
            <w:sz w:val="24"/>
            <w:szCs w:val="24"/>
            <w:highlight w:val="white"/>
            <w:rPrChange w:id="115" w:author="Microsoft Office User" w:date="2020-01-01T12:14:00Z">
              <w:rPr>
                <w:b/>
                <w:bCs/>
                <w:color w:val="000000" w:themeColor="text1"/>
                <w:sz w:val="24"/>
                <w:szCs w:val="24"/>
                <w:highlight w:val="white"/>
              </w:rPr>
            </w:rPrChange>
          </w:rPr>
          <w:delText xml:space="preserve">By CRISPR/Cas9, </w:delText>
        </w:r>
      </w:del>
      <w:r w:rsidR="00E328F1" w:rsidRPr="00950F6C">
        <w:rPr>
          <w:bCs/>
          <w:color w:val="000000" w:themeColor="text1"/>
          <w:sz w:val="24"/>
          <w:szCs w:val="24"/>
          <w:highlight w:val="white"/>
          <w:rPrChange w:id="116" w:author="Microsoft Office User" w:date="2020-01-01T12:14:00Z">
            <w:rPr>
              <w:b/>
              <w:bCs/>
              <w:color w:val="000000" w:themeColor="text1"/>
              <w:sz w:val="24"/>
              <w:szCs w:val="24"/>
              <w:highlight w:val="white"/>
            </w:rPr>
          </w:rPrChange>
        </w:rPr>
        <w:t>we demonstrate</w:t>
      </w:r>
      <w:ins w:id="117" w:author="Microsoft Office User" w:date="2020-01-01T12:21:00Z">
        <w:r w:rsidR="00950F6C">
          <w:rPr>
            <w:bCs/>
            <w:color w:val="000000" w:themeColor="text1"/>
            <w:sz w:val="24"/>
            <w:szCs w:val="24"/>
            <w:highlight w:val="white"/>
          </w:rPr>
          <w:t>d</w:t>
        </w:r>
      </w:ins>
      <w:r w:rsidR="00E328F1" w:rsidRPr="00950F6C">
        <w:rPr>
          <w:bCs/>
          <w:color w:val="000000" w:themeColor="text1"/>
          <w:sz w:val="24"/>
          <w:szCs w:val="24"/>
          <w:highlight w:val="white"/>
          <w:rPrChange w:id="118" w:author="Microsoft Office User" w:date="2020-01-01T12:14:00Z">
            <w:rPr>
              <w:b/>
              <w:bCs/>
              <w:color w:val="000000" w:themeColor="text1"/>
              <w:sz w:val="24"/>
              <w:szCs w:val="24"/>
              <w:highlight w:val="white"/>
            </w:rPr>
          </w:rPrChange>
        </w:rPr>
        <w:t xml:space="preserve"> that </w:t>
      </w:r>
      <w:r w:rsidR="00A9637F" w:rsidRPr="00950F6C">
        <w:rPr>
          <w:bCs/>
          <w:color w:val="000000" w:themeColor="text1"/>
          <w:sz w:val="24"/>
          <w:szCs w:val="24"/>
          <w:highlight w:val="white"/>
          <w:rPrChange w:id="119" w:author="Microsoft Office User" w:date="2020-01-01T12:14:00Z">
            <w:rPr>
              <w:b/>
              <w:bCs/>
              <w:color w:val="000000" w:themeColor="text1"/>
              <w:sz w:val="24"/>
              <w:szCs w:val="24"/>
              <w:highlight w:val="white"/>
            </w:rPr>
          </w:rPrChange>
        </w:rPr>
        <w:t xml:space="preserve">loss-of-function alleles in </w:t>
      </w:r>
      <w:r w:rsidR="00A9637F" w:rsidRPr="00950F6C">
        <w:rPr>
          <w:bCs/>
          <w:i/>
          <w:iCs/>
          <w:color w:val="000000" w:themeColor="text1"/>
          <w:sz w:val="24"/>
          <w:szCs w:val="24"/>
          <w:highlight w:val="white"/>
          <w:rPrChange w:id="120" w:author="Microsoft Office User" w:date="2020-01-01T12:14:00Z">
            <w:rPr>
              <w:b/>
              <w:bCs/>
              <w:i/>
              <w:iCs/>
              <w:color w:val="000000" w:themeColor="text1"/>
              <w:sz w:val="24"/>
              <w:szCs w:val="24"/>
              <w:highlight w:val="white"/>
            </w:rPr>
          </w:rPrChange>
        </w:rPr>
        <w:t>glct-3</w:t>
      </w:r>
      <w:r w:rsidR="00A9637F" w:rsidRPr="00950F6C">
        <w:rPr>
          <w:bCs/>
          <w:color w:val="000000" w:themeColor="text1"/>
          <w:sz w:val="24"/>
          <w:szCs w:val="24"/>
          <w:highlight w:val="white"/>
          <w:rPrChange w:id="121" w:author="Microsoft Office User" w:date="2020-01-01T12:14:00Z">
            <w:rPr>
              <w:b/>
              <w:bCs/>
              <w:color w:val="000000" w:themeColor="text1"/>
              <w:sz w:val="24"/>
              <w:szCs w:val="24"/>
              <w:highlight w:val="white"/>
            </w:rPr>
          </w:rPrChange>
        </w:rPr>
        <w:t xml:space="preserve"> </w:t>
      </w:r>
      <w:del w:id="122" w:author="Microsoft Office User" w:date="2020-01-01T12:21:00Z">
        <w:r w:rsidR="00A9637F" w:rsidRPr="00950F6C" w:rsidDel="00950F6C">
          <w:rPr>
            <w:bCs/>
            <w:color w:val="000000" w:themeColor="text1"/>
            <w:sz w:val="24"/>
            <w:szCs w:val="24"/>
            <w:highlight w:val="white"/>
            <w:rPrChange w:id="123" w:author="Microsoft Office User" w:date="2020-01-01T12:14:00Z">
              <w:rPr>
                <w:b/>
                <w:bCs/>
                <w:color w:val="000000" w:themeColor="text1"/>
                <w:sz w:val="24"/>
                <w:szCs w:val="24"/>
                <w:highlight w:val="white"/>
              </w:rPr>
            </w:rPrChange>
          </w:rPr>
          <w:delText xml:space="preserve">indeed </w:delText>
        </w:r>
      </w:del>
      <w:r w:rsidR="00A9637F" w:rsidRPr="00950F6C">
        <w:rPr>
          <w:bCs/>
          <w:color w:val="000000" w:themeColor="text1"/>
          <w:sz w:val="24"/>
          <w:szCs w:val="24"/>
          <w:highlight w:val="white"/>
          <w:rPrChange w:id="124" w:author="Microsoft Office User" w:date="2020-01-01T12:14:00Z">
            <w:rPr>
              <w:b/>
              <w:bCs/>
              <w:color w:val="000000" w:themeColor="text1"/>
              <w:sz w:val="24"/>
              <w:szCs w:val="24"/>
              <w:highlight w:val="white"/>
            </w:rPr>
          </w:rPrChange>
        </w:rPr>
        <w:t xml:space="preserve">render the animals less sensitive to propionate. </w:t>
      </w:r>
      <w:ins w:id="125" w:author="Microsoft Office User" w:date="2020-01-01T12:22:00Z">
        <w:r w:rsidR="00950F6C">
          <w:rPr>
            <w:bCs/>
            <w:color w:val="000000" w:themeColor="text1"/>
            <w:sz w:val="24"/>
            <w:szCs w:val="24"/>
            <w:highlight w:val="white"/>
          </w:rPr>
          <w:t xml:space="preserve">Additionally, we find that the </w:t>
        </w:r>
        <w:r w:rsidR="00950F6C">
          <w:rPr>
            <w:bCs/>
            <w:i/>
            <w:color w:val="000000" w:themeColor="text1"/>
            <w:sz w:val="24"/>
            <w:szCs w:val="24"/>
            <w:highlight w:val="white"/>
          </w:rPr>
          <w:t xml:space="preserve">C. elegans </w:t>
        </w:r>
        <w:r w:rsidR="00950F6C">
          <w:rPr>
            <w:bCs/>
            <w:color w:val="000000" w:themeColor="text1"/>
            <w:sz w:val="24"/>
            <w:szCs w:val="24"/>
            <w:highlight w:val="white"/>
          </w:rPr>
          <w:t xml:space="preserve">species has an expansion of the </w:t>
        </w:r>
        <w:r w:rsidR="00950F6C" w:rsidRPr="00B47B64">
          <w:rPr>
            <w:bCs/>
            <w:color w:val="000000" w:themeColor="text1"/>
            <w:sz w:val="24"/>
            <w:szCs w:val="24"/>
            <w:highlight w:val="white"/>
          </w:rPr>
          <w:t>glucuronosyltransferase</w:t>
        </w:r>
        <w:r w:rsidR="00397DF9">
          <w:rPr>
            <w:bCs/>
            <w:color w:val="000000" w:themeColor="text1"/>
            <w:sz w:val="24"/>
            <w:szCs w:val="24"/>
            <w:highlight w:val="white"/>
          </w:rPr>
          <w:t xml:space="preserve"> gene family, and copy number of members of this family influences sensitivity to excess propionate. </w:t>
        </w:r>
      </w:ins>
      <w:del w:id="126" w:author="Microsoft Office User" w:date="2020-01-01T12:23:00Z">
        <w:r w:rsidR="00A9637F" w:rsidRPr="00950F6C" w:rsidDel="00397DF9">
          <w:rPr>
            <w:bCs/>
            <w:color w:val="000000" w:themeColor="text1"/>
            <w:sz w:val="24"/>
            <w:szCs w:val="24"/>
            <w:highlight w:val="yellow"/>
            <w:rPrChange w:id="127" w:author="Microsoft Office User" w:date="2020-01-01T12:14:00Z">
              <w:rPr>
                <w:b/>
                <w:bCs/>
                <w:color w:val="000000" w:themeColor="text1"/>
                <w:sz w:val="24"/>
                <w:szCs w:val="24"/>
                <w:highlight w:val="yellow"/>
              </w:rPr>
            </w:rPrChange>
          </w:rPr>
          <w:delText>[something about the family here?]</w:delText>
        </w:r>
        <w:r w:rsidR="00A9637F" w:rsidRPr="00950F6C" w:rsidDel="00397DF9">
          <w:rPr>
            <w:bCs/>
            <w:color w:val="000000" w:themeColor="text1"/>
            <w:sz w:val="24"/>
            <w:szCs w:val="24"/>
            <w:highlight w:val="white"/>
            <w:rPrChange w:id="128" w:author="Microsoft Office User" w:date="2020-01-01T12:14:00Z">
              <w:rPr>
                <w:b/>
                <w:bCs/>
                <w:color w:val="000000" w:themeColor="text1"/>
                <w:sz w:val="24"/>
                <w:szCs w:val="24"/>
                <w:highlight w:val="white"/>
              </w:rPr>
            </w:rPrChange>
          </w:rPr>
          <w:delText xml:space="preserve">. </w:delText>
        </w:r>
      </w:del>
      <w:r w:rsidR="00A9637F" w:rsidRPr="00950F6C">
        <w:rPr>
          <w:bCs/>
          <w:color w:val="000000" w:themeColor="text1"/>
          <w:sz w:val="24"/>
          <w:szCs w:val="24"/>
          <w:highlight w:val="white"/>
          <w:rPrChange w:id="129" w:author="Microsoft Office User" w:date="2020-01-01T12:14:00Z">
            <w:rPr>
              <w:b/>
              <w:bCs/>
              <w:color w:val="000000" w:themeColor="text1"/>
              <w:sz w:val="24"/>
              <w:szCs w:val="24"/>
              <w:highlight w:val="white"/>
            </w:rPr>
          </w:rPrChange>
        </w:rPr>
        <w:t>Our</w:t>
      </w:r>
      <w:r w:rsidR="00E328F1" w:rsidRPr="00950F6C">
        <w:rPr>
          <w:bCs/>
          <w:color w:val="000000" w:themeColor="text1"/>
          <w:sz w:val="24"/>
          <w:szCs w:val="24"/>
          <w:highlight w:val="white"/>
          <w:rPrChange w:id="130" w:author="Microsoft Office User" w:date="2020-01-01T12:14:00Z">
            <w:rPr>
              <w:b/>
              <w:bCs/>
              <w:color w:val="000000" w:themeColor="text1"/>
              <w:sz w:val="24"/>
              <w:szCs w:val="24"/>
              <w:highlight w:val="white"/>
            </w:rPr>
          </w:rPrChange>
        </w:rPr>
        <w:t xml:space="preserve"> findings demonstrate that natural variation in metabolic enzymes can contribute to propionate sensitivity and provide a framework for </w:t>
      </w:r>
      <w:ins w:id="131" w:author="Microsoft Office User" w:date="2020-01-01T12:24:00Z">
        <w:r w:rsidR="00397DF9">
          <w:rPr>
            <w:bCs/>
            <w:color w:val="000000" w:themeColor="text1"/>
            <w:sz w:val="24"/>
            <w:szCs w:val="24"/>
            <w:highlight w:val="white"/>
          </w:rPr>
          <w:t xml:space="preserve">using </w:t>
        </w:r>
        <w:r w:rsidR="00397DF9">
          <w:rPr>
            <w:bCs/>
            <w:i/>
            <w:color w:val="000000" w:themeColor="text1"/>
            <w:sz w:val="24"/>
            <w:szCs w:val="24"/>
            <w:highlight w:val="white"/>
          </w:rPr>
          <w:t xml:space="preserve">C. elegans </w:t>
        </w:r>
        <w:r w:rsidR="00397DF9">
          <w:rPr>
            <w:bCs/>
            <w:color w:val="000000" w:themeColor="text1"/>
            <w:sz w:val="24"/>
            <w:szCs w:val="24"/>
            <w:highlight w:val="white"/>
          </w:rPr>
          <w:t xml:space="preserve">to characterize </w:t>
        </w:r>
      </w:ins>
      <w:del w:id="132" w:author="Microsoft Office User" w:date="2020-01-01T12:24:00Z">
        <w:r w:rsidR="00E328F1" w:rsidRPr="00950F6C" w:rsidDel="00397DF9">
          <w:rPr>
            <w:bCs/>
            <w:color w:val="000000" w:themeColor="text1"/>
            <w:sz w:val="24"/>
            <w:szCs w:val="24"/>
            <w:highlight w:val="white"/>
            <w:rPrChange w:id="133" w:author="Microsoft Office User" w:date="2020-01-01T12:14:00Z">
              <w:rPr>
                <w:b/>
                <w:bCs/>
                <w:color w:val="000000" w:themeColor="text1"/>
                <w:sz w:val="24"/>
                <w:szCs w:val="24"/>
                <w:highlight w:val="white"/>
              </w:rPr>
            </w:rPrChange>
          </w:rPr>
          <w:delText xml:space="preserve">characterizing </w:delText>
        </w:r>
      </w:del>
      <w:ins w:id="134" w:author="Microsoft Office User" w:date="2020-01-01T12:23:00Z">
        <w:r w:rsidR="00397DF9">
          <w:rPr>
            <w:bCs/>
            <w:color w:val="000000" w:themeColor="text1"/>
            <w:sz w:val="24"/>
            <w:szCs w:val="24"/>
            <w:highlight w:val="white"/>
          </w:rPr>
          <w:t xml:space="preserve">the contributions of </w:t>
        </w:r>
      </w:ins>
      <w:r w:rsidR="00E328F1" w:rsidRPr="00950F6C">
        <w:rPr>
          <w:bCs/>
          <w:color w:val="000000" w:themeColor="text1"/>
          <w:sz w:val="24"/>
          <w:szCs w:val="24"/>
          <w:highlight w:val="white"/>
          <w:rPrChange w:id="135" w:author="Microsoft Office User" w:date="2020-01-01T12:14:00Z">
            <w:rPr>
              <w:b/>
              <w:bCs/>
              <w:color w:val="000000" w:themeColor="text1"/>
              <w:sz w:val="24"/>
              <w:szCs w:val="24"/>
              <w:highlight w:val="white"/>
            </w:rPr>
          </w:rPrChange>
        </w:rPr>
        <w:t xml:space="preserve">genetic background </w:t>
      </w:r>
      <w:del w:id="136" w:author="Microsoft Office User" w:date="2020-01-01T12:23:00Z">
        <w:r w:rsidR="00E328F1" w:rsidRPr="00950F6C" w:rsidDel="00397DF9">
          <w:rPr>
            <w:bCs/>
            <w:color w:val="000000" w:themeColor="text1"/>
            <w:sz w:val="24"/>
            <w:szCs w:val="24"/>
            <w:highlight w:val="white"/>
            <w:rPrChange w:id="137" w:author="Microsoft Office User" w:date="2020-01-01T12:14:00Z">
              <w:rPr>
                <w:b/>
                <w:bCs/>
                <w:color w:val="000000" w:themeColor="text1"/>
                <w:sz w:val="24"/>
                <w:szCs w:val="24"/>
                <w:highlight w:val="white"/>
              </w:rPr>
            </w:rPrChange>
          </w:rPr>
          <w:delText xml:space="preserve">contribution </w:delText>
        </w:r>
      </w:del>
      <w:r w:rsidR="00E328F1" w:rsidRPr="00950F6C">
        <w:rPr>
          <w:bCs/>
          <w:color w:val="000000" w:themeColor="text1"/>
          <w:sz w:val="24"/>
          <w:szCs w:val="24"/>
          <w:highlight w:val="white"/>
          <w:rPrChange w:id="138" w:author="Microsoft Office User" w:date="2020-01-01T12:14:00Z">
            <w:rPr>
              <w:b/>
              <w:bCs/>
              <w:color w:val="000000" w:themeColor="text1"/>
              <w:sz w:val="24"/>
              <w:szCs w:val="24"/>
              <w:highlight w:val="white"/>
            </w:rPr>
          </w:rPrChange>
        </w:rPr>
        <w:t>to a wide variety of inborn errors in human metabolism</w:t>
      </w:r>
      <w:del w:id="139" w:author="Microsoft Office User" w:date="2020-01-01T12:24:00Z">
        <w:r w:rsidR="00E328F1" w:rsidRPr="00950F6C" w:rsidDel="00397DF9">
          <w:rPr>
            <w:bCs/>
            <w:color w:val="000000" w:themeColor="text1"/>
            <w:sz w:val="24"/>
            <w:szCs w:val="24"/>
            <w:highlight w:val="white"/>
            <w:rPrChange w:id="140" w:author="Microsoft Office User" w:date="2020-01-01T12:14:00Z">
              <w:rPr>
                <w:b/>
                <w:bCs/>
                <w:color w:val="000000" w:themeColor="text1"/>
                <w:sz w:val="24"/>
                <w:szCs w:val="24"/>
                <w:highlight w:val="white"/>
              </w:rPr>
            </w:rPrChange>
          </w:rPr>
          <w:delText xml:space="preserve"> using </w:delText>
        </w:r>
        <w:r w:rsidR="00E328F1" w:rsidRPr="00950F6C" w:rsidDel="00397DF9">
          <w:rPr>
            <w:bCs/>
            <w:i/>
            <w:color w:val="000000" w:themeColor="text1"/>
            <w:sz w:val="24"/>
            <w:szCs w:val="24"/>
            <w:highlight w:val="white"/>
            <w:rPrChange w:id="141" w:author="Microsoft Office User" w:date="2020-01-01T12:14:00Z">
              <w:rPr>
                <w:b/>
                <w:bCs/>
                <w:i/>
                <w:color w:val="000000" w:themeColor="text1"/>
                <w:sz w:val="24"/>
                <w:szCs w:val="24"/>
                <w:highlight w:val="white"/>
              </w:rPr>
            </w:rPrChange>
          </w:rPr>
          <w:delText>C. elegans</w:delText>
        </w:r>
        <w:r w:rsidR="00E328F1" w:rsidRPr="00950F6C" w:rsidDel="00397DF9">
          <w:rPr>
            <w:bCs/>
            <w:color w:val="000000" w:themeColor="text1"/>
            <w:sz w:val="24"/>
            <w:szCs w:val="24"/>
            <w:highlight w:val="white"/>
            <w:rPrChange w:id="142" w:author="Microsoft Office User" w:date="2020-01-01T12:14:00Z">
              <w:rPr>
                <w:b/>
                <w:bCs/>
                <w:color w:val="000000" w:themeColor="text1"/>
                <w:sz w:val="24"/>
                <w:szCs w:val="24"/>
                <w:highlight w:val="white"/>
              </w:rPr>
            </w:rPrChange>
          </w:rPr>
          <w:delText xml:space="preserve"> as a model</w:delText>
        </w:r>
      </w:del>
      <w:r w:rsidR="00E328F1" w:rsidRPr="00950F6C">
        <w:rPr>
          <w:bCs/>
          <w:color w:val="000000" w:themeColor="text1"/>
          <w:sz w:val="24"/>
          <w:szCs w:val="24"/>
          <w:highlight w:val="white"/>
          <w:rPrChange w:id="143" w:author="Microsoft Office User" w:date="2020-01-01T12:14:00Z">
            <w:rPr>
              <w:b/>
              <w:bCs/>
              <w:color w:val="000000" w:themeColor="text1"/>
              <w:sz w:val="24"/>
              <w:szCs w:val="24"/>
              <w:highlight w:val="white"/>
            </w:rPr>
          </w:rPrChange>
        </w:rPr>
        <w:t>.</w:t>
      </w:r>
    </w:p>
    <w:p w14:paraId="00000006" w14:textId="3561D4AC" w:rsidR="00ED00D2" w:rsidRPr="003F7022" w:rsidRDefault="00ED00D2" w:rsidP="008120F4">
      <w:pPr>
        <w:spacing w:line="480" w:lineRule="auto"/>
        <w:jc w:val="both"/>
        <w:rPr>
          <w:b/>
          <w:color w:val="0070C0"/>
          <w:sz w:val="24"/>
          <w:szCs w:val="24"/>
        </w:rPr>
      </w:pPr>
    </w:p>
    <w:p w14:paraId="79458A35" w14:textId="77777777" w:rsidR="00AA74E8" w:rsidRDefault="00AA74E8">
      <w:pPr>
        <w:rPr>
          <w:ins w:id="144" w:author="Microsoft Office User" w:date="2020-01-01T13:23:00Z"/>
          <w:b/>
          <w:color w:val="000000" w:themeColor="text1"/>
          <w:sz w:val="24"/>
          <w:szCs w:val="24"/>
        </w:rPr>
      </w:pPr>
      <w:ins w:id="145" w:author="Microsoft Office User" w:date="2020-01-01T13:23:00Z">
        <w:r>
          <w:rPr>
            <w:b/>
            <w:color w:val="000000" w:themeColor="text1"/>
            <w:sz w:val="24"/>
            <w:szCs w:val="24"/>
          </w:rPr>
          <w:br w:type="page"/>
        </w:r>
      </w:ins>
    </w:p>
    <w:p w14:paraId="6300BE5B" w14:textId="3D47744D" w:rsidR="00EA4D99" w:rsidRPr="00E328F1" w:rsidRDefault="00E60F52" w:rsidP="008120F4">
      <w:pPr>
        <w:spacing w:line="480" w:lineRule="auto"/>
        <w:jc w:val="both"/>
        <w:rPr>
          <w:b/>
          <w:color w:val="0070C0"/>
          <w:sz w:val="24"/>
          <w:szCs w:val="24"/>
        </w:rPr>
      </w:pPr>
      <w:r w:rsidRPr="0032134D">
        <w:rPr>
          <w:b/>
          <w:color w:val="000000" w:themeColor="text1"/>
          <w:sz w:val="24"/>
          <w:szCs w:val="24"/>
        </w:rPr>
        <w:lastRenderedPageBreak/>
        <w:t>INTRODUCTION</w:t>
      </w:r>
    </w:p>
    <w:p w14:paraId="03B5E318" w14:textId="66C686B3" w:rsidR="00D53FEB" w:rsidRPr="00925135" w:rsidRDefault="00486AAC" w:rsidP="008120F4">
      <w:pPr>
        <w:spacing w:line="480" w:lineRule="auto"/>
        <w:jc w:val="both"/>
        <w:rPr>
          <w:color w:val="000000" w:themeColor="text1"/>
          <w:sz w:val="24"/>
          <w:szCs w:val="24"/>
        </w:rPr>
      </w:pPr>
      <w:r w:rsidRPr="00925135">
        <w:rPr>
          <w:color w:val="000000" w:themeColor="text1"/>
          <w:sz w:val="24"/>
          <w:szCs w:val="24"/>
        </w:rPr>
        <w:t xml:space="preserve">Inborn errors of </w:t>
      </w:r>
      <w:r w:rsidR="00522822">
        <w:rPr>
          <w:color w:val="000000" w:themeColor="text1"/>
          <w:sz w:val="24"/>
          <w:szCs w:val="24"/>
        </w:rPr>
        <w:t xml:space="preserve">human </w:t>
      </w:r>
      <w:r w:rsidRPr="00925135">
        <w:rPr>
          <w:color w:val="000000" w:themeColor="text1"/>
          <w:sz w:val="24"/>
          <w:szCs w:val="24"/>
        </w:rPr>
        <w:t xml:space="preserve">metabolism are </w:t>
      </w:r>
      <w:r w:rsidR="00955DB4" w:rsidRPr="00925135">
        <w:rPr>
          <w:color w:val="000000" w:themeColor="text1"/>
          <w:sz w:val="24"/>
          <w:szCs w:val="24"/>
        </w:rPr>
        <w:t>rare genetic diseases in which dietary nutrients or cellular metabolites cannot be broken down to generate energy, biomass</w:t>
      </w:r>
      <w:ins w:id="146" w:author="Microsoft Office User" w:date="2020-01-01T12:27:00Z">
        <w:r w:rsidR="0014317F">
          <w:rPr>
            <w:color w:val="000000" w:themeColor="text1"/>
            <w:sz w:val="24"/>
            <w:szCs w:val="24"/>
          </w:rPr>
          <w:t>,</w:t>
        </w:r>
      </w:ins>
      <w:r w:rsidR="00955DB4" w:rsidRPr="00925135">
        <w:rPr>
          <w:color w:val="000000" w:themeColor="text1"/>
          <w:sz w:val="24"/>
          <w:szCs w:val="24"/>
        </w:rPr>
        <w:t xml:space="preserve"> or remove toxic compounds.</w:t>
      </w:r>
      <w:r w:rsidR="00167136">
        <w:rPr>
          <w:color w:val="000000" w:themeColor="text1"/>
          <w:sz w:val="24"/>
          <w:szCs w:val="24"/>
        </w:rPr>
        <w:t xml:space="preserve"> Most of these disorders are caused by </w:t>
      </w:r>
      <w:del w:id="147" w:author="Microsoft Office User" w:date="2020-01-01T12:27:00Z">
        <w:r w:rsidR="00167136" w:rsidDel="0014317F">
          <w:rPr>
            <w:color w:val="000000" w:themeColor="text1"/>
            <w:sz w:val="24"/>
            <w:szCs w:val="24"/>
          </w:rPr>
          <w:delText xml:space="preserve">recessive </w:delText>
        </w:r>
      </w:del>
      <w:r w:rsidR="00167136">
        <w:rPr>
          <w:color w:val="000000" w:themeColor="text1"/>
          <w:sz w:val="24"/>
          <w:szCs w:val="24"/>
        </w:rPr>
        <w:t>mutation</w:t>
      </w:r>
      <w:r w:rsidR="002077D6">
        <w:rPr>
          <w:color w:val="000000" w:themeColor="text1"/>
          <w:sz w:val="24"/>
          <w:szCs w:val="24"/>
        </w:rPr>
        <w:t>s</w:t>
      </w:r>
      <w:r w:rsidR="00167136">
        <w:rPr>
          <w:color w:val="000000" w:themeColor="text1"/>
          <w:sz w:val="24"/>
          <w:szCs w:val="24"/>
        </w:rPr>
        <w:t xml:space="preserve"> in </w:t>
      </w:r>
      <w:r w:rsidR="002077D6">
        <w:rPr>
          <w:color w:val="000000" w:themeColor="text1"/>
          <w:sz w:val="24"/>
          <w:szCs w:val="24"/>
        </w:rPr>
        <w:t xml:space="preserve">genes encoding </w:t>
      </w:r>
      <w:r w:rsidR="00167136">
        <w:rPr>
          <w:color w:val="000000" w:themeColor="text1"/>
          <w:sz w:val="24"/>
          <w:szCs w:val="24"/>
        </w:rPr>
        <w:t>metabolic enzymes</w:t>
      </w:r>
      <w:r w:rsidR="00522822">
        <w:rPr>
          <w:color w:val="000000" w:themeColor="text1"/>
          <w:sz w:val="24"/>
          <w:szCs w:val="24"/>
        </w:rPr>
        <w:t xml:space="preserve"> or metabolite transporters</w:t>
      </w:r>
      <w:r w:rsidR="00167136">
        <w:rPr>
          <w:color w:val="000000" w:themeColor="text1"/>
          <w:sz w:val="24"/>
          <w:szCs w:val="24"/>
        </w:rPr>
        <w:t>.</w:t>
      </w:r>
      <w:r w:rsidR="00A33935">
        <w:rPr>
          <w:color w:val="000000" w:themeColor="text1"/>
          <w:sz w:val="24"/>
          <w:szCs w:val="24"/>
        </w:rPr>
        <w:t xml:space="preserve"> </w:t>
      </w:r>
      <w:r w:rsidR="000D69FA">
        <w:rPr>
          <w:color w:val="000000" w:themeColor="text1"/>
          <w:sz w:val="24"/>
          <w:szCs w:val="24"/>
        </w:rPr>
        <w:t>I</w:t>
      </w:r>
      <w:r w:rsidR="00A33935">
        <w:rPr>
          <w:color w:val="000000" w:themeColor="text1"/>
          <w:sz w:val="24"/>
          <w:szCs w:val="24"/>
        </w:rPr>
        <w:t>nborn errors of metabolism are</w:t>
      </w:r>
      <w:r w:rsidR="000D69FA">
        <w:rPr>
          <w:color w:val="000000" w:themeColor="text1"/>
          <w:sz w:val="24"/>
          <w:szCs w:val="24"/>
        </w:rPr>
        <w:t xml:space="preserve"> often considered</w:t>
      </w:r>
      <w:r w:rsidR="00A33935">
        <w:rPr>
          <w:color w:val="000000" w:themeColor="text1"/>
          <w:sz w:val="24"/>
          <w:szCs w:val="24"/>
        </w:rPr>
        <w:t xml:space="preserve"> </w:t>
      </w:r>
      <w:r w:rsidR="000D69FA">
        <w:rPr>
          <w:color w:val="000000" w:themeColor="text1"/>
          <w:sz w:val="24"/>
          <w:szCs w:val="24"/>
        </w:rPr>
        <w:t>monogenic</w:t>
      </w:r>
      <w:r w:rsidR="00A33935">
        <w:rPr>
          <w:color w:val="000000" w:themeColor="text1"/>
          <w:sz w:val="24"/>
          <w:szCs w:val="24"/>
        </w:rPr>
        <w:t xml:space="preserve"> disorders, </w:t>
      </w:r>
      <w:r w:rsidR="000D69FA">
        <w:rPr>
          <w:color w:val="000000" w:themeColor="text1"/>
          <w:sz w:val="24"/>
          <w:szCs w:val="24"/>
        </w:rPr>
        <w:t xml:space="preserve">however, </w:t>
      </w:r>
      <w:r w:rsidR="00A33935">
        <w:rPr>
          <w:color w:val="000000" w:themeColor="text1"/>
          <w:sz w:val="24"/>
          <w:szCs w:val="24"/>
        </w:rPr>
        <w:t>the penetrance and expressivity of these diseases can vary</w:t>
      </w:r>
      <w:r w:rsidR="0049399A">
        <w:rPr>
          <w:color w:val="000000" w:themeColor="text1"/>
          <w:sz w:val="24"/>
          <w:szCs w:val="24"/>
        </w:rPr>
        <w:t xml:space="preserve"> {Argmann, 2016 #3436}</w:t>
      </w:r>
      <w:r w:rsidR="00A33935">
        <w:rPr>
          <w:color w:val="000000" w:themeColor="text1"/>
          <w:sz w:val="24"/>
          <w:szCs w:val="24"/>
        </w:rPr>
        <w:t>. Therefore, it has been proposed that such diseases should be viewed as more complex traits in which not only environmental factors such as diet, but also genetic background, affect the age of onset and severity of the disease</w:t>
      </w:r>
      <w:r w:rsidR="0049399A">
        <w:rPr>
          <w:color w:val="000000" w:themeColor="text1"/>
          <w:sz w:val="24"/>
          <w:szCs w:val="24"/>
        </w:rPr>
        <w:t xml:space="preserve"> {Argmann, 2016 #3436}</w:t>
      </w:r>
      <w:r w:rsidR="00A33935">
        <w:rPr>
          <w:color w:val="000000" w:themeColor="text1"/>
          <w:sz w:val="24"/>
          <w:szCs w:val="24"/>
        </w:rPr>
        <w:t>.</w:t>
      </w:r>
      <w:r w:rsidR="00B110C6">
        <w:rPr>
          <w:color w:val="000000" w:themeColor="text1"/>
          <w:sz w:val="24"/>
          <w:szCs w:val="24"/>
        </w:rPr>
        <w:t xml:space="preserve"> In different genetic backgrounds, modifier genes can harbor </w:t>
      </w:r>
      <w:del w:id="148" w:author="Microsoft Office User" w:date="2020-01-01T12:28:00Z">
        <w:r w:rsidR="00B110C6" w:rsidDel="0014317F">
          <w:rPr>
            <w:color w:val="000000" w:themeColor="text1"/>
            <w:sz w:val="24"/>
            <w:szCs w:val="24"/>
          </w:rPr>
          <w:delText xml:space="preserve">genetic </w:delText>
        </w:r>
      </w:del>
      <w:r w:rsidR="00B110C6">
        <w:rPr>
          <w:color w:val="000000" w:themeColor="text1"/>
          <w:sz w:val="24"/>
          <w:szCs w:val="24"/>
        </w:rPr>
        <w:t>variation</w:t>
      </w:r>
      <w:del w:id="149" w:author="Microsoft Office User" w:date="2020-01-01T12:28:00Z">
        <w:r w:rsidR="00B110C6" w:rsidDel="0014317F">
          <w:rPr>
            <w:color w:val="000000" w:themeColor="text1"/>
            <w:sz w:val="24"/>
            <w:szCs w:val="24"/>
          </w:rPr>
          <w:delText>,</w:delText>
        </w:r>
      </w:del>
      <w:r w:rsidR="00B110C6">
        <w:rPr>
          <w:color w:val="000000" w:themeColor="text1"/>
          <w:sz w:val="24"/>
          <w:szCs w:val="24"/>
        </w:rPr>
        <w:t xml:space="preserve"> and affect </w:t>
      </w:r>
      <w:ins w:id="150" w:author="Microsoft Office User" w:date="2020-01-01T12:28:00Z">
        <w:r w:rsidR="0014317F">
          <w:rPr>
            <w:color w:val="000000" w:themeColor="text1"/>
            <w:sz w:val="24"/>
            <w:szCs w:val="24"/>
          </w:rPr>
          <w:t>the penetrance and expressivity of metabolic disorders</w:t>
        </w:r>
      </w:ins>
      <w:del w:id="151" w:author="Microsoft Office User" w:date="2020-01-01T12:28:00Z">
        <w:r w:rsidR="00B110C6" w:rsidDel="0014317F">
          <w:rPr>
            <w:color w:val="000000" w:themeColor="text1"/>
            <w:sz w:val="24"/>
            <w:szCs w:val="24"/>
          </w:rPr>
          <w:delText>inborn error of metabolism penetrance and expressivity</w:delText>
        </w:r>
      </w:del>
      <w:r w:rsidR="00B110C6">
        <w:rPr>
          <w:color w:val="000000" w:themeColor="text1"/>
          <w:sz w:val="24"/>
          <w:szCs w:val="24"/>
        </w:rPr>
        <w:t>. However, because such diseases are rare, often with incidences of 1:50,000 or fewer, identifying modifier genes in human populations has been exceedingly difficult</w:t>
      </w:r>
      <w:r w:rsidR="00151B2F">
        <w:rPr>
          <w:color w:val="000000" w:themeColor="text1"/>
          <w:sz w:val="24"/>
          <w:szCs w:val="24"/>
        </w:rPr>
        <w:t xml:space="preserve"> </w:t>
      </w:r>
      <w:r w:rsidR="006117A2">
        <w:rPr>
          <w:color w:val="000000" w:themeColor="text1"/>
          <w:sz w:val="24"/>
          <w:szCs w:val="24"/>
        </w:rPr>
        <w:t>{Argmann, 2016 #3436}</w:t>
      </w:r>
      <w:r w:rsidR="00853063">
        <w:rPr>
          <w:color w:val="000000" w:themeColor="text1"/>
          <w:sz w:val="24"/>
          <w:szCs w:val="24"/>
        </w:rPr>
        <w:t>{Saudubray, 2018 #3598}</w:t>
      </w:r>
      <w:r w:rsidR="00B110C6">
        <w:rPr>
          <w:color w:val="000000" w:themeColor="text1"/>
          <w:sz w:val="24"/>
          <w:szCs w:val="24"/>
        </w:rPr>
        <w:t>.</w:t>
      </w:r>
    </w:p>
    <w:p w14:paraId="1237A74B" w14:textId="541DEF9B" w:rsidR="000E339F" w:rsidRPr="00B55C0C" w:rsidRDefault="002A52C4" w:rsidP="008120F4">
      <w:pPr>
        <w:spacing w:line="480" w:lineRule="auto"/>
        <w:jc w:val="both"/>
        <w:rPr>
          <w:color w:val="000000" w:themeColor="text1"/>
          <w:sz w:val="24"/>
          <w:szCs w:val="24"/>
        </w:rPr>
      </w:pPr>
      <w:r w:rsidRPr="00151B2F">
        <w:rPr>
          <w:color w:val="000000" w:themeColor="text1"/>
          <w:sz w:val="24"/>
          <w:szCs w:val="24"/>
        </w:rPr>
        <w:tab/>
        <w:t>Propionic and methylmalonic acidemia are inborn errors of metabolism in which the short</w:t>
      </w:r>
      <w:ins w:id="152" w:author="Microsoft Office User" w:date="2020-01-01T12:31:00Z">
        <w:r w:rsidR="00AA7714">
          <w:rPr>
            <w:color w:val="000000" w:themeColor="text1"/>
            <w:sz w:val="24"/>
            <w:szCs w:val="24"/>
          </w:rPr>
          <w:t>-</w:t>
        </w:r>
      </w:ins>
      <w:del w:id="153" w:author="Microsoft Office User" w:date="2020-01-01T12:31:00Z">
        <w:r w:rsidRPr="00151B2F" w:rsidDel="00AA7714">
          <w:rPr>
            <w:color w:val="000000" w:themeColor="text1"/>
            <w:sz w:val="24"/>
            <w:szCs w:val="24"/>
          </w:rPr>
          <w:delText xml:space="preserve"> </w:delText>
        </w:r>
      </w:del>
      <w:r w:rsidRPr="00151B2F">
        <w:rPr>
          <w:color w:val="000000" w:themeColor="text1"/>
          <w:sz w:val="24"/>
          <w:szCs w:val="24"/>
        </w:rPr>
        <w:t xml:space="preserve">chain fatty acid </w:t>
      </w:r>
      <w:r w:rsidR="001E4A12">
        <w:rPr>
          <w:color w:val="000000" w:themeColor="text1"/>
          <w:sz w:val="24"/>
          <w:szCs w:val="24"/>
        </w:rPr>
        <w:t xml:space="preserve">propionate </w:t>
      </w:r>
      <w:r w:rsidRPr="00151B2F">
        <w:rPr>
          <w:color w:val="000000" w:themeColor="text1"/>
          <w:sz w:val="24"/>
          <w:szCs w:val="24"/>
        </w:rPr>
        <w:t>cannot be broken down</w:t>
      </w:r>
      <w:r w:rsidR="0021341F">
        <w:rPr>
          <w:color w:val="000000" w:themeColor="text1"/>
          <w:sz w:val="24"/>
          <w:szCs w:val="24"/>
        </w:rPr>
        <w:t xml:space="preserve"> {Deodato, 2006 #3135}</w:t>
      </w:r>
      <w:r w:rsidRPr="00151B2F">
        <w:rPr>
          <w:color w:val="000000" w:themeColor="text1"/>
          <w:sz w:val="24"/>
          <w:szCs w:val="24"/>
        </w:rPr>
        <w:t xml:space="preserve">. Patients with propionic acidemia carry </w:t>
      </w:r>
      <w:del w:id="154" w:author="Microsoft Office User" w:date="2020-01-01T12:32:00Z">
        <w:r w:rsidR="006902D3" w:rsidDel="00114D2A">
          <w:rPr>
            <w:color w:val="000000" w:themeColor="text1"/>
            <w:sz w:val="24"/>
            <w:szCs w:val="24"/>
          </w:rPr>
          <w:delText xml:space="preserve">recessive </w:delText>
        </w:r>
      </w:del>
      <w:ins w:id="155" w:author="Microsoft Office User" w:date="2020-01-01T12:32:00Z">
        <w:r w:rsidR="00114D2A">
          <w:rPr>
            <w:color w:val="000000" w:themeColor="text1"/>
            <w:sz w:val="24"/>
            <w:szCs w:val="24"/>
          </w:rPr>
          <w:t xml:space="preserve">loss-of-function </w:t>
        </w:r>
      </w:ins>
      <w:r w:rsidRPr="00151B2F">
        <w:rPr>
          <w:color w:val="000000" w:themeColor="text1"/>
          <w:sz w:val="24"/>
          <w:szCs w:val="24"/>
        </w:rPr>
        <w:t>mutations in</w:t>
      </w:r>
      <w:r w:rsidR="006902D3">
        <w:rPr>
          <w:color w:val="000000" w:themeColor="text1"/>
          <w:sz w:val="24"/>
          <w:szCs w:val="24"/>
        </w:rPr>
        <w:t xml:space="preserve"> either one of</w:t>
      </w:r>
      <w:r w:rsidRPr="00151B2F">
        <w:rPr>
          <w:color w:val="000000" w:themeColor="text1"/>
          <w:sz w:val="24"/>
          <w:szCs w:val="24"/>
        </w:rPr>
        <w:t xml:space="preserve"> two genes</w:t>
      </w:r>
      <w:r w:rsidR="00151B2F" w:rsidRPr="00151B2F">
        <w:rPr>
          <w:color w:val="000000" w:themeColor="text1"/>
          <w:sz w:val="24"/>
          <w:szCs w:val="24"/>
        </w:rPr>
        <w:t xml:space="preserve">, PCCA </w:t>
      </w:r>
      <w:r w:rsidR="006902D3">
        <w:rPr>
          <w:color w:val="000000" w:themeColor="text1"/>
          <w:sz w:val="24"/>
          <w:szCs w:val="24"/>
        </w:rPr>
        <w:t>or</w:t>
      </w:r>
      <w:r w:rsidR="00151B2F" w:rsidRPr="00151B2F">
        <w:rPr>
          <w:color w:val="000000" w:themeColor="text1"/>
          <w:sz w:val="24"/>
          <w:szCs w:val="24"/>
        </w:rPr>
        <w:t xml:space="preserve"> PCCB, </w:t>
      </w:r>
      <w:r w:rsidR="006902D3">
        <w:rPr>
          <w:color w:val="000000" w:themeColor="text1"/>
          <w:sz w:val="24"/>
          <w:szCs w:val="24"/>
        </w:rPr>
        <w:t>which</w:t>
      </w:r>
      <w:r w:rsidR="00151B2F" w:rsidRPr="00151B2F">
        <w:rPr>
          <w:color w:val="000000" w:themeColor="text1"/>
          <w:sz w:val="24"/>
          <w:szCs w:val="24"/>
        </w:rPr>
        <w:t xml:space="preserve"> encode the two proteins comprising propionyl-CoA carboxylase that converts propionyl-CoA to D-methylmalonyl-CoA. Methylmalonic acidemia is a bit more complicated because it can be caused by mutations in either methylmalonyl-CoA racemase, methylmalonyl-CoA mutase, or in enzymes involved in the processing of vitamin B12, which is an essential cofactor for the latter protein </w:t>
      </w:r>
      <w:r w:rsidR="00564BF6">
        <w:rPr>
          <w:color w:val="000000" w:themeColor="text1"/>
          <w:sz w:val="24"/>
          <w:szCs w:val="24"/>
        </w:rPr>
        <w:t>{Banerjee, 2003 #2684}{Deodato, 2006 #3135}</w:t>
      </w:r>
      <w:r w:rsidR="00151B2F" w:rsidRPr="00151B2F">
        <w:rPr>
          <w:color w:val="000000" w:themeColor="text1"/>
          <w:sz w:val="24"/>
          <w:szCs w:val="24"/>
        </w:rPr>
        <w:t>.</w:t>
      </w:r>
      <w:r w:rsidR="001B6179">
        <w:rPr>
          <w:color w:val="000000" w:themeColor="text1"/>
          <w:sz w:val="24"/>
          <w:szCs w:val="24"/>
        </w:rPr>
        <w:t xml:space="preserve"> Propionyl-CoA</w:t>
      </w:r>
      <w:r w:rsidR="00D53FEB" w:rsidRPr="0099268E">
        <w:rPr>
          <w:color w:val="000000" w:themeColor="text1"/>
          <w:sz w:val="24"/>
          <w:szCs w:val="24"/>
        </w:rPr>
        <w:t xml:space="preserve"> is generated in the natural </w:t>
      </w:r>
      <w:r w:rsidR="00D53FEB" w:rsidRPr="0099268E">
        <w:rPr>
          <w:color w:val="000000" w:themeColor="text1"/>
          <w:sz w:val="24"/>
          <w:szCs w:val="24"/>
        </w:rPr>
        <w:lastRenderedPageBreak/>
        <w:t xml:space="preserve">breakdown of </w:t>
      </w:r>
      <w:r w:rsidR="00993203">
        <w:rPr>
          <w:color w:val="000000" w:themeColor="text1"/>
          <w:sz w:val="24"/>
          <w:szCs w:val="24"/>
        </w:rPr>
        <w:t xml:space="preserve">the </w:t>
      </w:r>
      <w:r w:rsidR="00D53FEB" w:rsidRPr="0099268E">
        <w:rPr>
          <w:color w:val="000000" w:themeColor="text1"/>
          <w:sz w:val="24"/>
          <w:szCs w:val="24"/>
        </w:rPr>
        <w:t>branched</w:t>
      </w:r>
      <w:ins w:id="156" w:author="Microsoft Office User" w:date="2020-01-01T12:34:00Z">
        <w:r w:rsidR="002D0387">
          <w:rPr>
            <w:color w:val="000000" w:themeColor="text1"/>
            <w:sz w:val="24"/>
            <w:szCs w:val="24"/>
          </w:rPr>
          <w:t>-</w:t>
        </w:r>
      </w:ins>
      <w:del w:id="157" w:author="Microsoft Office User" w:date="2020-01-01T12:34:00Z">
        <w:r w:rsidR="00D53FEB" w:rsidRPr="0099268E" w:rsidDel="002D0387">
          <w:rPr>
            <w:color w:val="000000" w:themeColor="text1"/>
            <w:sz w:val="24"/>
            <w:szCs w:val="24"/>
          </w:rPr>
          <w:delText xml:space="preserve"> </w:delText>
        </w:r>
      </w:del>
      <w:r w:rsidR="00D53FEB" w:rsidRPr="0099268E">
        <w:rPr>
          <w:color w:val="000000" w:themeColor="text1"/>
          <w:sz w:val="24"/>
          <w:szCs w:val="24"/>
        </w:rPr>
        <w:t>chain amino acids</w:t>
      </w:r>
      <w:r w:rsidR="00993203">
        <w:rPr>
          <w:color w:val="000000" w:themeColor="text1"/>
          <w:sz w:val="24"/>
          <w:szCs w:val="24"/>
        </w:rPr>
        <w:t xml:space="preserve"> isoleucine and valine</w:t>
      </w:r>
      <w:r w:rsidR="00D53FEB" w:rsidRPr="0099268E">
        <w:rPr>
          <w:color w:val="000000" w:themeColor="text1"/>
          <w:sz w:val="24"/>
          <w:szCs w:val="24"/>
        </w:rPr>
        <w:t xml:space="preserve">, </w:t>
      </w:r>
      <w:r w:rsidR="00993203">
        <w:rPr>
          <w:color w:val="000000" w:themeColor="text1"/>
          <w:sz w:val="24"/>
          <w:szCs w:val="24"/>
        </w:rPr>
        <w:t xml:space="preserve">as well as the catabolism of </w:t>
      </w:r>
      <w:r w:rsidR="00D53FEB" w:rsidRPr="0099268E">
        <w:rPr>
          <w:color w:val="000000" w:themeColor="text1"/>
          <w:sz w:val="24"/>
          <w:szCs w:val="24"/>
        </w:rPr>
        <w:t>methionine,</w:t>
      </w:r>
      <w:r w:rsidR="00993203">
        <w:rPr>
          <w:color w:val="000000" w:themeColor="text1"/>
          <w:sz w:val="24"/>
          <w:szCs w:val="24"/>
        </w:rPr>
        <w:t xml:space="preserve"> threonine</w:t>
      </w:r>
      <w:ins w:id="158" w:author="Microsoft Office User" w:date="2020-01-01T12:35:00Z">
        <w:r w:rsidR="002D0387">
          <w:rPr>
            <w:color w:val="000000" w:themeColor="text1"/>
            <w:sz w:val="24"/>
            <w:szCs w:val="24"/>
          </w:rPr>
          <w:t>,</w:t>
        </w:r>
      </w:ins>
      <w:r w:rsidR="00D53FEB" w:rsidRPr="0099268E">
        <w:rPr>
          <w:color w:val="000000" w:themeColor="text1"/>
          <w:sz w:val="24"/>
          <w:szCs w:val="24"/>
        </w:rPr>
        <w:t xml:space="preserve"> and </w:t>
      </w:r>
      <w:r w:rsidR="00993203">
        <w:rPr>
          <w:color w:val="000000" w:themeColor="text1"/>
          <w:sz w:val="24"/>
          <w:szCs w:val="24"/>
        </w:rPr>
        <w:t>odd-chain fatty acids</w:t>
      </w:r>
      <w:r w:rsidR="00D53FEB" w:rsidRPr="0099268E">
        <w:rPr>
          <w:color w:val="000000" w:themeColor="text1"/>
          <w:sz w:val="24"/>
          <w:szCs w:val="24"/>
        </w:rPr>
        <w:t>.</w:t>
      </w:r>
      <w:r w:rsidR="001B6179">
        <w:rPr>
          <w:color w:val="000000" w:themeColor="text1"/>
          <w:sz w:val="24"/>
          <w:szCs w:val="24"/>
        </w:rPr>
        <w:t xml:space="preserve"> It can be inter-converted with propionate, which is generated by our gut microbiota in </w:t>
      </w:r>
      <w:del w:id="159" w:author="Microsoft Office User" w:date="2020-01-01T12:35:00Z">
        <w:r w:rsidR="001B6179" w:rsidDel="002D0387">
          <w:rPr>
            <w:color w:val="000000" w:themeColor="text1"/>
            <w:sz w:val="24"/>
            <w:szCs w:val="24"/>
          </w:rPr>
          <w:delText xml:space="preserve">the process of </w:delText>
        </w:r>
      </w:del>
      <w:r w:rsidR="001B6179">
        <w:rPr>
          <w:color w:val="000000" w:themeColor="text1"/>
          <w:sz w:val="24"/>
          <w:szCs w:val="24"/>
        </w:rPr>
        <w:t xml:space="preserve">the digestion of </w:t>
      </w:r>
      <w:r w:rsidR="001B6179" w:rsidRPr="00B55C0C">
        <w:rPr>
          <w:color w:val="000000" w:themeColor="text1"/>
          <w:sz w:val="24"/>
          <w:szCs w:val="24"/>
        </w:rPr>
        <w:t>plant fibers.</w:t>
      </w:r>
      <w:r w:rsidR="00D53FEB" w:rsidRPr="00B55C0C">
        <w:rPr>
          <w:color w:val="000000" w:themeColor="text1"/>
          <w:sz w:val="24"/>
          <w:szCs w:val="24"/>
        </w:rPr>
        <w:t xml:space="preserve"> </w:t>
      </w:r>
      <w:del w:id="160" w:author="Microsoft Office User" w:date="2020-01-01T12:35:00Z">
        <w:r w:rsidR="00B55C0C" w:rsidDel="002D0387">
          <w:rPr>
            <w:color w:val="000000" w:themeColor="text1"/>
            <w:sz w:val="24"/>
            <w:szCs w:val="24"/>
          </w:rPr>
          <w:delText xml:space="preserve">While </w:delText>
        </w:r>
      </w:del>
      <w:ins w:id="161" w:author="Microsoft Office User" w:date="2020-01-01T12:35:00Z">
        <w:r w:rsidR="002D0387">
          <w:rPr>
            <w:color w:val="000000" w:themeColor="text1"/>
            <w:sz w:val="24"/>
            <w:szCs w:val="24"/>
          </w:rPr>
          <w:t xml:space="preserve">Although </w:t>
        </w:r>
      </w:ins>
      <w:r w:rsidR="00B55C0C">
        <w:rPr>
          <w:color w:val="000000" w:themeColor="text1"/>
          <w:sz w:val="24"/>
          <w:szCs w:val="24"/>
        </w:rPr>
        <w:t>p</w:t>
      </w:r>
      <w:r w:rsidR="000E339F" w:rsidRPr="00B55C0C">
        <w:rPr>
          <w:color w:val="000000" w:themeColor="text1"/>
          <w:sz w:val="24"/>
          <w:szCs w:val="24"/>
        </w:rPr>
        <w:t xml:space="preserve">ropionate has been found to have beneficial functions </w:t>
      </w:r>
      <w:r w:rsidR="00E27305">
        <w:rPr>
          <w:color w:val="000000" w:themeColor="text1"/>
          <w:sz w:val="24"/>
          <w:szCs w:val="24"/>
        </w:rPr>
        <w:t>{Kasubuchi, 2015 #3142}</w:t>
      </w:r>
      <w:r w:rsidR="0077741D">
        <w:rPr>
          <w:color w:val="000000" w:themeColor="text1"/>
          <w:sz w:val="24"/>
          <w:szCs w:val="24"/>
        </w:rPr>
        <w:t>{Hosseini, 2011 #2770}</w:t>
      </w:r>
      <w:r w:rsidR="000E339F" w:rsidRPr="00B55C0C">
        <w:rPr>
          <w:color w:val="000000" w:themeColor="text1"/>
          <w:sz w:val="24"/>
          <w:szCs w:val="24"/>
        </w:rPr>
        <w:t>, it is toxic when it accumulates</w:t>
      </w:r>
      <w:r w:rsidR="00B55C0C">
        <w:rPr>
          <w:color w:val="000000" w:themeColor="text1"/>
          <w:sz w:val="24"/>
          <w:szCs w:val="24"/>
        </w:rPr>
        <w:t xml:space="preserve">, as exemplified by patients with propionic acidemia </w:t>
      </w:r>
      <w:r w:rsidR="0077741D">
        <w:rPr>
          <w:color w:val="000000" w:themeColor="text1"/>
          <w:sz w:val="24"/>
          <w:szCs w:val="24"/>
        </w:rPr>
        <w:t>{Deodato, 2006 #3135}.</w:t>
      </w:r>
      <w:r w:rsidR="00573359">
        <w:rPr>
          <w:color w:val="000000" w:themeColor="text1"/>
          <w:sz w:val="24"/>
          <w:szCs w:val="24"/>
        </w:rPr>
        <w:t xml:space="preserve"> Propionic acidemia is </w:t>
      </w:r>
      <w:r w:rsidR="00555EC1">
        <w:rPr>
          <w:color w:val="000000" w:themeColor="text1"/>
          <w:sz w:val="24"/>
          <w:szCs w:val="24"/>
        </w:rPr>
        <w:t xml:space="preserve">a rare disorder with a worldwide live birth incidence of 1:50,000 to 1:100,000. It is diagnosed </w:t>
      </w:r>
      <w:del w:id="162" w:author="Microsoft Office User" w:date="2020-01-01T12:35:00Z">
        <w:r w:rsidR="00555EC1" w:rsidDel="002D0387">
          <w:rPr>
            <w:color w:val="000000" w:themeColor="text1"/>
            <w:sz w:val="24"/>
            <w:szCs w:val="24"/>
          </w:rPr>
          <w:delText xml:space="preserve">by </w:delText>
        </w:r>
      </w:del>
      <w:ins w:id="163" w:author="Microsoft Office User" w:date="2020-01-01T12:35:00Z">
        <w:r w:rsidR="002D0387">
          <w:rPr>
            <w:color w:val="000000" w:themeColor="text1"/>
            <w:sz w:val="24"/>
            <w:szCs w:val="24"/>
          </w:rPr>
          <w:t xml:space="preserve">in </w:t>
        </w:r>
      </w:ins>
      <w:r w:rsidR="00555EC1">
        <w:rPr>
          <w:color w:val="000000" w:themeColor="text1"/>
          <w:sz w:val="24"/>
          <w:szCs w:val="24"/>
        </w:rPr>
        <w:t>newborn screening by the detection of elevated levels of propionylcarnitine, 3-hydroxypropionate, and other aberrant metabolites</w:t>
      </w:r>
      <w:r w:rsidR="00126DB5">
        <w:rPr>
          <w:color w:val="000000" w:themeColor="text1"/>
          <w:sz w:val="24"/>
          <w:szCs w:val="24"/>
        </w:rPr>
        <w:t xml:space="preserve"> </w:t>
      </w:r>
      <w:r w:rsidR="00140209">
        <w:rPr>
          <w:color w:val="000000" w:themeColor="text1"/>
          <w:sz w:val="24"/>
          <w:szCs w:val="24"/>
        </w:rPr>
        <w:t>{Matsumoto, 1996 #3068}</w:t>
      </w:r>
      <w:r w:rsidR="00555EC1">
        <w:rPr>
          <w:color w:val="000000" w:themeColor="text1"/>
          <w:sz w:val="24"/>
          <w:szCs w:val="24"/>
        </w:rPr>
        <w:t xml:space="preserve">. </w:t>
      </w:r>
    </w:p>
    <w:p w14:paraId="37EB3A4A" w14:textId="4F37F4E4" w:rsidR="00315167" w:rsidRPr="00573359" w:rsidRDefault="00315167" w:rsidP="008120F4">
      <w:pPr>
        <w:spacing w:line="480" w:lineRule="auto"/>
        <w:ind w:firstLine="720"/>
        <w:jc w:val="both"/>
        <w:rPr>
          <w:color w:val="000000" w:themeColor="text1"/>
          <w:sz w:val="24"/>
          <w:szCs w:val="24"/>
        </w:rPr>
      </w:pPr>
      <w:r w:rsidRPr="00573359">
        <w:rPr>
          <w:color w:val="000000" w:themeColor="text1"/>
          <w:sz w:val="24"/>
          <w:szCs w:val="24"/>
        </w:rPr>
        <w:t xml:space="preserve">The nematode </w:t>
      </w:r>
      <w:r w:rsidRPr="00573359">
        <w:rPr>
          <w:i/>
          <w:color w:val="000000" w:themeColor="text1"/>
          <w:sz w:val="24"/>
          <w:szCs w:val="24"/>
        </w:rPr>
        <w:t>Caenorhabditis elegans</w:t>
      </w:r>
      <w:r w:rsidRPr="00573359">
        <w:rPr>
          <w:color w:val="000000" w:themeColor="text1"/>
          <w:sz w:val="24"/>
          <w:szCs w:val="24"/>
        </w:rPr>
        <w:t xml:space="preserve"> is a bacterivore found </w:t>
      </w:r>
      <w:del w:id="164" w:author="Microsoft Office User" w:date="2020-01-01T12:37:00Z">
        <w:r w:rsidRPr="00573359" w:rsidDel="006428F9">
          <w:rPr>
            <w:color w:val="000000" w:themeColor="text1"/>
            <w:sz w:val="24"/>
            <w:szCs w:val="24"/>
          </w:rPr>
          <w:delText xml:space="preserve">in temperate climates </w:delText>
        </w:r>
      </w:del>
      <w:r w:rsidRPr="00573359">
        <w:rPr>
          <w:color w:val="000000" w:themeColor="text1"/>
          <w:sz w:val="24"/>
          <w:szCs w:val="24"/>
        </w:rPr>
        <w:t xml:space="preserve">around the </w:t>
      </w:r>
      <w:commentRangeStart w:id="165"/>
      <w:r w:rsidRPr="00573359">
        <w:rPr>
          <w:color w:val="000000" w:themeColor="text1"/>
          <w:sz w:val="24"/>
          <w:szCs w:val="24"/>
        </w:rPr>
        <w:t>world</w:t>
      </w:r>
      <w:commentRangeEnd w:id="165"/>
      <w:r w:rsidR="006428F9">
        <w:rPr>
          <w:rStyle w:val="CommentReference"/>
        </w:rPr>
        <w:commentReference w:id="165"/>
      </w:r>
      <w:r w:rsidRPr="00573359">
        <w:rPr>
          <w:color w:val="000000" w:themeColor="text1"/>
          <w:sz w:val="24"/>
          <w:szCs w:val="24"/>
        </w:rPr>
        <w:t>. In the lab</w:t>
      </w:r>
      <w:r w:rsidR="00635939">
        <w:rPr>
          <w:color w:val="000000" w:themeColor="text1"/>
          <w:sz w:val="24"/>
          <w:szCs w:val="24"/>
        </w:rPr>
        <w:t>oratory</w:t>
      </w:r>
      <w:r w:rsidRPr="00573359">
        <w:rPr>
          <w:color w:val="000000" w:themeColor="text1"/>
          <w:sz w:val="24"/>
          <w:szCs w:val="24"/>
        </w:rPr>
        <w:t xml:space="preserve">, </w:t>
      </w:r>
      <w:r w:rsidRPr="00573359">
        <w:rPr>
          <w:i/>
          <w:color w:val="000000" w:themeColor="text1"/>
          <w:sz w:val="24"/>
          <w:szCs w:val="24"/>
        </w:rPr>
        <w:t>C. elegans</w:t>
      </w:r>
      <w:r w:rsidRPr="00573359">
        <w:rPr>
          <w:color w:val="000000" w:themeColor="text1"/>
          <w:sz w:val="24"/>
          <w:szCs w:val="24"/>
        </w:rPr>
        <w:t xml:space="preserve"> can be fed different </w:t>
      </w:r>
      <w:ins w:id="166" w:author="Microsoft Office User" w:date="2020-01-01T12:36:00Z">
        <w:r w:rsidR="006428F9" w:rsidRPr="00573359">
          <w:rPr>
            <w:color w:val="000000" w:themeColor="text1"/>
            <w:sz w:val="24"/>
            <w:szCs w:val="24"/>
          </w:rPr>
          <w:t xml:space="preserve">species and strains </w:t>
        </w:r>
        <w:r w:rsidR="006428F9">
          <w:rPr>
            <w:color w:val="000000" w:themeColor="text1"/>
            <w:sz w:val="24"/>
            <w:szCs w:val="24"/>
          </w:rPr>
          <w:t xml:space="preserve">of </w:t>
        </w:r>
      </w:ins>
      <w:commentRangeStart w:id="167"/>
      <w:r w:rsidRPr="00573359">
        <w:rPr>
          <w:color w:val="000000" w:themeColor="text1"/>
          <w:sz w:val="24"/>
          <w:szCs w:val="24"/>
        </w:rPr>
        <w:t>bacteria</w:t>
      </w:r>
      <w:commentRangeEnd w:id="167"/>
      <w:r w:rsidR="006428F9">
        <w:rPr>
          <w:rStyle w:val="CommentReference"/>
        </w:rPr>
        <w:commentReference w:id="167"/>
      </w:r>
      <w:ins w:id="168" w:author="Microsoft Office User" w:date="2020-01-01T12:36:00Z">
        <w:r w:rsidR="006428F9">
          <w:rPr>
            <w:color w:val="000000" w:themeColor="text1"/>
            <w:sz w:val="24"/>
            <w:szCs w:val="24"/>
          </w:rPr>
          <w:t>,</w:t>
        </w:r>
      </w:ins>
      <w:del w:id="169" w:author="Microsoft Office User" w:date="2020-01-01T12:36:00Z">
        <w:r w:rsidRPr="00573359" w:rsidDel="006428F9">
          <w:rPr>
            <w:color w:val="000000" w:themeColor="text1"/>
            <w:sz w:val="24"/>
            <w:szCs w:val="24"/>
          </w:rPr>
          <w:delText>l</w:delText>
        </w:r>
      </w:del>
      <w:r w:rsidRPr="00573359">
        <w:rPr>
          <w:color w:val="000000" w:themeColor="text1"/>
          <w:sz w:val="24"/>
          <w:szCs w:val="24"/>
        </w:rPr>
        <w:t xml:space="preserve"> </w:t>
      </w:r>
      <w:del w:id="170" w:author="Microsoft Office User" w:date="2020-01-01T12:36:00Z">
        <w:r w:rsidRPr="00573359" w:rsidDel="006428F9">
          <w:rPr>
            <w:color w:val="000000" w:themeColor="text1"/>
            <w:sz w:val="24"/>
            <w:szCs w:val="24"/>
          </w:rPr>
          <w:delText>species and strains and</w:delText>
        </w:r>
      </w:del>
      <w:ins w:id="171" w:author="Microsoft Office User" w:date="2020-01-01T12:36:00Z">
        <w:r w:rsidR="006428F9">
          <w:rPr>
            <w:color w:val="000000" w:themeColor="text1"/>
            <w:sz w:val="24"/>
            <w:szCs w:val="24"/>
          </w:rPr>
          <w:t>but</w:t>
        </w:r>
      </w:ins>
      <w:r w:rsidRPr="00573359">
        <w:rPr>
          <w:color w:val="000000" w:themeColor="text1"/>
          <w:sz w:val="24"/>
          <w:szCs w:val="24"/>
        </w:rPr>
        <w:t xml:space="preserve"> the vast majority of studies </w:t>
      </w:r>
      <w:del w:id="172" w:author="Microsoft Office User" w:date="2020-01-01T12:36:00Z">
        <w:r w:rsidRPr="00573359" w:rsidDel="006428F9">
          <w:rPr>
            <w:color w:val="000000" w:themeColor="text1"/>
            <w:sz w:val="24"/>
            <w:szCs w:val="24"/>
          </w:rPr>
          <w:delText>have used</w:delText>
        </w:r>
      </w:del>
      <w:ins w:id="173" w:author="Microsoft Office User" w:date="2020-01-01T12:36:00Z">
        <w:r w:rsidR="006428F9">
          <w:rPr>
            <w:color w:val="000000" w:themeColor="text1"/>
            <w:sz w:val="24"/>
            <w:szCs w:val="24"/>
          </w:rPr>
          <w:t>use the</w:t>
        </w:r>
      </w:ins>
      <w:r w:rsidRPr="00573359">
        <w:rPr>
          <w:color w:val="000000" w:themeColor="text1"/>
          <w:sz w:val="24"/>
          <w:szCs w:val="24"/>
        </w:rPr>
        <w:t xml:space="preserve"> </w:t>
      </w:r>
      <w:r w:rsidRPr="00573359">
        <w:rPr>
          <w:i/>
          <w:color w:val="000000" w:themeColor="text1"/>
          <w:sz w:val="24"/>
          <w:szCs w:val="24"/>
        </w:rPr>
        <w:t xml:space="preserve">Escherichia coli </w:t>
      </w:r>
      <w:ins w:id="174" w:author="Microsoft Office User" w:date="2020-01-01T12:36:00Z">
        <w:r w:rsidR="006428F9">
          <w:rPr>
            <w:color w:val="000000" w:themeColor="text1"/>
            <w:sz w:val="24"/>
            <w:szCs w:val="24"/>
          </w:rPr>
          <w:t xml:space="preserve">strain </w:t>
        </w:r>
      </w:ins>
      <w:r w:rsidRPr="00573359">
        <w:rPr>
          <w:color w:val="000000" w:themeColor="text1"/>
          <w:sz w:val="24"/>
          <w:szCs w:val="24"/>
        </w:rPr>
        <w:t>OP50, a uracil auxotroph</w:t>
      </w:r>
      <w:del w:id="175" w:author="Microsoft Office User" w:date="2020-01-01T12:37:00Z">
        <w:r w:rsidRPr="00573359" w:rsidDel="006428F9">
          <w:rPr>
            <w:color w:val="000000" w:themeColor="text1"/>
            <w:sz w:val="24"/>
            <w:szCs w:val="24"/>
          </w:rPr>
          <w:delText xml:space="preserve">, </w:delText>
        </w:r>
        <w:r w:rsidR="004570E3" w:rsidRPr="00573359" w:rsidDel="006428F9">
          <w:rPr>
            <w:color w:val="000000" w:themeColor="text1"/>
            <w:sz w:val="24"/>
            <w:szCs w:val="24"/>
          </w:rPr>
          <w:delText>as a diet</w:delText>
        </w:r>
      </w:del>
      <w:r w:rsidR="004570E3" w:rsidRPr="00573359">
        <w:rPr>
          <w:color w:val="000000" w:themeColor="text1"/>
          <w:sz w:val="24"/>
          <w:szCs w:val="24"/>
        </w:rPr>
        <w:t xml:space="preserve">. </w:t>
      </w:r>
      <w:r w:rsidR="004570E3" w:rsidRPr="00573359">
        <w:rPr>
          <w:i/>
          <w:color w:val="000000" w:themeColor="text1"/>
          <w:sz w:val="24"/>
          <w:szCs w:val="24"/>
        </w:rPr>
        <w:t>E. coli</w:t>
      </w:r>
      <w:r w:rsidR="004570E3" w:rsidRPr="00573359">
        <w:rPr>
          <w:color w:val="000000" w:themeColor="text1"/>
          <w:sz w:val="24"/>
          <w:szCs w:val="24"/>
        </w:rPr>
        <w:t xml:space="preserve"> </w:t>
      </w:r>
      <w:del w:id="176" w:author="Microsoft Office User" w:date="2020-01-01T12:40:00Z">
        <w:r w:rsidR="004570E3" w:rsidRPr="00573359" w:rsidDel="008B0B74">
          <w:rPr>
            <w:color w:val="000000" w:themeColor="text1"/>
            <w:sz w:val="24"/>
            <w:szCs w:val="24"/>
          </w:rPr>
          <w:delText xml:space="preserve">OP50 </w:delText>
        </w:r>
        <w:r w:rsidRPr="00573359" w:rsidDel="008B0B74">
          <w:rPr>
            <w:color w:val="000000" w:themeColor="text1"/>
            <w:sz w:val="24"/>
            <w:szCs w:val="24"/>
          </w:rPr>
          <w:delText xml:space="preserve">forms thin lawns, enabling facile visualization of the </w:delText>
        </w:r>
        <w:r w:rsidR="0021341F" w:rsidDel="008B0B74">
          <w:rPr>
            <w:color w:val="000000" w:themeColor="text1"/>
            <w:sz w:val="24"/>
            <w:szCs w:val="24"/>
          </w:rPr>
          <w:delText xml:space="preserve">transparent </w:delText>
        </w:r>
        <w:r w:rsidRPr="00573359" w:rsidDel="008B0B74">
          <w:rPr>
            <w:color w:val="000000" w:themeColor="text1"/>
            <w:sz w:val="24"/>
            <w:szCs w:val="24"/>
          </w:rPr>
          <w:delText>animal.</w:delText>
        </w:r>
        <w:r w:rsidR="001D7087" w:rsidRPr="00573359" w:rsidDel="008B0B74">
          <w:rPr>
            <w:color w:val="000000" w:themeColor="text1"/>
            <w:sz w:val="24"/>
            <w:szCs w:val="24"/>
          </w:rPr>
          <w:delText xml:space="preserve"> </w:delText>
        </w:r>
      </w:del>
      <w:r w:rsidR="001D7087" w:rsidRPr="00573359">
        <w:rPr>
          <w:color w:val="000000" w:themeColor="text1"/>
          <w:sz w:val="24"/>
          <w:szCs w:val="24"/>
        </w:rPr>
        <w:t xml:space="preserve">However, </w:t>
      </w:r>
      <w:r w:rsidR="001D7087" w:rsidRPr="00573359">
        <w:rPr>
          <w:i/>
          <w:color w:val="000000" w:themeColor="text1"/>
          <w:sz w:val="24"/>
          <w:szCs w:val="24"/>
        </w:rPr>
        <w:t>E. coli</w:t>
      </w:r>
      <w:r w:rsidR="001D7087" w:rsidRPr="00573359">
        <w:rPr>
          <w:color w:val="000000" w:themeColor="text1"/>
          <w:sz w:val="24"/>
          <w:szCs w:val="24"/>
        </w:rPr>
        <w:t xml:space="preserve"> OP50 cannot synthesize vitamin B12 and therefore cannot support the efficient breakdown of propionate by the canonical pathway</w:t>
      </w:r>
      <w:r w:rsidR="009963C1">
        <w:rPr>
          <w:color w:val="000000" w:themeColor="text1"/>
          <w:sz w:val="24"/>
          <w:szCs w:val="24"/>
        </w:rPr>
        <w:t xml:space="preserve"> {Watson, 2013 #2432;Watson, 2014 #2714}</w:t>
      </w:r>
      <w:r w:rsidR="001D7087" w:rsidRPr="00573359">
        <w:rPr>
          <w:color w:val="000000" w:themeColor="text1"/>
          <w:sz w:val="24"/>
          <w:szCs w:val="24"/>
        </w:rPr>
        <w:t>.</w:t>
      </w:r>
      <w:r w:rsidR="008D6D06" w:rsidRPr="00573359">
        <w:rPr>
          <w:color w:val="000000" w:themeColor="text1"/>
          <w:sz w:val="24"/>
          <w:szCs w:val="24"/>
        </w:rPr>
        <w:t xml:space="preserve"> </w:t>
      </w:r>
      <w:r w:rsidR="00733430" w:rsidRPr="00573359">
        <w:rPr>
          <w:color w:val="000000" w:themeColor="text1"/>
          <w:sz w:val="24"/>
          <w:szCs w:val="24"/>
        </w:rPr>
        <w:t xml:space="preserve">Previously, we found that </w:t>
      </w:r>
      <w:r w:rsidR="00733430" w:rsidRPr="00573359">
        <w:rPr>
          <w:i/>
          <w:color w:val="000000" w:themeColor="text1"/>
          <w:sz w:val="24"/>
          <w:szCs w:val="24"/>
        </w:rPr>
        <w:t>C. elegans</w:t>
      </w:r>
      <w:r w:rsidR="00733430" w:rsidRPr="00573359">
        <w:rPr>
          <w:color w:val="000000" w:themeColor="text1"/>
          <w:sz w:val="24"/>
          <w:szCs w:val="24"/>
        </w:rPr>
        <w:t xml:space="preserve"> transcriptionally</w:t>
      </w:r>
      <w:r w:rsidR="00E46A03" w:rsidRPr="00573359">
        <w:rPr>
          <w:color w:val="000000" w:themeColor="text1"/>
          <w:sz w:val="24"/>
          <w:szCs w:val="24"/>
        </w:rPr>
        <w:t xml:space="preserve"> activates an alternative propionate breakdown pathway, or shunt,</w:t>
      </w:r>
      <w:r w:rsidR="00FF74FA" w:rsidRPr="00573359">
        <w:rPr>
          <w:color w:val="000000" w:themeColor="text1"/>
          <w:sz w:val="24"/>
          <w:szCs w:val="24"/>
        </w:rPr>
        <w:t xml:space="preserve"> when flux through the canonical pathway is </w:t>
      </w:r>
      <w:r w:rsidR="00E73617" w:rsidRPr="00573359">
        <w:rPr>
          <w:color w:val="000000" w:themeColor="text1"/>
          <w:sz w:val="24"/>
          <w:szCs w:val="24"/>
        </w:rPr>
        <w:t>low</w:t>
      </w:r>
      <w:r w:rsidR="00FF74FA" w:rsidRPr="00573359">
        <w:rPr>
          <w:color w:val="000000" w:themeColor="text1"/>
          <w:sz w:val="24"/>
          <w:szCs w:val="24"/>
        </w:rPr>
        <w:t xml:space="preserve"> due to genetic</w:t>
      </w:r>
      <w:r w:rsidR="00E73617" w:rsidRPr="00573359">
        <w:rPr>
          <w:color w:val="000000" w:themeColor="text1"/>
          <w:sz w:val="24"/>
          <w:szCs w:val="24"/>
        </w:rPr>
        <w:t xml:space="preserve"> perturbations </w:t>
      </w:r>
      <w:r w:rsidR="00E73617" w:rsidRPr="00441948">
        <w:rPr>
          <w:color w:val="000000" w:themeColor="text1"/>
          <w:sz w:val="24"/>
          <w:szCs w:val="24"/>
        </w:rPr>
        <w:t>or low dietary vitamin B12</w:t>
      </w:r>
      <w:r w:rsidR="004570E3" w:rsidRPr="00441948">
        <w:rPr>
          <w:color w:val="000000" w:themeColor="text1"/>
          <w:sz w:val="24"/>
          <w:szCs w:val="24"/>
        </w:rPr>
        <w:t xml:space="preserve"> </w:t>
      </w:r>
      <w:r w:rsidR="009963C1" w:rsidRPr="00441948">
        <w:rPr>
          <w:color w:val="000000" w:themeColor="text1"/>
          <w:sz w:val="24"/>
          <w:szCs w:val="24"/>
        </w:rPr>
        <w:t>{Watson, 2016 #3248}{Bulcha, 2019 #3502}</w:t>
      </w:r>
      <w:r w:rsidR="00E73617" w:rsidRPr="00441948">
        <w:rPr>
          <w:color w:val="000000" w:themeColor="text1"/>
          <w:sz w:val="24"/>
          <w:szCs w:val="24"/>
        </w:rPr>
        <w:t>.</w:t>
      </w:r>
      <w:r w:rsidR="00FF74FA" w:rsidRPr="00441948">
        <w:rPr>
          <w:color w:val="000000" w:themeColor="text1"/>
          <w:sz w:val="24"/>
          <w:szCs w:val="24"/>
        </w:rPr>
        <w:t xml:space="preserve"> </w:t>
      </w:r>
      <w:r w:rsidR="00573359" w:rsidRPr="00441948">
        <w:rPr>
          <w:color w:val="000000" w:themeColor="text1"/>
          <w:sz w:val="24"/>
          <w:szCs w:val="24"/>
        </w:rPr>
        <w:t xml:space="preserve">This </w:t>
      </w:r>
      <w:r w:rsidR="00573359" w:rsidRPr="00441948">
        <w:rPr>
          <w:rFonts w:ascii="Symbol" w:hAnsi="Symbol"/>
          <w:color w:val="000000" w:themeColor="text1"/>
          <w:sz w:val="24"/>
          <w:szCs w:val="24"/>
        </w:rPr>
        <w:t></w:t>
      </w:r>
      <w:r w:rsidR="00573359" w:rsidRPr="00441948">
        <w:rPr>
          <w:color w:val="000000" w:themeColor="text1"/>
          <w:sz w:val="24"/>
          <w:szCs w:val="24"/>
        </w:rPr>
        <w:t xml:space="preserve">-oxidation pathway comprises five genes, and results in the generation of acetyl-CoA </w:t>
      </w:r>
      <w:r w:rsidR="009963C1" w:rsidRPr="00441948">
        <w:rPr>
          <w:color w:val="000000" w:themeColor="text1"/>
          <w:sz w:val="24"/>
          <w:szCs w:val="24"/>
        </w:rPr>
        <w:t>{Watson, 2016 #3248}</w:t>
      </w:r>
      <w:r w:rsidR="00573359" w:rsidRPr="00441948">
        <w:rPr>
          <w:color w:val="000000" w:themeColor="text1"/>
          <w:sz w:val="24"/>
          <w:szCs w:val="24"/>
        </w:rPr>
        <w:t>(</w:t>
      </w:r>
      <w:r w:rsidR="00573359" w:rsidRPr="00441948">
        <w:rPr>
          <w:b/>
          <w:color w:val="000000" w:themeColor="text1"/>
          <w:sz w:val="24"/>
          <w:szCs w:val="24"/>
        </w:rPr>
        <w:t>Figure 1A</w:t>
      </w:r>
      <w:r w:rsidR="00573359" w:rsidRPr="00441948">
        <w:rPr>
          <w:color w:val="000000" w:themeColor="text1"/>
          <w:sz w:val="24"/>
          <w:szCs w:val="24"/>
        </w:rPr>
        <w:t>).</w:t>
      </w:r>
      <w:r w:rsidR="00FC2838" w:rsidRPr="00441948">
        <w:rPr>
          <w:color w:val="000000" w:themeColor="text1"/>
          <w:sz w:val="24"/>
          <w:szCs w:val="24"/>
        </w:rPr>
        <w:t xml:space="preserve"> </w:t>
      </w:r>
      <w:r w:rsidR="00FC2838" w:rsidRPr="00441948">
        <w:rPr>
          <w:i/>
          <w:color w:val="000000" w:themeColor="text1"/>
          <w:sz w:val="24"/>
          <w:szCs w:val="24"/>
        </w:rPr>
        <w:t xml:space="preserve">C. </w:t>
      </w:r>
      <w:r w:rsidR="00FC2838" w:rsidRPr="00CA3033">
        <w:rPr>
          <w:i/>
          <w:color w:val="000000" w:themeColor="text1"/>
          <w:sz w:val="24"/>
          <w:szCs w:val="24"/>
        </w:rPr>
        <w:t>elegans</w:t>
      </w:r>
      <w:r w:rsidR="00FC2838">
        <w:rPr>
          <w:color w:val="000000" w:themeColor="text1"/>
          <w:sz w:val="24"/>
          <w:szCs w:val="24"/>
        </w:rPr>
        <w:t xml:space="preserve"> may have evolved </w:t>
      </w:r>
      <w:r w:rsidR="00CA3033">
        <w:rPr>
          <w:color w:val="000000" w:themeColor="text1"/>
          <w:sz w:val="24"/>
          <w:szCs w:val="24"/>
        </w:rPr>
        <w:t xml:space="preserve">a dedicated pathway for alternate propionate breakdown to be able to thrive </w:t>
      </w:r>
      <w:del w:id="177" w:author="Microsoft Office User" w:date="2020-01-01T12:40:00Z">
        <w:r w:rsidR="00CA3033" w:rsidDel="008B0B74">
          <w:rPr>
            <w:color w:val="000000" w:themeColor="text1"/>
            <w:sz w:val="24"/>
            <w:szCs w:val="24"/>
          </w:rPr>
          <w:delText xml:space="preserve">on </w:delText>
        </w:r>
      </w:del>
      <w:ins w:id="178" w:author="Microsoft Office User" w:date="2020-01-01T12:40:00Z">
        <w:r w:rsidR="008B0B74">
          <w:rPr>
            <w:color w:val="000000" w:themeColor="text1"/>
            <w:sz w:val="24"/>
            <w:szCs w:val="24"/>
          </w:rPr>
          <w:t xml:space="preserve">eating </w:t>
        </w:r>
      </w:ins>
      <w:r w:rsidR="00CA3033">
        <w:rPr>
          <w:color w:val="000000" w:themeColor="text1"/>
          <w:sz w:val="24"/>
          <w:szCs w:val="24"/>
        </w:rPr>
        <w:t xml:space="preserve">bacteria that do not synthesize vitamin B12. </w:t>
      </w:r>
      <w:r w:rsidR="009963C1">
        <w:rPr>
          <w:color w:val="000000" w:themeColor="text1"/>
          <w:sz w:val="24"/>
          <w:szCs w:val="24"/>
        </w:rPr>
        <w:t xml:space="preserve">It only activates the expression of propionate shunt genes when propionate accumulation is persistent, via a specific regulatory circuit known as a type 1 feed-forward loop with AND-logic gate </w:t>
      </w:r>
      <w:del w:id="179" w:author="Microsoft Office User" w:date="2020-01-01T12:40:00Z">
        <w:r w:rsidR="009963C1" w:rsidDel="008B0B74">
          <w:rPr>
            <w:color w:val="000000" w:themeColor="text1"/>
            <w:sz w:val="24"/>
            <w:szCs w:val="24"/>
          </w:rPr>
          <w:delText xml:space="preserve">comprising </w:delText>
        </w:r>
      </w:del>
      <w:ins w:id="180" w:author="Microsoft Office User" w:date="2020-01-01T12:40:00Z">
        <w:r w:rsidR="008B0B74">
          <w:rPr>
            <w:color w:val="000000" w:themeColor="text1"/>
            <w:sz w:val="24"/>
            <w:szCs w:val="24"/>
          </w:rPr>
          <w:t xml:space="preserve">using </w:t>
        </w:r>
      </w:ins>
      <w:r w:rsidR="009963C1">
        <w:rPr>
          <w:color w:val="000000" w:themeColor="text1"/>
          <w:sz w:val="24"/>
          <w:szCs w:val="24"/>
        </w:rPr>
        <w:t xml:space="preserve">the </w:t>
      </w:r>
      <w:r w:rsidR="009963C1">
        <w:rPr>
          <w:color w:val="000000" w:themeColor="text1"/>
          <w:sz w:val="24"/>
          <w:szCs w:val="24"/>
        </w:rPr>
        <w:lastRenderedPageBreak/>
        <w:t xml:space="preserve">nuclear hormone receptors </w:t>
      </w:r>
      <w:r w:rsidR="009963C1" w:rsidRPr="009963C1">
        <w:rPr>
          <w:i/>
          <w:color w:val="000000" w:themeColor="text1"/>
          <w:sz w:val="24"/>
          <w:szCs w:val="24"/>
        </w:rPr>
        <w:t>nhr-10</w:t>
      </w:r>
      <w:r w:rsidR="009963C1">
        <w:rPr>
          <w:color w:val="000000" w:themeColor="text1"/>
          <w:sz w:val="24"/>
          <w:szCs w:val="24"/>
        </w:rPr>
        <w:t xml:space="preserve"> and </w:t>
      </w:r>
      <w:r w:rsidR="009963C1" w:rsidRPr="009963C1">
        <w:rPr>
          <w:i/>
          <w:color w:val="000000" w:themeColor="text1"/>
          <w:sz w:val="24"/>
          <w:szCs w:val="24"/>
        </w:rPr>
        <w:t>nhr-68</w:t>
      </w:r>
      <w:r w:rsidR="009963C1">
        <w:rPr>
          <w:i/>
          <w:color w:val="000000" w:themeColor="text1"/>
          <w:sz w:val="24"/>
          <w:szCs w:val="24"/>
        </w:rPr>
        <w:t xml:space="preserve"> </w:t>
      </w:r>
      <w:r w:rsidR="009963C1" w:rsidRPr="009963C1">
        <w:rPr>
          <w:color w:val="000000" w:themeColor="text1"/>
          <w:sz w:val="24"/>
          <w:szCs w:val="24"/>
        </w:rPr>
        <w:t>{Bulcha, 2019 #3502}</w:t>
      </w:r>
      <w:r w:rsidR="009963C1">
        <w:rPr>
          <w:color w:val="000000" w:themeColor="text1"/>
          <w:sz w:val="24"/>
          <w:szCs w:val="24"/>
        </w:rPr>
        <w:t xml:space="preserve">. </w:t>
      </w:r>
      <w:r w:rsidR="00CA3033">
        <w:rPr>
          <w:color w:val="000000" w:themeColor="text1"/>
          <w:sz w:val="24"/>
          <w:szCs w:val="24"/>
        </w:rPr>
        <w:t xml:space="preserve">In humans, </w:t>
      </w:r>
      <w:ins w:id="181" w:author="Microsoft Office User" w:date="2020-01-01T12:41:00Z">
        <w:r w:rsidR="008B0B74">
          <w:rPr>
            <w:color w:val="000000" w:themeColor="text1"/>
            <w:sz w:val="24"/>
            <w:szCs w:val="24"/>
          </w:rPr>
          <w:t>propionate also enters a shunt pathway (REF)</w:t>
        </w:r>
      </w:ins>
      <w:del w:id="182" w:author="Microsoft Office User" w:date="2020-01-01T12:41:00Z">
        <w:r w:rsidR="00CA3033" w:rsidDel="008B0B74">
          <w:rPr>
            <w:color w:val="000000" w:themeColor="text1"/>
            <w:sz w:val="24"/>
            <w:szCs w:val="24"/>
          </w:rPr>
          <w:delText>there is evidence for the presence of the propionate shunt</w:delText>
        </w:r>
      </w:del>
      <w:r w:rsidR="00CA3033">
        <w:rPr>
          <w:color w:val="000000" w:themeColor="text1"/>
          <w:sz w:val="24"/>
          <w:szCs w:val="24"/>
        </w:rPr>
        <w:t xml:space="preserve">, although </w:t>
      </w:r>
      <w:r w:rsidR="0021341F">
        <w:rPr>
          <w:color w:val="000000" w:themeColor="text1"/>
          <w:sz w:val="24"/>
          <w:szCs w:val="24"/>
        </w:rPr>
        <w:t>its activity</w:t>
      </w:r>
      <w:r w:rsidR="00CA3033">
        <w:rPr>
          <w:color w:val="000000" w:themeColor="text1"/>
          <w:sz w:val="24"/>
          <w:szCs w:val="24"/>
        </w:rPr>
        <w:t xml:space="preserve"> is not sufficient to mitigate propionate </w:t>
      </w:r>
      <w:commentRangeStart w:id="183"/>
      <w:r w:rsidR="00CA3033">
        <w:rPr>
          <w:color w:val="000000" w:themeColor="text1"/>
          <w:sz w:val="24"/>
          <w:szCs w:val="24"/>
        </w:rPr>
        <w:t>toxicity</w:t>
      </w:r>
      <w:commentRangeEnd w:id="183"/>
      <w:r w:rsidR="008B0B74">
        <w:rPr>
          <w:rStyle w:val="CommentReference"/>
        </w:rPr>
        <w:commentReference w:id="183"/>
      </w:r>
      <w:ins w:id="184" w:author="Microsoft Office User" w:date="2020-01-01T12:42:00Z">
        <w:r w:rsidR="00915F16">
          <w:rPr>
            <w:color w:val="000000" w:themeColor="text1"/>
            <w:sz w:val="24"/>
            <w:szCs w:val="24"/>
          </w:rPr>
          <w:t xml:space="preserve"> likely </w:t>
        </w:r>
      </w:ins>
      <w:del w:id="185" w:author="Microsoft Office User" w:date="2020-01-01T12:42:00Z">
        <w:r w:rsidR="00CA3033" w:rsidDel="00915F16">
          <w:rPr>
            <w:color w:val="000000" w:themeColor="text1"/>
            <w:sz w:val="24"/>
            <w:szCs w:val="24"/>
          </w:rPr>
          <w:delText xml:space="preserve">. This is likely </w:delText>
        </w:r>
      </w:del>
      <w:r w:rsidR="00CA3033">
        <w:rPr>
          <w:color w:val="000000" w:themeColor="text1"/>
          <w:sz w:val="24"/>
          <w:szCs w:val="24"/>
        </w:rPr>
        <w:t xml:space="preserve">because </w:t>
      </w:r>
      <w:del w:id="186" w:author="Microsoft Office User" w:date="2020-01-01T12:42:00Z">
        <w:r w:rsidR="00CA3033" w:rsidDel="00915F16">
          <w:rPr>
            <w:color w:val="000000" w:themeColor="text1"/>
            <w:sz w:val="24"/>
            <w:szCs w:val="24"/>
          </w:rPr>
          <w:delText xml:space="preserve">in humans </w:delText>
        </w:r>
      </w:del>
      <w:r w:rsidR="009963C1">
        <w:rPr>
          <w:color w:val="000000" w:themeColor="text1"/>
          <w:sz w:val="24"/>
          <w:szCs w:val="24"/>
        </w:rPr>
        <w:t xml:space="preserve">the </w:t>
      </w:r>
      <w:r w:rsidR="00CA3033">
        <w:rPr>
          <w:color w:val="000000" w:themeColor="text1"/>
          <w:sz w:val="24"/>
          <w:szCs w:val="24"/>
        </w:rPr>
        <w:t>enzymes functioning in other metabolic pathways are repurpose</w:t>
      </w:r>
      <w:r w:rsidR="009963C1">
        <w:rPr>
          <w:color w:val="000000" w:themeColor="text1"/>
          <w:sz w:val="24"/>
          <w:szCs w:val="24"/>
        </w:rPr>
        <w:t>d</w:t>
      </w:r>
      <w:r w:rsidR="00FE0E4C">
        <w:rPr>
          <w:color w:val="000000" w:themeColor="text1"/>
          <w:sz w:val="24"/>
          <w:szCs w:val="24"/>
        </w:rPr>
        <w:t xml:space="preserve"> {Watson, 2016 #3248}</w:t>
      </w:r>
      <w:r w:rsidR="00CA3033">
        <w:rPr>
          <w:color w:val="000000" w:themeColor="text1"/>
          <w:sz w:val="24"/>
          <w:szCs w:val="24"/>
        </w:rPr>
        <w:t>.</w:t>
      </w:r>
    </w:p>
    <w:p w14:paraId="2B61AC9F" w14:textId="1E71F323" w:rsidR="00E52C0D" w:rsidRPr="00CC6F35" w:rsidRDefault="002E41F4" w:rsidP="008120F4">
      <w:pPr>
        <w:spacing w:line="480" w:lineRule="auto"/>
        <w:jc w:val="both"/>
        <w:rPr>
          <w:color w:val="000000" w:themeColor="text1"/>
          <w:sz w:val="24"/>
          <w:szCs w:val="24"/>
          <w:highlight w:val="white"/>
        </w:rPr>
      </w:pPr>
      <w:r>
        <w:rPr>
          <w:color w:val="0070C0"/>
          <w:sz w:val="24"/>
          <w:szCs w:val="24"/>
          <w:highlight w:val="white"/>
        </w:rPr>
        <w:tab/>
      </w:r>
      <w:r w:rsidR="001E69B4" w:rsidRPr="00450218">
        <w:rPr>
          <w:color w:val="000000" w:themeColor="text1"/>
          <w:sz w:val="24"/>
          <w:szCs w:val="24"/>
          <w:highlight w:val="white"/>
        </w:rPr>
        <w:t xml:space="preserve">The vast majority of </w:t>
      </w:r>
      <w:ins w:id="187" w:author="Microsoft Office User" w:date="2020-01-01T12:45:00Z">
        <w:r w:rsidR="005B18A8" w:rsidRPr="00450218">
          <w:rPr>
            <w:i/>
            <w:color w:val="000000" w:themeColor="text1"/>
            <w:sz w:val="24"/>
            <w:szCs w:val="24"/>
            <w:highlight w:val="white"/>
          </w:rPr>
          <w:t>C. elegans</w:t>
        </w:r>
        <w:r w:rsidR="005B18A8" w:rsidRPr="00450218">
          <w:rPr>
            <w:color w:val="000000" w:themeColor="text1"/>
            <w:sz w:val="24"/>
            <w:szCs w:val="24"/>
            <w:highlight w:val="white"/>
          </w:rPr>
          <w:t xml:space="preserve"> </w:t>
        </w:r>
      </w:ins>
      <w:r w:rsidR="001E69B4" w:rsidRPr="00450218">
        <w:rPr>
          <w:color w:val="000000" w:themeColor="text1"/>
          <w:sz w:val="24"/>
          <w:szCs w:val="24"/>
          <w:highlight w:val="white"/>
        </w:rPr>
        <w:t xml:space="preserve">studies </w:t>
      </w:r>
      <w:del w:id="188" w:author="Microsoft Office User" w:date="2020-01-01T12:45:00Z">
        <w:r w:rsidR="001E69B4" w:rsidRPr="00450218" w:rsidDel="005B18A8">
          <w:rPr>
            <w:color w:val="000000" w:themeColor="text1"/>
            <w:sz w:val="24"/>
            <w:szCs w:val="24"/>
            <w:highlight w:val="white"/>
          </w:rPr>
          <w:delText xml:space="preserve">using </w:delText>
        </w:r>
        <w:r w:rsidR="001E69B4" w:rsidRPr="00450218" w:rsidDel="005B18A8">
          <w:rPr>
            <w:i/>
            <w:color w:val="000000" w:themeColor="text1"/>
            <w:sz w:val="24"/>
            <w:szCs w:val="24"/>
            <w:highlight w:val="white"/>
          </w:rPr>
          <w:delText>C. elegans</w:delText>
        </w:r>
        <w:r w:rsidR="001E69B4" w:rsidRPr="00450218" w:rsidDel="005B18A8">
          <w:rPr>
            <w:color w:val="000000" w:themeColor="text1"/>
            <w:sz w:val="24"/>
            <w:szCs w:val="24"/>
            <w:highlight w:val="white"/>
          </w:rPr>
          <w:delText xml:space="preserve"> have relied</w:delText>
        </w:r>
      </w:del>
      <w:ins w:id="189" w:author="Microsoft Office User" w:date="2020-01-01T12:45:00Z">
        <w:r w:rsidR="005B18A8">
          <w:rPr>
            <w:color w:val="000000" w:themeColor="text1"/>
            <w:sz w:val="24"/>
            <w:szCs w:val="24"/>
            <w:highlight w:val="white"/>
          </w:rPr>
          <w:t>rely</w:t>
        </w:r>
      </w:ins>
      <w:r w:rsidR="001E69B4" w:rsidRPr="00450218">
        <w:rPr>
          <w:color w:val="000000" w:themeColor="text1"/>
          <w:sz w:val="24"/>
          <w:szCs w:val="24"/>
          <w:highlight w:val="white"/>
        </w:rPr>
        <w:t xml:space="preserve"> on </w:t>
      </w:r>
      <w:del w:id="190" w:author="Microsoft Office User" w:date="2020-01-01T12:45:00Z">
        <w:r w:rsidR="001E69B4" w:rsidRPr="00450218" w:rsidDel="00E27F17">
          <w:rPr>
            <w:color w:val="000000" w:themeColor="text1"/>
            <w:sz w:val="24"/>
            <w:szCs w:val="24"/>
            <w:highlight w:val="white"/>
          </w:rPr>
          <w:delText xml:space="preserve">a </w:delText>
        </w:r>
      </w:del>
      <w:ins w:id="191" w:author="Microsoft Office User" w:date="2020-01-01T12:45:00Z">
        <w:r w:rsidR="00E27F17">
          <w:rPr>
            <w:color w:val="000000" w:themeColor="text1"/>
            <w:sz w:val="24"/>
            <w:szCs w:val="24"/>
            <w:highlight w:val="white"/>
          </w:rPr>
          <w:t>the laboratory-adapted</w:t>
        </w:r>
        <w:r w:rsidR="00E27F17" w:rsidRPr="00450218">
          <w:rPr>
            <w:color w:val="000000" w:themeColor="text1"/>
            <w:sz w:val="24"/>
            <w:szCs w:val="24"/>
            <w:highlight w:val="white"/>
          </w:rPr>
          <w:t xml:space="preserve"> </w:t>
        </w:r>
      </w:ins>
      <w:r w:rsidR="001E69B4" w:rsidRPr="00450218">
        <w:rPr>
          <w:color w:val="000000" w:themeColor="text1"/>
          <w:sz w:val="24"/>
          <w:szCs w:val="24"/>
          <w:highlight w:val="white"/>
        </w:rPr>
        <w:t xml:space="preserve">strain named N2, </w:t>
      </w:r>
      <w:r w:rsidR="00450218" w:rsidRPr="00450218">
        <w:rPr>
          <w:color w:val="000000" w:themeColor="text1"/>
          <w:sz w:val="24"/>
          <w:szCs w:val="24"/>
          <w:highlight w:val="white"/>
        </w:rPr>
        <w:t xml:space="preserve">from Bristol, </w:t>
      </w:r>
      <w:commentRangeStart w:id="192"/>
      <w:r w:rsidR="00450218" w:rsidRPr="00450218">
        <w:rPr>
          <w:color w:val="000000" w:themeColor="text1"/>
          <w:sz w:val="24"/>
          <w:szCs w:val="24"/>
          <w:highlight w:val="white"/>
        </w:rPr>
        <w:t>England</w:t>
      </w:r>
      <w:commentRangeEnd w:id="192"/>
      <w:r w:rsidR="00E27F17">
        <w:rPr>
          <w:rStyle w:val="CommentReference"/>
        </w:rPr>
        <w:commentReference w:id="192"/>
      </w:r>
      <w:r w:rsidR="00450218" w:rsidRPr="00450218">
        <w:rPr>
          <w:color w:val="000000" w:themeColor="text1"/>
          <w:sz w:val="24"/>
          <w:szCs w:val="24"/>
          <w:highlight w:val="white"/>
        </w:rPr>
        <w:t>.</w:t>
      </w:r>
      <w:r w:rsidR="001E69B4" w:rsidRPr="00450218">
        <w:rPr>
          <w:color w:val="000000" w:themeColor="text1"/>
          <w:sz w:val="24"/>
          <w:szCs w:val="24"/>
          <w:highlight w:val="white"/>
        </w:rPr>
        <w:t xml:space="preserve"> </w:t>
      </w:r>
      <w:r w:rsidR="00450218" w:rsidRPr="00450218">
        <w:rPr>
          <w:color w:val="000000" w:themeColor="text1"/>
          <w:sz w:val="24"/>
          <w:szCs w:val="24"/>
          <w:highlight w:val="white"/>
        </w:rPr>
        <w:t xml:space="preserve">Over the last </w:t>
      </w:r>
      <w:ins w:id="193" w:author="Microsoft Office User" w:date="2020-01-01T12:46:00Z">
        <w:r w:rsidR="00E27F17">
          <w:rPr>
            <w:color w:val="000000" w:themeColor="text1"/>
            <w:sz w:val="24"/>
            <w:szCs w:val="24"/>
            <w:highlight w:val="white"/>
          </w:rPr>
          <w:t xml:space="preserve">twenty </w:t>
        </w:r>
      </w:ins>
      <w:r w:rsidR="00450218" w:rsidRPr="00450218">
        <w:rPr>
          <w:color w:val="000000" w:themeColor="text1"/>
          <w:sz w:val="24"/>
          <w:szCs w:val="24"/>
          <w:highlight w:val="white"/>
        </w:rPr>
        <w:t xml:space="preserve">years, </w:t>
      </w:r>
      <w:r w:rsidR="00E52C0D">
        <w:rPr>
          <w:color w:val="000000" w:themeColor="text1"/>
          <w:sz w:val="24"/>
          <w:szCs w:val="24"/>
          <w:highlight w:val="white"/>
        </w:rPr>
        <w:t>hundreds of</w:t>
      </w:r>
      <w:r w:rsidR="00450218" w:rsidRPr="00450218">
        <w:rPr>
          <w:color w:val="000000" w:themeColor="text1"/>
          <w:sz w:val="24"/>
          <w:szCs w:val="24"/>
          <w:highlight w:val="white"/>
        </w:rPr>
        <w:t xml:space="preserve"> </w:t>
      </w:r>
      <w:del w:id="194" w:author="Microsoft Office User" w:date="2020-01-01T12:46:00Z">
        <w:r w:rsidR="00450218" w:rsidRPr="00450218" w:rsidDel="00E27F17">
          <w:rPr>
            <w:color w:val="000000" w:themeColor="text1"/>
            <w:sz w:val="24"/>
            <w:szCs w:val="24"/>
            <w:highlight w:val="white"/>
          </w:rPr>
          <w:delText xml:space="preserve">other wild </w:delText>
        </w:r>
      </w:del>
      <w:r w:rsidR="00450218" w:rsidRPr="00450218">
        <w:rPr>
          <w:i/>
          <w:color w:val="000000" w:themeColor="text1"/>
          <w:sz w:val="24"/>
          <w:szCs w:val="24"/>
          <w:highlight w:val="white"/>
        </w:rPr>
        <w:t>C. elegans</w:t>
      </w:r>
      <w:r w:rsidR="00450218" w:rsidRPr="00450218">
        <w:rPr>
          <w:color w:val="000000" w:themeColor="text1"/>
          <w:sz w:val="24"/>
          <w:szCs w:val="24"/>
          <w:highlight w:val="white"/>
        </w:rPr>
        <w:t xml:space="preserve"> </w:t>
      </w:r>
      <w:del w:id="195" w:author="Microsoft Office User" w:date="2020-01-01T12:46:00Z">
        <w:r w:rsidR="00450218" w:rsidRPr="00450218" w:rsidDel="00E27F17">
          <w:rPr>
            <w:color w:val="000000" w:themeColor="text1"/>
            <w:sz w:val="24"/>
            <w:szCs w:val="24"/>
            <w:highlight w:val="white"/>
          </w:rPr>
          <w:delText xml:space="preserve">isolates </w:delText>
        </w:r>
      </w:del>
      <w:ins w:id="196" w:author="Microsoft Office User" w:date="2020-01-01T12:46:00Z">
        <w:r w:rsidR="00E27F17">
          <w:rPr>
            <w:color w:val="000000" w:themeColor="text1"/>
            <w:sz w:val="24"/>
            <w:szCs w:val="24"/>
            <w:highlight w:val="white"/>
          </w:rPr>
          <w:t>strains</w:t>
        </w:r>
        <w:r w:rsidR="00E27F17" w:rsidRPr="00450218">
          <w:rPr>
            <w:color w:val="000000" w:themeColor="text1"/>
            <w:sz w:val="24"/>
            <w:szCs w:val="24"/>
            <w:highlight w:val="white"/>
          </w:rPr>
          <w:t xml:space="preserve"> </w:t>
        </w:r>
      </w:ins>
      <w:r w:rsidR="00450218" w:rsidRPr="00450218">
        <w:rPr>
          <w:color w:val="000000" w:themeColor="text1"/>
          <w:sz w:val="24"/>
          <w:szCs w:val="24"/>
          <w:highlight w:val="white"/>
        </w:rPr>
        <w:t xml:space="preserve">have been collected </w:t>
      </w:r>
      <w:ins w:id="197" w:author="Microsoft Office User" w:date="2020-01-01T12:47:00Z">
        <w:r w:rsidR="00E27F17">
          <w:rPr>
            <w:color w:val="000000" w:themeColor="text1"/>
            <w:sz w:val="24"/>
            <w:szCs w:val="24"/>
            <w:highlight w:val="white"/>
          </w:rPr>
          <w:t xml:space="preserve">worldwide </w:t>
        </w:r>
      </w:ins>
      <w:r w:rsidR="00450218" w:rsidRPr="00450218">
        <w:rPr>
          <w:color w:val="000000" w:themeColor="text1"/>
          <w:sz w:val="24"/>
          <w:szCs w:val="24"/>
          <w:highlight w:val="white"/>
        </w:rPr>
        <w:t xml:space="preserve">from </w:t>
      </w:r>
      <w:del w:id="198" w:author="Microsoft Office User" w:date="2020-01-01T12:47:00Z">
        <w:r w:rsidR="00450218" w:rsidRPr="00450218" w:rsidDel="00E27F17">
          <w:rPr>
            <w:color w:val="000000" w:themeColor="text1"/>
            <w:sz w:val="24"/>
            <w:szCs w:val="24"/>
            <w:highlight w:val="white"/>
          </w:rPr>
          <w:delText>all over the world</w:delText>
        </w:r>
      </w:del>
      <w:ins w:id="199" w:author="Microsoft Office User" w:date="2020-01-01T12:47:00Z">
        <w:r w:rsidR="00E27F17">
          <w:rPr>
            <w:color w:val="000000" w:themeColor="text1"/>
            <w:sz w:val="24"/>
            <w:szCs w:val="24"/>
            <w:highlight w:val="white"/>
          </w:rPr>
          <w:t xml:space="preserve">natural </w:t>
        </w:r>
        <w:commentRangeStart w:id="200"/>
        <w:r w:rsidR="00E27F17">
          <w:rPr>
            <w:color w:val="000000" w:themeColor="text1"/>
            <w:sz w:val="24"/>
            <w:szCs w:val="24"/>
            <w:highlight w:val="white"/>
          </w:rPr>
          <w:t>habitats</w:t>
        </w:r>
        <w:commentRangeEnd w:id="200"/>
        <w:r w:rsidR="00E27F17">
          <w:rPr>
            <w:rStyle w:val="CommentReference"/>
          </w:rPr>
          <w:commentReference w:id="200"/>
        </w:r>
      </w:ins>
      <w:r w:rsidR="00450218" w:rsidRPr="00450218">
        <w:rPr>
          <w:color w:val="000000" w:themeColor="text1"/>
          <w:sz w:val="24"/>
          <w:szCs w:val="24"/>
          <w:highlight w:val="white"/>
        </w:rPr>
        <w:t>.</w:t>
      </w:r>
      <w:r w:rsidR="00450218">
        <w:rPr>
          <w:color w:val="000000" w:themeColor="text1"/>
          <w:sz w:val="24"/>
          <w:szCs w:val="24"/>
          <w:highlight w:val="white"/>
        </w:rPr>
        <w:t xml:space="preserve"> </w:t>
      </w:r>
      <w:r w:rsidR="00450218" w:rsidRPr="00450218">
        <w:rPr>
          <w:i/>
          <w:color w:val="000000" w:themeColor="text1"/>
          <w:sz w:val="24"/>
          <w:szCs w:val="24"/>
          <w:highlight w:val="white"/>
        </w:rPr>
        <w:t>C. elegans</w:t>
      </w:r>
      <w:r w:rsidR="00450218">
        <w:rPr>
          <w:color w:val="000000" w:themeColor="text1"/>
          <w:sz w:val="24"/>
          <w:szCs w:val="24"/>
          <w:highlight w:val="white"/>
        </w:rPr>
        <w:t xml:space="preserve"> is a self-fertilizing hermaphrodite and, therefore, different wild strains can be easily maintained as fully isogenic strains. These different </w:t>
      </w:r>
      <w:r w:rsidR="00450218" w:rsidRPr="00C630E6">
        <w:rPr>
          <w:color w:val="000000" w:themeColor="text1"/>
          <w:sz w:val="24"/>
          <w:szCs w:val="24"/>
        </w:rPr>
        <w:t xml:space="preserve">strains have been used to identify quantitative trait loci that contribute to a variety of phenotypes, including </w:t>
      </w:r>
      <w:r w:rsidR="00AB121E" w:rsidRPr="00C630E6">
        <w:rPr>
          <w:color w:val="000000" w:themeColor="text1"/>
          <w:sz w:val="24"/>
          <w:szCs w:val="24"/>
        </w:rPr>
        <w:t>anthelmintic and cancer chemotherapeutic resistance</w:t>
      </w:r>
      <w:r w:rsidR="00450218" w:rsidRPr="00C630E6">
        <w:rPr>
          <w:color w:val="000000" w:themeColor="text1"/>
          <w:sz w:val="24"/>
          <w:szCs w:val="24"/>
        </w:rPr>
        <w:t xml:space="preserve">, </w:t>
      </w:r>
      <w:r w:rsidR="00450218">
        <w:rPr>
          <w:color w:val="000000" w:themeColor="text1"/>
          <w:sz w:val="24"/>
          <w:szCs w:val="24"/>
          <w:highlight w:val="white"/>
        </w:rPr>
        <w:t xml:space="preserve">and in </w:t>
      </w:r>
      <w:r w:rsidR="00450218" w:rsidRPr="00E52C0D">
        <w:rPr>
          <w:color w:val="000000" w:themeColor="text1"/>
          <w:sz w:val="24"/>
          <w:szCs w:val="24"/>
          <w:highlight w:val="white"/>
        </w:rPr>
        <w:t xml:space="preserve">several cases the precise genotypic variation that is causal to phenotypic variation has been </w:t>
      </w:r>
      <w:r w:rsidR="00450218" w:rsidRPr="00E52C0D">
        <w:rPr>
          <w:color w:val="000000" w:themeColor="text1"/>
          <w:sz w:val="24"/>
          <w:szCs w:val="24"/>
        </w:rPr>
        <w:t xml:space="preserve">determined </w:t>
      </w:r>
      <w:r w:rsidR="00E52C0D" w:rsidRPr="00E52C0D">
        <w:rPr>
          <w:color w:val="000000" w:themeColor="text1"/>
          <w:sz w:val="24"/>
          <w:szCs w:val="24"/>
        </w:rPr>
        <w:t>{</w:t>
      </w:r>
      <w:r w:rsidR="00E52C0D" w:rsidRPr="00F71A1B">
        <w:rPr>
          <w:color w:val="000000" w:themeColor="text1"/>
          <w:sz w:val="24"/>
          <w:szCs w:val="24"/>
        </w:rPr>
        <w:t>Reddy, 2009 #3369}{Ghosh, 2012 #3368}{Zdraljevic, 2017 #3594}</w:t>
      </w:r>
      <w:r w:rsidR="001145F4" w:rsidRPr="00F71A1B">
        <w:rPr>
          <w:color w:val="000000" w:themeColor="text1"/>
          <w:sz w:val="24"/>
          <w:szCs w:val="24"/>
        </w:rPr>
        <w:t>{Brady, 2019 #3595}</w:t>
      </w:r>
      <w:r w:rsidR="00F71A1B" w:rsidRPr="00F71A1B">
        <w:rPr>
          <w:color w:val="000000" w:themeColor="text1"/>
          <w:sz w:val="24"/>
          <w:szCs w:val="24"/>
        </w:rPr>
        <w:t>{Greene, 2016 #3377}{Burga, 2019 #3611}</w:t>
      </w:r>
      <w:r w:rsidR="00450218" w:rsidRPr="00F71A1B">
        <w:rPr>
          <w:color w:val="000000" w:themeColor="text1"/>
          <w:sz w:val="24"/>
          <w:szCs w:val="24"/>
        </w:rPr>
        <w:t>.</w:t>
      </w:r>
      <w:r w:rsidR="00E52C0D" w:rsidRPr="00F71A1B">
        <w:rPr>
          <w:color w:val="000000" w:themeColor="text1"/>
          <w:sz w:val="24"/>
          <w:szCs w:val="24"/>
        </w:rPr>
        <w:t xml:space="preserve"> </w:t>
      </w:r>
      <w:r w:rsidR="00E52C0D" w:rsidRPr="00E52C0D">
        <w:rPr>
          <w:color w:val="000000" w:themeColor="text1"/>
          <w:sz w:val="24"/>
          <w:szCs w:val="24"/>
          <w:highlight w:val="white"/>
        </w:rPr>
        <w:t>Genomic information about the different strains is tabulated in t</w:t>
      </w:r>
      <w:r w:rsidR="00B54F40" w:rsidRPr="00E52C0D">
        <w:rPr>
          <w:color w:val="000000" w:themeColor="text1"/>
          <w:sz w:val="24"/>
          <w:szCs w:val="24"/>
          <w:highlight w:val="white"/>
        </w:rPr>
        <w:t>he</w:t>
      </w:r>
      <w:r w:rsidR="00B54F40" w:rsidRPr="00E52C0D">
        <w:rPr>
          <w:i/>
          <w:color w:val="000000" w:themeColor="text1"/>
          <w:sz w:val="24"/>
          <w:szCs w:val="24"/>
          <w:highlight w:val="white"/>
        </w:rPr>
        <w:t xml:space="preserve"> C. elegans</w:t>
      </w:r>
      <w:r w:rsidR="00B54F40" w:rsidRPr="00E52C0D">
        <w:rPr>
          <w:color w:val="000000" w:themeColor="text1"/>
          <w:sz w:val="24"/>
          <w:szCs w:val="24"/>
          <w:highlight w:val="white"/>
        </w:rPr>
        <w:t xml:space="preserve"> Natural Diversity Resource (CeNDR)</w:t>
      </w:r>
      <w:r w:rsidR="00E52C0D" w:rsidRPr="00E52C0D">
        <w:rPr>
          <w:color w:val="000000" w:themeColor="text1"/>
          <w:sz w:val="24"/>
          <w:szCs w:val="24"/>
          <w:highlight w:val="white"/>
        </w:rPr>
        <w:t xml:space="preserve">, </w:t>
      </w:r>
      <w:del w:id="201" w:author="Microsoft Office User" w:date="2020-01-01T12:53:00Z">
        <w:r w:rsidR="00E52C0D" w:rsidRPr="00E52C0D" w:rsidDel="00E27F17">
          <w:rPr>
            <w:color w:val="000000" w:themeColor="text1"/>
            <w:sz w:val="24"/>
            <w:szCs w:val="24"/>
            <w:highlight w:val="white"/>
          </w:rPr>
          <w:delText xml:space="preserve">together </w:delText>
        </w:r>
      </w:del>
      <w:ins w:id="202" w:author="Microsoft Office User" w:date="2020-01-01T12:53:00Z">
        <w:r w:rsidR="00E27F17">
          <w:rPr>
            <w:color w:val="000000" w:themeColor="text1"/>
            <w:sz w:val="24"/>
            <w:szCs w:val="24"/>
            <w:highlight w:val="white"/>
          </w:rPr>
          <w:t>along</w:t>
        </w:r>
        <w:r w:rsidR="00E27F17" w:rsidRPr="00E52C0D">
          <w:rPr>
            <w:color w:val="000000" w:themeColor="text1"/>
            <w:sz w:val="24"/>
            <w:szCs w:val="24"/>
            <w:highlight w:val="white"/>
          </w:rPr>
          <w:t xml:space="preserve"> </w:t>
        </w:r>
      </w:ins>
      <w:r w:rsidR="00E52C0D" w:rsidRPr="00E52C0D">
        <w:rPr>
          <w:color w:val="000000" w:themeColor="text1"/>
          <w:sz w:val="24"/>
          <w:szCs w:val="24"/>
          <w:highlight w:val="white"/>
        </w:rPr>
        <w:t>with different tools</w:t>
      </w:r>
      <w:r w:rsidR="00B54F40" w:rsidRPr="00E52C0D">
        <w:rPr>
          <w:color w:val="000000" w:themeColor="text1"/>
          <w:sz w:val="24"/>
          <w:szCs w:val="24"/>
          <w:highlight w:val="white"/>
        </w:rPr>
        <w:t xml:space="preserve"> </w:t>
      </w:r>
      <w:r w:rsidR="00E52C0D" w:rsidRPr="00E52C0D">
        <w:rPr>
          <w:color w:val="000000" w:themeColor="text1"/>
          <w:sz w:val="24"/>
          <w:szCs w:val="24"/>
          <w:highlight w:val="white"/>
        </w:rPr>
        <w:t>for genome</w:t>
      </w:r>
      <w:ins w:id="203" w:author="Microsoft Office User" w:date="2020-01-01T12:53:00Z">
        <w:r w:rsidR="00E27F17">
          <w:rPr>
            <w:color w:val="000000" w:themeColor="text1"/>
            <w:sz w:val="24"/>
            <w:szCs w:val="24"/>
            <w:highlight w:val="white"/>
          </w:rPr>
          <w:t>-</w:t>
        </w:r>
      </w:ins>
      <w:del w:id="204" w:author="Microsoft Office User" w:date="2020-01-01T12:53:00Z">
        <w:r w:rsidR="00E52C0D" w:rsidRPr="00E52C0D" w:rsidDel="00E27F17">
          <w:rPr>
            <w:color w:val="000000" w:themeColor="text1"/>
            <w:sz w:val="24"/>
            <w:szCs w:val="24"/>
            <w:highlight w:val="white"/>
          </w:rPr>
          <w:delText xml:space="preserve"> </w:delText>
        </w:r>
      </w:del>
      <w:r w:rsidR="00E52C0D" w:rsidRPr="00E52C0D">
        <w:rPr>
          <w:color w:val="000000" w:themeColor="text1"/>
          <w:sz w:val="24"/>
          <w:szCs w:val="24"/>
          <w:highlight w:val="white"/>
        </w:rPr>
        <w:t>wide association (GWA) mapping</w:t>
      </w:r>
      <w:ins w:id="205" w:author="Microsoft Office User" w:date="2020-01-01T12:53:00Z">
        <w:r w:rsidR="00E27F17">
          <w:rPr>
            <w:color w:val="000000" w:themeColor="text1"/>
            <w:sz w:val="24"/>
            <w:szCs w:val="24"/>
            <w:highlight w:val="white"/>
          </w:rPr>
          <w:t>s</w:t>
        </w:r>
      </w:ins>
      <w:r w:rsidR="00E52C0D" w:rsidRPr="00E52C0D">
        <w:rPr>
          <w:color w:val="000000" w:themeColor="text1"/>
          <w:sz w:val="24"/>
          <w:szCs w:val="24"/>
          <w:highlight w:val="white"/>
        </w:rPr>
        <w:t xml:space="preserve"> {Cook, 2017 </w:t>
      </w:r>
      <w:r w:rsidR="00E52C0D" w:rsidRPr="00CC6F35">
        <w:rPr>
          <w:color w:val="000000" w:themeColor="text1"/>
          <w:sz w:val="24"/>
          <w:szCs w:val="24"/>
          <w:highlight w:val="white"/>
        </w:rPr>
        <w:t>#3365}.</w:t>
      </w:r>
    </w:p>
    <w:p w14:paraId="0000000C" w14:textId="01402801" w:rsidR="00ED00D2" w:rsidRPr="00CC6F35" w:rsidRDefault="00263B2E" w:rsidP="008120F4">
      <w:pPr>
        <w:spacing w:line="480" w:lineRule="auto"/>
        <w:jc w:val="both"/>
        <w:rPr>
          <w:color w:val="000000" w:themeColor="text1"/>
          <w:sz w:val="24"/>
          <w:szCs w:val="24"/>
          <w:highlight w:val="white"/>
        </w:rPr>
      </w:pPr>
      <w:r w:rsidRPr="00CC6F35">
        <w:rPr>
          <w:color w:val="000000" w:themeColor="text1"/>
          <w:sz w:val="24"/>
          <w:szCs w:val="24"/>
          <w:highlight w:val="white"/>
        </w:rPr>
        <w:tab/>
        <w:t xml:space="preserve">Here, we </w:t>
      </w:r>
      <w:r w:rsidR="000225F5" w:rsidRPr="00CC6F35">
        <w:rPr>
          <w:color w:val="000000" w:themeColor="text1"/>
          <w:sz w:val="24"/>
          <w:szCs w:val="24"/>
          <w:highlight w:val="white"/>
        </w:rPr>
        <w:t>use</w:t>
      </w:r>
      <w:r w:rsidR="00CC6F35" w:rsidRPr="00CC6F35">
        <w:rPr>
          <w:color w:val="000000" w:themeColor="text1"/>
          <w:sz w:val="24"/>
          <w:szCs w:val="24"/>
          <w:highlight w:val="white"/>
        </w:rPr>
        <w:t xml:space="preserve"> wild</w:t>
      </w:r>
      <w:r w:rsidR="000225F5" w:rsidRPr="00CC6F35">
        <w:rPr>
          <w:color w:val="000000" w:themeColor="text1"/>
          <w:sz w:val="24"/>
          <w:szCs w:val="24"/>
          <w:highlight w:val="white"/>
        </w:rPr>
        <w:t xml:space="preserve"> </w:t>
      </w:r>
      <w:r w:rsidR="000225F5" w:rsidRPr="00CC6F35">
        <w:rPr>
          <w:i/>
          <w:color w:val="000000" w:themeColor="text1"/>
          <w:sz w:val="24"/>
          <w:szCs w:val="24"/>
          <w:highlight w:val="white"/>
        </w:rPr>
        <w:t>C. elegans</w:t>
      </w:r>
      <w:r w:rsidR="000225F5" w:rsidRPr="00CC6F35">
        <w:rPr>
          <w:color w:val="000000" w:themeColor="text1"/>
          <w:sz w:val="24"/>
          <w:szCs w:val="24"/>
          <w:highlight w:val="white"/>
        </w:rPr>
        <w:t xml:space="preserve"> </w:t>
      </w:r>
      <w:del w:id="206" w:author="Microsoft Office User" w:date="2020-01-01T12:54:00Z">
        <w:r w:rsidR="00CC6F35" w:rsidRPr="00CC6F35" w:rsidDel="003347C0">
          <w:rPr>
            <w:color w:val="000000" w:themeColor="text1"/>
            <w:sz w:val="24"/>
            <w:szCs w:val="24"/>
            <w:highlight w:val="white"/>
          </w:rPr>
          <w:delText xml:space="preserve">isolates </w:delText>
        </w:r>
      </w:del>
      <w:ins w:id="207" w:author="Microsoft Office User" w:date="2020-01-01T12:54:00Z">
        <w:r w:rsidR="003347C0">
          <w:rPr>
            <w:color w:val="000000" w:themeColor="text1"/>
            <w:sz w:val="24"/>
            <w:szCs w:val="24"/>
            <w:highlight w:val="white"/>
          </w:rPr>
          <w:t>strains</w:t>
        </w:r>
        <w:r w:rsidR="003347C0" w:rsidRPr="00CC6F35">
          <w:rPr>
            <w:color w:val="000000" w:themeColor="text1"/>
            <w:sz w:val="24"/>
            <w:szCs w:val="24"/>
            <w:highlight w:val="white"/>
          </w:rPr>
          <w:t xml:space="preserve"> </w:t>
        </w:r>
      </w:ins>
      <w:r w:rsidR="00CC6F35" w:rsidRPr="00CC6F35">
        <w:rPr>
          <w:color w:val="000000" w:themeColor="text1"/>
          <w:sz w:val="24"/>
          <w:szCs w:val="24"/>
          <w:highlight w:val="white"/>
        </w:rPr>
        <w:t xml:space="preserve">to identify </w:t>
      </w:r>
      <w:r w:rsidR="000225F5" w:rsidRPr="00CC6F35">
        <w:rPr>
          <w:color w:val="000000" w:themeColor="text1"/>
          <w:sz w:val="24"/>
          <w:szCs w:val="24"/>
          <w:highlight w:val="white"/>
        </w:rPr>
        <w:t>natural variation</w:t>
      </w:r>
      <w:r w:rsidR="00CC6F35" w:rsidRPr="00CC6F35">
        <w:rPr>
          <w:color w:val="000000" w:themeColor="text1"/>
          <w:sz w:val="24"/>
          <w:szCs w:val="24"/>
          <w:highlight w:val="white"/>
        </w:rPr>
        <w:t xml:space="preserve"> in loci that modif</w:t>
      </w:r>
      <w:ins w:id="208" w:author="Microsoft Office User" w:date="2020-01-01T12:54:00Z">
        <w:r w:rsidR="003347C0">
          <w:rPr>
            <w:color w:val="000000" w:themeColor="text1"/>
            <w:sz w:val="24"/>
            <w:szCs w:val="24"/>
            <w:highlight w:val="white"/>
          </w:rPr>
          <w:t>y</w:t>
        </w:r>
      </w:ins>
      <w:del w:id="209" w:author="Microsoft Office User" w:date="2020-01-01T12:54:00Z">
        <w:r w:rsidR="00CC6F35" w:rsidRPr="00CC6F35" w:rsidDel="003347C0">
          <w:rPr>
            <w:color w:val="000000" w:themeColor="text1"/>
            <w:sz w:val="24"/>
            <w:szCs w:val="24"/>
            <w:highlight w:val="white"/>
          </w:rPr>
          <w:delText>ies</w:delText>
        </w:r>
      </w:del>
      <w:r w:rsidR="00CC6F35" w:rsidRPr="00CC6F35">
        <w:rPr>
          <w:color w:val="000000" w:themeColor="text1"/>
          <w:sz w:val="24"/>
          <w:szCs w:val="24"/>
          <w:highlight w:val="white"/>
        </w:rPr>
        <w:t xml:space="preserve"> the resistance to exogenous propionate supplementation. </w:t>
      </w:r>
      <w:r w:rsidR="00F34FC2">
        <w:rPr>
          <w:color w:val="000000" w:themeColor="text1"/>
          <w:sz w:val="24"/>
          <w:szCs w:val="24"/>
          <w:highlight w:val="white"/>
        </w:rPr>
        <w:t xml:space="preserve">To mimic propionic acidemia </w:t>
      </w:r>
      <w:r w:rsidR="001D4956">
        <w:rPr>
          <w:color w:val="000000" w:themeColor="text1"/>
          <w:sz w:val="24"/>
          <w:szCs w:val="24"/>
          <w:highlight w:val="white"/>
        </w:rPr>
        <w:t xml:space="preserve">metabolic </w:t>
      </w:r>
      <w:r w:rsidR="00F34FC2">
        <w:rPr>
          <w:color w:val="000000" w:themeColor="text1"/>
          <w:sz w:val="24"/>
          <w:szCs w:val="24"/>
          <w:highlight w:val="white"/>
        </w:rPr>
        <w:t xml:space="preserve">conditions, we used animals fed a diet of </w:t>
      </w:r>
      <w:r w:rsidR="00F34FC2" w:rsidRPr="00F34FC2">
        <w:rPr>
          <w:i/>
          <w:color w:val="000000" w:themeColor="text1"/>
          <w:sz w:val="24"/>
          <w:szCs w:val="24"/>
          <w:highlight w:val="white"/>
        </w:rPr>
        <w:t>Escherichia coli</w:t>
      </w:r>
      <w:r w:rsidR="00F34FC2">
        <w:rPr>
          <w:color w:val="000000" w:themeColor="text1"/>
          <w:sz w:val="24"/>
          <w:szCs w:val="24"/>
          <w:highlight w:val="white"/>
        </w:rPr>
        <w:t xml:space="preserve"> OP50, which is low in vitamin B12</w:t>
      </w:r>
      <w:del w:id="210" w:author="Microsoft Office User" w:date="2020-01-01T12:54:00Z">
        <w:r w:rsidR="00F34FC2" w:rsidDel="003347C0">
          <w:rPr>
            <w:color w:val="000000" w:themeColor="text1"/>
            <w:sz w:val="24"/>
            <w:szCs w:val="24"/>
            <w:highlight w:val="white"/>
          </w:rPr>
          <w:delText>, resulting</w:delText>
        </w:r>
      </w:del>
      <w:ins w:id="211" w:author="Microsoft Office User" w:date="2020-01-01T12:54:00Z">
        <w:r w:rsidR="003347C0">
          <w:rPr>
            <w:color w:val="000000" w:themeColor="text1"/>
            <w:sz w:val="24"/>
            <w:szCs w:val="24"/>
            <w:highlight w:val="white"/>
          </w:rPr>
          <w:t xml:space="preserve"> and has</w:t>
        </w:r>
      </w:ins>
      <w:del w:id="212" w:author="Microsoft Office User" w:date="2020-01-01T12:54:00Z">
        <w:r w:rsidR="00F34FC2" w:rsidDel="003347C0">
          <w:rPr>
            <w:color w:val="000000" w:themeColor="text1"/>
            <w:sz w:val="24"/>
            <w:szCs w:val="24"/>
            <w:highlight w:val="white"/>
          </w:rPr>
          <w:delText xml:space="preserve"> in</w:delText>
        </w:r>
      </w:del>
      <w:r w:rsidR="00F34FC2">
        <w:rPr>
          <w:color w:val="000000" w:themeColor="text1"/>
          <w:sz w:val="24"/>
          <w:szCs w:val="24"/>
          <w:highlight w:val="white"/>
        </w:rPr>
        <w:t xml:space="preserve"> low flux through the canonical propionate breakdown pathway {Watson, 2014 #2714;Watson, 2016 #3248}. </w:t>
      </w:r>
      <w:ins w:id="213" w:author="Microsoft Office User" w:date="2020-01-01T12:55:00Z">
        <w:r w:rsidR="003347C0">
          <w:rPr>
            <w:color w:val="000000" w:themeColor="text1"/>
            <w:sz w:val="24"/>
            <w:szCs w:val="24"/>
            <w:highlight w:val="white"/>
          </w:rPr>
          <w:t xml:space="preserve">A </w:t>
        </w:r>
      </w:ins>
      <w:r w:rsidR="00B54F40" w:rsidRPr="00CC6F35">
        <w:rPr>
          <w:color w:val="000000" w:themeColor="text1"/>
          <w:sz w:val="24"/>
          <w:szCs w:val="24"/>
          <w:highlight w:val="white"/>
        </w:rPr>
        <w:t xml:space="preserve">GWA mapping </w:t>
      </w:r>
      <w:r w:rsidR="00CC6F35" w:rsidRPr="00CC6F35">
        <w:rPr>
          <w:color w:val="000000" w:themeColor="text1"/>
          <w:sz w:val="24"/>
          <w:szCs w:val="24"/>
          <w:highlight w:val="white"/>
        </w:rPr>
        <w:t>using</w:t>
      </w:r>
      <w:r w:rsidR="00B54F40" w:rsidRPr="00CC6F35">
        <w:rPr>
          <w:color w:val="000000" w:themeColor="text1"/>
          <w:sz w:val="24"/>
          <w:szCs w:val="24"/>
          <w:highlight w:val="white"/>
        </w:rPr>
        <w:t xml:space="preserve"> 132 strains identified </w:t>
      </w:r>
      <w:del w:id="214" w:author="Microsoft Office User" w:date="2020-01-01T13:23:00Z">
        <w:r w:rsidR="00B54F40" w:rsidRPr="00CC6F35" w:rsidDel="00382591">
          <w:rPr>
            <w:color w:val="000000" w:themeColor="text1"/>
            <w:sz w:val="24"/>
            <w:szCs w:val="24"/>
            <w:highlight w:val="white"/>
          </w:rPr>
          <w:delText xml:space="preserve">two </w:delText>
        </w:r>
      </w:del>
      <w:ins w:id="215" w:author="Microsoft Office User" w:date="2020-01-01T13:23:00Z">
        <w:r w:rsidR="00382591">
          <w:rPr>
            <w:color w:val="000000" w:themeColor="text1"/>
            <w:sz w:val="24"/>
            <w:szCs w:val="24"/>
            <w:highlight w:val="white"/>
          </w:rPr>
          <w:t>five</w:t>
        </w:r>
        <w:r w:rsidR="00382591" w:rsidRPr="00CC6F35">
          <w:rPr>
            <w:color w:val="000000" w:themeColor="text1"/>
            <w:sz w:val="24"/>
            <w:szCs w:val="24"/>
            <w:highlight w:val="white"/>
          </w:rPr>
          <w:t xml:space="preserve"> </w:t>
        </w:r>
      </w:ins>
      <w:r w:rsidR="00B54F40" w:rsidRPr="00CC6F35">
        <w:rPr>
          <w:color w:val="000000" w:themeColor="text1"/>
          <w:sz w:val="24"/>
          <w:szCs w:val="24"/>
          <w:highlight w:val="white"/>
        </w:rPr>
        <w:t xml:space="preserve">independent </w:t>
      </w:r>
      <w:ins w:id="216" w:author="Microsoft Office User" w:date="2020-01-01T12:55:00Z">
        <w:r w:rsidR="003347C0">
          <w:rPr>
            <w:color w:val="000000" w:themeColor="text1"/>
            <w:sz w:val="24"/>
            <w:szCs w:val="24"/>
            <w:highlight w:val="white"/>
          </w:rPr>
          <w:t xml:space="preserve">genomic regions or </w:t>
        </w:r>
      </w:ins>
      <w:r w:rsidR="00CC6F35" w:rsidRPr="00CC6F35">
        <w:rPr>
          <w:color w:val="000000" w:themeColor="text1"/>
          <w:sz w:val="24"/>
          <w:szCs w:val="24"/>
          <w:highlight w:val="white"/>
        </w:rPr>
        <w:t>quantitative trait loci (</w:t>
      </w:r>
      <w:r w:rsidR="00B54F40" w:rsidRPr="00CC6F35">
        <w:rPr>
          <w:color w:val="000000" w:themeColor="text1"/>
          <w:sz w:val="24"/>
          <w:szCs w:val="24"/>
          <w:highlight w:val="white"/>
        </w:rPr>
        <w:t>QTL</w:t>
      </w:r>
      <w:r w:rsidR="00CC6F35" w:rsidRPr="00CC6F35">
        <w:rPr>
          <w:color w:val="000000" w:themeColor="text1"/>
          <w:sz w:val="24"/>
          <w:szCs w:val="24"/>
          <w:highlight w:val="white"/>
        </w:rPr>
        <w:t>)</w:t>
      </w:r>
      <w:r w:rsidR="00B54F40" w:rsidRPr="00CC6F35">
        <w:rPr>
          <w:color w:val="000000" w:themeColor="text1"/>
          <w:sz w:val="24"/>
          <w:szCs w:val="24"/>
          <w:highlight w:val="white"/>
        </w:rPr>
        <w:t xml:space="preserve"> associated with propionate resistance. </w:t>
      </w:r>
      <w:r w:rsidR="00CC6F35">
        <w:rPr>
          <w:color w:val="000000" w:themeColor="text1"/>
          <w:sz w:val="24"/>
          <w:szCs w:val="24"/>
          <w:highlight w:val="white"/>
        </w:rPr>
        <w:t xml:space="preserve">For one of these loci, we </w:t>
      </w:r>
      <w:ins w:id="217" w:author="Microsoft Office User" w:date="2020-01-01T12:55:00Z">
        <w:r w:rsidR="003347C0">
          <w:rPr>
            <w:color w:val="000000" w:themeColor="text1"/>
            <w:sz w:val="24"/>
            <w:szCs w:val="24"/>
            <w:highlight w:val="white"/>
          </w:rPr>
          <w:t>found</w:t>
        </w:r>
      </w:ins>
      <w:del w:id="218" w:author="Microsoft Office User" w:date="2020-01-01T12:55:00Z">
        <w:r w:rsidR="00CC6F35" w:rsidDel="003347C0">
          <w:rPr>
            <w:color w:val="000000" w:themeColor="text1"/>
            <w:sz w:val="24"/>
            <w:szCs w:val="24"/>
            <w:highlight w:val="white"/>
          </w:rPr>
          <w:delText>identify</w:delText>
        </w:r>
      </w:del>
      <w:r w:rsidR="00CC6F35">
        <w:rPr>
          <w:color w:val="000000" w:themeColor="text1"/>
          <w:sz w:val="24"/>
          <w:szCs w:val="24"/>
          <w:highlight w:val="white"/>
        </w:rPr>
        <w:t xml:space="preserve"> the causal variant in </w:t>
      </w:r>
      <w:r w:rsidR="00B54F40" w:rsidRPr="00CC6F35">
        <w:rPr>
          <w:i/>
          <w:color w:val="000000" w:themeColor="text1"/>
          <w:sz w:val="24"/>
          <w:szCs w:val="24"/>
          <w:highlight w:val="white"/>
        </w:rPr>
        <w:t>glct-3</w:t>
      </w:r>
      <w:r w:rsidR="00CC6F35">
        <w:rPr>
          <w:i/>
          <w:color w:val="000000" w:themeColor="text1"/>
          <w:sz w:val="24"/>
          <w:szCs w:val="24"/>
          <w:highlight w:val="white"/>
        </w:rPr>
        <w:t xml:space="preserve">, </w:t>
      </w:r>
      <w:r w:rsidR="00CC6F35" w:rsidRPr="00CC6F35">
        <w:rPr>
          <w:color w:val="000000" w:themeColor="text1"/>
          <w:sz w:val="24"/>
          <w:szCs w:val="24"/>
          <w:highlight w:val="white"/>
        </w:rPr>
        <w:t xml:space="preserve">which </w:t>
      </w:r>
      <w:r w:rsidR="00CC6F35" w:rsidRPr="00CC6F35">
        <w:rPr>
          <w:color w:val="000000" w:themeColor="text1"/>
          <w:sz w:val="24"/>
          <w:szCs w:val="24"/>
          <w:highlight w:val="white"/>
        </w:rPr>
        <w:lastRenderedPageBreak/>
        <w:t xml:space="preserve">encodes </w:t>
      </w:r>
      <w:r w:rsidR="00C72A8C">
        <w:rPr>
          <w:color w:val="000000" w:themeColor="text1"/>
          <w:sz w:val="24"/>
          <w:szCs w:val="24"/>
          <w:highlight w:val="white"/>
        </w:rPr>
        <w:t>a predicted beta-1,3-gluc</w:t>
      </w:r>
      <w:r w:rsidR="00E65E2D">
        <w:rPr>
          <w:color w:val="000000" w:themeColor="text1"/>
          <w:sz w:val="24"/>
          <w:szCs w:val="24"/>
          <w:highlight w:val="white"/>
        </w:rPr>
        <w:t>u</w:t>
      </w:r>
      <w:r w:rsidR="00C72A8C">
        <w:rPr>
          <w:color w:val="000000" w:themeColor="text1"/>
          <w:sz w:val="24"/>
          <w:szCs w:val="24"/>
          <w:highlight w:val="white"/>
        </w:rPr>
        <w:t>ronyltransferase</w:t>
      </w:r>
      <w:r w:rsidR="00366A64">
        <w:rPr>
          <w:color w:val="000000" w:themeColor="text1"/>
          <w:sz w:val="24"/>
          <w:szCs w:val="24"/>
          <w:highlight w:val="white"/>
        </w:rPr>
        <w:t>, and is an ortholog of human B3GAT1, 2, and 3.</w:t>
      </w:r>
      <w:r w:rsidR="00E0391F">
        <w:rPr>
          <w:color w:val="000000" w:themeColor="text1"/>
          <w:sz w:val="24"/>
          <w:szCs w:val="24"/>
          <w:highlight w:val="white"/>
        </w:rPr>
        <w:t xml:space="preserve"> </w:t>
      </w:r>
      <w:r w:rsidR="00E0391F" w:rsidRPr="00226CE3">
        <w:rPr>
          <w:color w:val="000000" w:themeColor="text1"/>
          <w:sz w:val="24"/>
          <w:szCs w:val="24"/>
        </w:rPr>
        <w:t>Gluc</w:t>
      </w:r>
      <w:r w:rsidR="00E65E2D" w:rsidRPr="00226CE3">
        <w:rPr>
          <w:color w:val="000000" w:themeColor="text1"/>
          <w:sz w:val="24"/>
          <w:szCs w:val="24"/>
        </w:rPr>
        <w:t>u</w:t>
      </w:r>
      <w:r w:rsidR="00E0391F" w:rsidRPr="00226CE3">
        <w:rPr>
          <w:color w:val="000000" w:themeColor="text1"/>
          <w:sz w:val="24"/>
          <w:szCs w:val="24"/>
        </w:rPr>
        <w:t>ronyltransferases catalyze reactions between metabolites, specifically the addition of glucuronic acid</w:t>
      </w:r>
      <w:r w:rsidR="00206E10" w:rsidRPr="00226CE3">
        <w:rPr>
          <w:color w:val="000000" w:themeColor="text1"/>
          <w:sz w:val="24"/>
          <w:szCs w:val="24"/>
        </w:rPr>
        <w:t xml:space="preserve"> to toxic metabolites such as drugs</w:t>
      </w:r>
      <w:r w:rsidR="00FE0E4C" w:rsidRPr="00226CE3">
        <w:rPr>
          <w:color w:val="000000" w:themeColor="text1"/>
          <w:sz w:val="24"/>
          <w:szCs w:val="24"/>
        </w:rPr>
        <w:t xml:space="preserve"> </w:t>
      </w:r>
      <w:r w:rsidR="00A17662" w:rsidRPr="00226CE3">
        <w:rPr>
          <w:color w:val="000000" w:themeColor="text1"/>
          <w:sz w:val="24"/>
          <w:szCs w:val="24"/>
        </w:rPr>
        <w:t>{Rowland, 2013 #3612}</w:t>
      </w:r>
      <w:r w:rsidR="00206E10" w:rsidRPr="00226CE3">
        <w:rPr>
          <w:color w:val="000000" w:themeColor="text1"/>
          <w:sz w:val="24"/>
          <w:szCs w:val="24"/>
        </w:rPr>
        <w:t>.</w:t>
      </w:r>
      <w:r w:rsidR="00DB2D69" w:rsidRPr="00226CE3">
        <w:rPr>
          <w:color w:val="000000" w:themeColor="text1"/>
          <w:sz w:val="24"/>
          <w:szCs w:val="24"/>
        </w:rPr>
        <w:t xml:space="preserve"> </w:t>
      </w:r>
      <w:r w:rsidR="00226CE3">
        <w:rPr>
          <w:color w:val="000000" w:themeColor="text1"/>
          <w:sz w:val="24"/>
          <w:szCs w:val="24"/>
          <w:highlight w:val="yellow"/>
        </w:rPr>
        <w:t>[</w:t>
      </w:r>
      <w:commentRangeStart w:id="219"/>
      <w:r w:rsidR="00226CE3">
        <w:rPr>
          <w:color w:val="000000" w:themeColor="text1"/>
          <w:sz w:val="24"/>
          <w:szCs w:val="24"/>
          <w:highlight w:val="yellow"/>
        </w:rPr>
        <w:t xml:space="preserve">when I read a bit more, it seems that they can modify glycosylated proteins? We need more info here and for the Discussion from Nana/Stefan]. </w:t>
      </w:r>
      <w:commentRangeEnd w:id="219"/>
      <w:r w:rsidR="00126235">
        <w:rPr>
          <w:rStyle w:val="CommentReference"/>
        </w:rPr>
        <w:commentReference w:id="219"/>
      </w:r>
      <w:r w:rsidR="00226CE3">
        <w:rPr>
          <w:color w:val="000000" w:themeColor="text1"/>
          <w:sz w:val="24"/>
          <w:szCs w:val="24"/>
          <w:highlight w:val="white"/>
        </w:rPr>
        <w:t>Interestingly</w:t>
      </w:r>
      <w:r w:rsidR="00E73E0F">
        <w:rPr>
          <w:color w:val="000000" w:themeColor="text1"/>
          <w:sz w:val="24"/>
          <w:szCs w:val="24"/>
          <w:highlight w:val="white"/>
        </w:rPr>
        <w:t xml:space="preserve">, </w:t>
      </w:r>
      <w:ins w:id="220" w:author="Microsoft Office User" w:date="2020-01-01T12:56:00Z">
        <w:r w:rsidR="00DF4CBC">
          <w:rPr>
            <w:color w:val="000000" w:themeColor="text1"/>
            <w:sz w:val="24"/>
            <w:szCs w:val="24"/>
            <w:highlight w:val="white"/>
          </w:rPr>
          <w:t xml:space="preserve">we determined that </w:t>
        </w:r>
      </w:ins>
      <w:r w:rsidR="00E73E0F">
        <w:rPr>
          <w:color w:val="000000" w:themeColor="text1"/>
          <w:sz w:val="24"/>
          <w:szCs w:val="24"/>
          <w:highlight w:val="white"/>
        </w:rPr>
        <w:t>loss</w:t>
      </w:r>
      <w:ins w:id="221" w:author="Microsoft Office User" w:date="2020-01-01T12:56:00Z">
        <w:r w:rsidR="00DF4CBC">
          <w:rPr>
            <w:color w:val="000000" w:themeColor="text1"/>
            <w:sz w:val="24"/>
            <w:szCs w:val="24"/>
            <w:highlight w:val="white"/>
          </w:rPr>
          <w:t>-</w:t>
        </w:r>
      </w:ins>
      <w:del w:id="222" w:author="Microsoft Office User" w:date="2020-01-01T12:56:00Z">
        <w:r w:rsidR="00E73E0F" w:rsidDel="00DF4CBC">
          <w:rPr>
            <w:color w:val="000000" w:themeColor="text1"/>
            <w:sz w:val="24"/>
            <w:szCs w:val="24"/>
            <w:highlight w:val="white"/>
          </w:rPr>
          <w:delText xml:space="preserve"> </w:delText>
        </w:r>
      </w:del>
      <w:r w:rsidR="00E73E0F">
        <w:rPr>
          <w:color w:val="000000" w:themeColor="text1"/>
          <w:sz w:val="24"/>
          <w:szCs w:val="24"/>
          <w:highlight w:val="white"/>
        </w:rPr>
        <w:t>of</w:t>
      </w:r>
      <w:ins w:id="223" w:author="Microsoft Office User" w:date="2020-01-01T12:56:00Z">
        <w:r w:rsidR="00DF4CBC">
          <w:rPr>
            <w:color w:val="000000" w:themeColor="text1"/>
            <w:sz w:val="24"/>
            <w:szCs w:val="24"/>
            <w:highlight w:val="white"/>
          </w:rPr>
          <w:t>-</w:t>
        </w:r>
      </w:ins>
      <w:del w:id="224" w:author="Microsoft Office User" w:date="2020-01-01T12:56:00Z">
        <w:r w:rsidR="00E73E0F" w:rsidDel="00DF4CBC">
          <w:rPr>
            <w:color w:val="000000" w:themeColor="text1"/>
            <w:sz w:val="24"/>
            <w:szCs w:val="24"/>
            <w:highlight w:val="white"/>
          </w:rPr>
          <w:delText xml:space="preserve"> </w:delText>
        </w:r>
      </w:del>
      <w:r w:rsidR="00E73E0F">
        <w:rPr>
          <w:color w:val="000000" w:themeColor="text1"/>
          <w:sz w:val="24"/>
          <w:szCs w:val="24"/>
          <w:highlight w:val="white"/>
        </w:rPr>
        <w:t>function</w:t>
      </w:r>
      <w:r w:rsidR="00FE0E4C">
        <w:rPr>
          <w:color w:val="000000" w:themeColor="text1"/>
          <w:sz w:val="24"/>
          <w:szCs w:val="24"/>
          <w:highlight w:val="white"/>
        </w:rPr>
        <w:t xml:space="preserve"> mutations</w:t>
      </w:r>
      <w:r w:rsidR="00E73E0F">
        <w:rPr>
          <w:color w:val="000000" w:themeColor="text1"/>
          <w:sz w:val="24"/>
          <w:szCs w:val="24"/>
          <w:highlight w:val="white"/>
        </w:rPr>
        <w:t xml:space="preserve"> in </w:t>
      </w:r>
      <w:r w:rsidR="00E73E0F" w:rsidRPr="00FE0E4C">
        <w:rPr>
          <w:i/>
          <w:iCs/>
          <w:color w:val="000000" w:themeColor="text1"/>
          <w:sz w:val="24"/>
          <w:szCs w:val="24"/>
          <w:highlight w:val="white"/>
        </w:rPr>
        <w:t>glct-3</w:t>
      </w:r>
      <w:r w:rsidR="00E73E0F">
        <w:rPr>
          <w:color w:val="000000" w:themeColor="text1"/>
          <w:sz w:val="24"/>
          <w:szCs w:val="24"/>
          <w:highlight w:val="white"/>
        </w:rPr>
        <w:t xml:space="preserve"> confer resistance to propionate. </w:t>
      </w:r>
      <w:r w:rsidR="00CC6F35">
        <w:rPr>
          <w:color w:val="000000" w:themeColor="text1"/>
          <w:sz w:val="24"/>
          <w:szCs w:val="24"/>
          <w:highlight w:val="white"/>
        </w:rPr>
        <w:t xml:space="preserve">Our data show that quantitative toxicity phenotyping can be used to identify candidate modifier genes of </w:t>
      </w:r>
      <w:r w:rsidR="00FE0E4C">
        <w:rPr>
          <w:color w:val="000000" w:themeColor="text1"/>
          <w:sz w:val="24"/>
          <w:szCs w:val="24"/>
          <w:highlight w:val="white"/>
        </w:rPr>
        <w:t xml:space="preserve">traits associated with </w:t>
      </w:r>
      <w:r w:rsidR="00CC6F35">
        <w:rPr>
          <w:color w:val="000000" w:themeColor="text1"/>
          <w:sz w:val="24"/>
          <w:szCs w:val="24"/>
          <w:highlight w:val="white"/>
        </w:rPr>
        <w:t xml:space="preserve">inborn errors in </w:t>
      </w:r>
      <w:r w:rsidR="00FE0E4C">
        <w:rPr>
          <w:color w:val="000000" w:themeColor="text1"/>
          <w:sz w:val="24"/>
          <w:szCs w:val="24"/>
          <w:highlight w:val="white"/>
        </w:rPr>
        <w:t xml:space="preserve">human </w:t>
      </w:r>
      <w:commentRangeStart w:id="225"/>
      <w:r w:rsidR="00CC6F35">
        <w:rPr>
          <w:color w:val="000000" w:themeColor="text1"/>
          <w:sz w:val="24"/>
          <w:szCs w:val="24"/>
          <w:highlight w:val="white"/>
        </w:rPr>
        <w:t>metabolism</w:t>
      </w:r>
      <w:commentRangeEnd w:id="225"/>
      <w:r w:rsidR="00DF4CBC">
        <w:rPr>
          <w:rStyle w:val="CommentReference"/>
        </w:rPr>
        <w:commentReference w:id="225"/>
      </w:r>
      <w:r w:rsidR="00CC6F35">
        <w:rPr>
          <w:color w:val="000000" w:themeColor="text1"/>
          <w:sz w:val="24"/>
          <w:szCs w:val="24"/>
          <w:highlight w:val="white"/>
        </w:rPr>
        <w:t>.</w:t>
      </w:r>
    </w:p>
    <w:p w14:paraId="2780BE50" w14:textId="77777777" w:rsidR="009B1D73" w:rsidRPr="003F7022" w:rsidRDefault="009B1D73" w:rsidP="008120F4">
      <w:pPr>
        <w:spacing w:line="480" w:lineRule="auto"/>
        <w:jc w:val="both"/>
        <w:rPr>
          <w:color w:val="0070C0"/>
          <w:sz w:val="24"/>
          <w:szCs w:val="24"/>
        </w:rPr>
      </w:pPr>
    </w:p>
    <w:p w14:paraId="00000035" w14:textId="5D695FC1" w:rsidR="00ED00D2" w:rsidRPr="0032134D" w:rsidDel="00781EBE" w:rsidRDefault="004570E3" w:rsidP="008120F4">
      <w:pPr>
        <w:spacing w:line="480" w:lineRule="auto"/>
        <w:jc w:val="both"/>
        <w:rPr>
          <w:del w:id="226" w:author="Microsoft Office User" w:date="2020-01-01T12:57:00Z"/>
          <w:b/>
          <w:color w:val="000000" w:themeColor="text1"/>
          <w:sz w:val="24"/>
          <w:szCs w:val="24"/>
          <w:highlight w:val="white"/>
        </w:rPr>
      </w:pPr>
      <w:r w:rsidRPr="0032134D">
        <w:rPr>
          <w:b/>
          <w:color w:val="000000" w:themeColor="text1"/>
          <w:sz w:val="24"/>
          <w:szCs w:val="24"/>
          <w:highlight w:val="white"/>
        </w:rPr>
        <w:t>RESULTS</w:t>
      </w:r>
    </w:p>
    <w:p w14:paraId="00000036" w14:textId="77777777" w:rsidR="00ED00D2" w:rsidRPr="0032134D" w:rsidRDefault="00ED00D2" w:rsidP="008120F4">
      <w:pPr>
        <w:spacing w:line="480" w:lineRule="auto"/>
        <w:jc w:val="both"/>
        <w:rPr>
          <w:b/>
          <w:color w:val="000000" w:themeColor="text1"/>
          <w:sz w:val="24"/>
          <w:szCs w:val="24"/>
          <w:highlight w:val="white"/>
        </w:rPr>
      </w:pPr>
    </w:p>
    <w:p w14:paraId="6EC3ECFD" w14:textId="39FC0EB2" w:rsidR="00951C5A" w:rsidRPr="0032134D" w:rsidRDefault="00232304" w:rsidP="008120F4">
      <w:pPr>
        <w:spacing w:line="480" w:lineRule="auto"/>
        <w:jc w:val="both"/>
        <w:rPr>
          <w:b/>
          <w:color w:val="000000" w:themeColor="text1"/>
          <w:sz w:val="24"/>
          <w:szCs w:val="24"/>
          <w:highlight w:val="white"/>
        </w:rPr>
      </w:pPr>
      <w:ins w:id="227" w:author="Microsoft Office User" w:date="2020-01-01T12:59:00Z">
        <w:r>
          <w:rPr>
            <w:b/>
            <w:i/>
            <w:color w:val="000000" w:themeColor="text1"/>
            <w:sz w:val="24"/>
            <w:szCs w:val="24"/>
            <w:highlight w:val="white"/>
          </w:rPr>
          <w:t xml:space="preserve">C. elegans </w:t>
        </w:r>
        <w:r>
          <w:rPr>
            <w:b/>
            <w:color w:val="000000" w:themeColor="text1"/>
            <w:sz w:val="24"/>
            <w:szCs w:val="24"/>
            <w:highlight w:val="white"/>
          </w:rPr>
          <w:t>wild strains differ in sensitivities to exogenous propionate</w:t>
        </w:r>
      </w:ins>
      <w:del w:id="228" w:author="Microsoft Office User" w:date="2020-01-01T12:59:00Z">
        <w:r w:rsidR="00BB61D7" w:rsidRPr="0032134D" w:rsidDel="00232304">
          <w:rPr>
            <w:b/>
            <w:color w:val="000000" w:themeColor="text1"/>
            <w:sz w:val="24"/>
            <w:szCs w:val="24"/>
            <w:highlight w:val="white"/>
          </w:rPr>
          <w:delText xml:space="preserve">Different Sensitivities to Propionate in </w:delText>
        </w:r>
        <w:r w:rsidR="00951C5A" w:rsidRPr="0032134D" w:rsidDel="00232304">
          <w:rPr>
            <w:b/>
            <w:color w:val="000000" w:themeColor="text1"/>
            <w:sz w:val="24"/>
            <w:szCs w:val="24"/>
            <w:highlight w:val="white"/>
          </w:rPr>
          <w:delText xml:space="preserve">Wild </w:delText>
        </w:r>
        <w:r w:rsidR="00951C5A" w:rsidRPr="0032134D" w:rsidDel="00232304">
          <w:rPr>
            <w:b/>
            <w:i/>
            <w:color w:val="000000" w:themeColor="text1"/>
            <w:sz w:val="24"/>
            <w:szCs w:val="24"/>
            <w:highlight w:val="white"/>
          </w:rPr>
          <w:delText>C. elegans</w:delText>
        </w:r>
        <w:r w:rsidR="00951C5A" w:rsidRPr="0032134D" w:rsidDel="00232304">
          <w:rPr>
            <w:b/>
            <w:color w:val="000000" w:themeColor="text1"/>
            <w:sz w:val="24"/>
            <w:szCs w:val="24"/>
            <w:highlight w:val="white"/>
          </w:rPr>
          <w:delText xml:space="preserve"> </w:delText>
        </w:r>
        <w:r w:rsidR="00D51EAA" w:rsidDel="00232304">
          <w:rPr>
            <w:b/>
            <w:color w:val="000000" w:themeColor="text1"/>
            <w:sz w:val="24"/>
            <w:szCs w:val="24"/>
            <w:highlight w:val="white"/>
          </w:rPr>
          <w:delText>Strains</w:delText>
        </w:r>
      </w:del>
    </w:p>
    <w:p w14:paraId="6025D589" w14:textId="038F124E" w:rsidR="004107A7" w:rsidRPr="00392032" w:rsidRDefault="00232304" w:rsidP="008120F4">
      <w:pPr>
        <w:spacing w:line="480" w:lineRule="auto"/>
        <w:jc w:val="both"/>
        <w:rPr>
          <w:color w:val="000000" w:themeColor="text1"/>
          <w:sz w:val="24"/>
          <w:szCs w:val="24"/>
          <w:highlight w:val="white"/>
          <w:rPrChange w:id="229" w:author="Microsoft Office User" w:date="2020-01-01T13:08:00Z">
            <w:rPr>
              <w:color w:val="000000" w:themeColor="text1"/>
              <w:sz w:val="24"/>
              <w:szCs w:val="24"/>
            </w:rPr>
          </w:rPrChange>
        </w:rPr>
      </w:pPr>
      <w:ins w:id="230" w:author="Microsoft Office User" w:date="2020-01-01T13:00:00Z">
        <w:r>
          <w:rPr>
            <w:color w:val="000000" w:themeColor="text1"/>
            <w:sz w:val="24"/>
            <w:szCs w:val="24"/>
            <w:highlight w:val="white"/>
          </w:rPr>
          <w:t xml:space="preserve">Previously, we established </w:t>
        </w:r>
      </w:ins>
      <w:ins w:id="231" w:author="Microsoft Office User" w:date="2020-01-01T13:02:00Z">
        <w:r>
          <w:rPr>
            <w:i/>
            <w:color w:val="000000" w:themeColor="text1"/>
            <w:sz w:val="24"/>
            <w:szCs w:val="24"/>
            <w:highlight w:val="white"/>
          </w:rPr>
          <w:t xml:space="preserve">C. elegans </w:t>
        </w:r>
      </w:ins>
      <w:ins w:id="232" w:author="Microsoft Office User" w:date="2020-01-01T13:01:00Z">
        <w:r>
          <w:rPr>
            <w:color w:val="000000" w:themeColor="text1"/>
            <w:sz w:val="24"/>
            <w:szCs w:val="24"/>
            <w:highlight w:val="white"/>
          </w:rPr>
          <w:t xml:space="preserve">developmental growth assays </w:t>
        </w:r>
      </w:ins>
      <w:ins w:id="233" w:author="Microsoft Office User" w:date="2020-01-01T13:02:00Z">
        <w:r>
          <w:rPr>
            <w:color w:val="000000" w:themeColor="text1"/>
            <w:sz w:val="24"/>
            <w:szCs w:val="24"/>
            <w:highlight w:val="white"/>
          </w:rPr>
          <w:t xml:space="preserve">after exposure to exogenous propionate as a model of propionic aciduria </w:t>
        </w:r>
      </w:ins>
      <w:ins w:id="234" w:author="Microsoft Office User" w:date="2020-01-01T13:03:00Z">
        <w:r>
          <w:rPr>
            <w:color w:val="000000" w:themeColor="text1"/>
            <w:sz w:val="24"/>
            <w:szCs w:val="24"/>
            <w:highlight w:val="white"/>
          </w:rPr>
          <w:t>{Watson, 2014 #2714}{Watson, 2016 #3248}{Bulcha, 2019 #3502}</w:t>
        </w:r>
        <w:r w:rsidRPr="0032134D">
          <w:rPr>
            <w:color w:val="000000" w:themeColor="text1"/>
            <w:sz w:val="24"/>
            <w:szCs w:val="24"/>
            <w:highlight w:val="white"/>
          </w:rPr>
          <w:t>.</w:t>
        </w:r>
        <w:r>
          <w:rPr>
            <w:color w:val="000000" w:themeColor="text1"/>
            <w:sz w:val="24"/>
            <w:szCs w:val="24"/>
            <w:highlight w:val="white"/>
          </w:rPr>
          <w:t xml:space="preserve"> In these assays, first larval stage (L1) animals are exposed to propionate and the proportion of animals that develop beyond that stage are quantified. </w:t>
        </w:r>
      </w:ins>
      <w:ins w:id="235" w:author="Microsoft Office User" w:date="2020-01-01T13:04:00Z">
        <w:r>
          <w:rPr>
            <w:color w:val="000000" w:themeColor="text1"/>
            <w:sz w:val="24"/>
            <w:szCs w:val="24"/>
            <w:highlight w:val="white"/>
          </w:rPr>
          <w:t>Propionate d</w:t>
        </w:r>
      </w:ins>
      <w:ins w:id="236" w:author="Microsoft Office User" w:date="2020-01-01T13:03:00Z">
        <w:r>
          <w:rPr>
            <w:color w:val="000000" w:themeColor="text1"/>
            <w:sz w:val="24"/>
            <w:szCs w:val="24"/>
            <w:highlight w:val="white"/>
          </w:rPr>
          <w:t>ose-</w:t>
        </w:r>
      </w:ins>
      <w:ins w:id="237" w:author="Microsoft Office User" w:date="2020-01-01T13:01:00Z">
        <w:r>
          <w:rPr>
            <w:color w:val="000000" w:themeColor="text1"/>
            <w:sz w:val="24"/>
            <w:szCs w:val="24"/>
            <w:highlight w:val="white"/>
          </w:rPr>
          <w:t xml:space="preserve">response curves (DRCs) </w:t>
        </w:r>
      </w:ins>
      <w:ins w:id="238" w:author="Microsoft Office User" w:date="2020-01-01T13:04:00Z">
        <w:r>
          <w:rPr>
            <w:color w:val="000000" w:themeColor="text1"/>
            <w:sz w:val="24"/>
            <w:szCs w:val="24"/>
            <w:highlight w:val="white"/>
          </w:rPr>
          <w:t xml:space="preserve">showed that the laboratory-adapted strain N2 has an </w:t>
        </w:r>
        <w:r w:rsidRPr="0032134D">
          <w:rPr>
            <w:color w:val="000000" w:themeColor="text1"/>
            <w:sz w:val="24"/>
            <w:szCs w:val="24"/>
          </w:rPr>
          <w:t>LD</w:t>
        </w:r>
        <w:r w:rsidRPr="0032134D">
          <w:rPr>
            <w:color w:val="000000" w:themeColor="text1"/>
            <w:sz w:val="24"/>
            <w:szCs w:val="24"/>
            <w:vertAlign w:val="subscript"/>
          </w:rPr>
          <w:t>50</w:t>
        </w:r>
        <w:r w:rsidRPr="0032134D">
          <w:rPr>
            <w:color w:val="000000" w:themeColor="text1"/>
            <w:sz w:val="24"/>
            <w:szCs w:val="24"/>
          </w:rPr>
          <w:t xml:space="preserve"> of </w:t>
        </w:r>
        <w:r>
          <w:rPr>
            <w:color w:val="000000" w:themeColor="text1"/>
            <w:sz w:val="24"/>
            <w:szCs w:val="24"/>
          </w:rPr>
          <w:t xml:space="preserve"> approximately </w:t>
        </w:r>
        <w:r w:rsidRPr="0032134D">
          <w:rPr>
            <w:color w:val="000000" w:themeColor="text1"/>
            <w:sz w:val="24"/>
            <w:szCs w:val="24"/>
          </w:rPr>
          <w:t>80 mM</w:t>
        </w:r>
      </w:ins>
      <w:ins w:id="239" w:author="Microsoft Office User" w:date="2020-01-01T13:05:00Z">
        <w:r>
          <w:rPr>
            <w:color w:val="000000" w:themeColor="text1"/>
            <w:sz w:val="24"/>
            <w:szCs w:val="24"/>
          </w:rPr>
          <w:t xml:space="preserve">. By contrast, supplementation of </w:t>
        </w:r>
        <w:r w:rsidRPr="0032134D">
          <w:rPr>
            <w:color w:val="000000" w:themeColor="text1"/>
            <w:sz w:val="24"/>
            <w:szCs w:val="24"/>
            <w:highlight w:val="white"/>
          </w:rPr>
          <w:t>vitamin B12</w:t>
        </w:r>
        <w:r>
          <w:rPr>
            <w:color w:val="000000" w:themeColor="text1"/>
            <w:sz w:val="24"/>
            <w:szCs w:val="24"/>
            <w:highlight w:val="white"/>
          </w:rPr>
          <w:t xml:space="preserve">, which </w:t>
        </w:r>
      </w:ins>
      <w:ins w:id="240" w:author="Microsoft Office User" w:date="2020-01-01T13:07:00Z">
        <w:r w:rsidR="00392032">
          <w:rPr>
            <w:color w:val="000000" w:themeColor="text1"/>
            <w:sz w:val="24"/>
            <w:szCs w:val="24"/>
            <w:highlight w:val="white"/>
          </w:rPr>
          <w:t xml:space="preserve">breaks down propionate </w:t>
        </w:r>
        <w:r w:rsidR="00392032" w:rsidRPr="00573359">
          <w:rPr>
            <w:color w:val="000000" w:themeColor="text1"/>
            <w:sz w:val="24"/>
            <w:szCs w:val="24"/>
          </w:rPr>
          <w:t>by the canonical pathway</w:t>
        </w:r>
      </w:ins>
      <w:ins w:id="241" w:author="Microsoft Office User" w:date="2020-01-01T13:08:00Z">
        <w:r w:rsidR="00392032">
          <w:rPr>
            <w:color w:val="000000" w:themeColor="text1"/>
            <w:sz w:val="24"/>
            <w:szCs w:val="24"/>
          </w:rPr>
          <w:t>,</w:t>
        </w:r>
      </w:ins>
      <w:ins w:id="242" w:author="Microsoft Office User" w:date="2020-01-01T13:07:00Z">
        <w:r w:rsidR="00392032">
          <w:rPr>
            <w:color w:val="000000" w:themeColor="text1"/>
            <w:sz w:val="24"/>
            <w:szCs w:val="24"/>
          </w:rPr>
          <w:t xml:space="preserve"> makes animals more resistant to propionate (</w:t>
        </w:r>
        <w:r w:rsidR="00392032" w:rsidRPr="0032134D">
          <w:rPr>
            <w:color w:val="000000" w:themeColor="text1"/>
            <w:sz w:val="24"/>
            <w:szCs w:val="24"/>
            <w:highlight w:val="white"/>
          </w:rPr>
          <w:t>LD</w:t>
        </w:r>
        <w:r w:rsidR="00392032" w:rsidRPr="0032134D">
          <w:rPr>
            <w:color w:val="000000" w:themeColor="text1"/>
            <w:sz w:val="24"/>
            <w:szCs w:val="24"/>
            <w:highlight w:val="white"/>
            <w:vertAlign w:val="subscript"/>
          </w:rPr>
          <w:t>50</w:t>
        </w:r>
      </w:ins>
      <w:ins w:id="243" w:author="Microsoft Office User" w:date="2020-01-01T13:08:00Z">
        <w:r w:rsidR="00392032">
          <w:rPr>
            <w:color w:val="000000" w:themeColor="text1"/>
            <w:sz w:val="24"/>
            <w:szCs w:val="24"/>
            <w:highlight w:val="white"/>
            <w:vertAlign w:val="subscript"/>
          </w:rPr>
          <w:t xml:space="preserve"> </w:t>
        </w:r>
        <w:r w:rsidR="00392032">
          <w:rPr>
            <w:color w:val="000000" w:themeColor="text1"/>
            <w:sz w:val="24"/>
            <w:szCs w:val="24"/>
          </w:rPr>
          <w:t>=1</w:t>
        </w:r>
        <w:r w:rsidR="00392032" w:rsidRPr="0032134D">
          <w:rPr>
            <w:color w:val="000000" w:themeColor="text1"/>
            <w:sz w:val="24"/>
            <w:szCs w:val="24"/>
          </w:rPr>
          <w:t>20 mM</w:t>
        </w:r>
        <w:r w:rsidR="00392032">
          <w:rPr>
            <w:color w:val="000000" w:themeColor="text1"/>
            <w:sz w:val="24"/>
            <w:szCs w:val="24"/>
          </w:rPr>
          <w:t xml:space="preserve">) and loss of </w:t>
        </w:r>
      </w:ins>
      <w:del w:id="244" w:author="Microsoft Office User" w:date="2020-01-01T13:08:00Z">
        <w:r w:rsidR="004107A7" w:rsidRPr="0032134D" w:rsidDel="00392032">
          <w:rPr>
            <w:color w:val="000000" w:themeColor="text1"/>
            <w:sz w:val="24"/>
            <w:szCs w:val="24"/>
            <w:highlight w:val="white"/>
          </w:rPr>
          <w:delText xml:space="preserve">We have previously used propionate dose-response curves (DRCs) </w:delText>
        </w:r>
        <w:r w:rsidR="00AA41CD" w:rsidRPr="0032134D" w:rsidDel="00392032">
          <w:rPr>
            <w:color w:val="000000" w:themeColor="text1"/>
            <w:sz w:val="24"/>
            <w:szCs w:val="24"/>
            <w:highlight w:val="white"/>
          </w:rPr>
          <w:delText xml:space="preserve">using larval stage 1 (L1) arrest as a readout with the N2 </w:delText>
        </w:r>
        <w:r w:rsidR="00AA41CD" w:rsidRPr="0032134D" w:rsidDel="00392032">
          <w:rPr>
            <w:i/>
            <w:color w:val="000000" w:themeColor="text1"/>
            <w:sz w:val="24"/>
            <w:szCs w:val="24"/>
            <w:highlight w:val="white"/>
          </w:rPr>
          <w:delText>C. elegans</w:delText>
        </w:r>
        <w:r w:rsidR="00AA41CD" w:rsidRPr="0032134D" w:rsidDel="00392032">
          <w:rPr>
            <w:color w:val="000000" w:themeColor="text1"/>
            <w:sz w:val="24"/>
            <w:szCs w:val="24"/>
            <w:highlight w:val="white"/>
          </w:rPr>
          <w:delText xml:space="preserve"> strain, and found </w:delText>
        </w:r>
      </w:del>
      <w:del w:id="245" w:author="Microsoft Office User" w:date="2020-01-01T13:04:00Z">
        <w:r w:rsidR="00AA41CD" w:rsidRPr="0032134D" w:rsidDel="00232304">
          <w:rPr>
            <w:color w:val="000000" w:themeColor="text1"/>
            <w:sz w:val="24"/>
            <w:szCs w:val="24"/>
            <w:highlight w:val="white"/>
          </w:rPr>
          <w:delText xml:space="preserve">an </w:delText>
        </w:r>
        <w:r w:rsidR="00AA41CD" w:rsidRPr="0032134D" w:rsidDel="00232304">
          <w:rPr>
            <w:color w:val="000000" w:themeColor="text1"/>
            <w:sz w:val="24"/>
            <w:szCs w:val="24"/>
          </w:rPr>
          <w:delText>LD</w:delText>
        </w:r>
        <w:r w:rsidR="00AA41CD" w:rsidRPr="0032134D" w:rsidDel="00232304">
          <w:rPr>
            <w:color w:val="000000" w:themeColor="text1"/>
            <w:sz w:val="24"/>
            <w:szCs w:val="24"/>
            <w:vertAlign w:val="subscript"/>
          </w:rPr>
          <w:delText>50</w:delText>
        </w:r>
        <w:r w:rsidR="00AA41CD" w:rsidRPr="0032134D" w:rsidDel="00232304">
          <w:rPr>
            <w:color w:val="000000" w:themeColor="text1"/>
            <w:sz w:val="24"/>
            <w:szCs w:val="24"/>
          </w:rPr>
          <w:delText xml:space="preserve"> of </w:delText>
        </w:r>
        <w:r w:rsidR="00CA5A81" w:rsidDel="00232304">
          <w:rPr>
            <w:color w:val="000000" w:themeColor="text1"/>
            <w:sz w:val="24"/>
            <w:szCs w:val="24"/>
          </w:rPr>
          <w:delText>~</w:delText>
        </w:r>
        <w:r w:rsidR="008B3B36" w:rsidRPr="0032134D" w:rsidDel="00232304">
          <w:rPr>
            <w:color w:val="000000" w:themeColor="text1"/>
            <w:sz w:val="24"/>
            <w:szCs w:val="24"/>
          </w:rPr>
          <w:delText>80 mM</w:delText>
        </w:r>
        <w:r w:rsidR="00AA41CD" w:rsidRPr="0032134D" w:rsidDel="00232304">
          <w:rPr>
            <w:color w:val="000000" w:themeColor="text1"/>
            <w:sz w:val="24"/>
            <w:szCs w:val="24"/>
          </w:rPr>
          <w:delText xml:space="preserve"> </w:delText>
        </w:r>
      </w:del>
      <w:del w:id="246" w:author="Microsoft Office User" w:date="2020-01-01T13:08:00Z">
        <w:r w:rsidR="00AA41CD" w:rsidRPr="0032134D" w:rsidDel="00392032">
          <w:rPr>
            <w:color w:val="000000" w:themeColor="text1"/>
            <w:sz w:val="24"/>
            <w:szCs w:val="24"/>
          </w:rPr>
          <w:delText xml:space="preserve">in </w:delText>
        </w:r>
        <w:r w:rsidR="00AA41CD" w:rsidRPr="0032134D" w:rsidDel="00392032">
          <w:rPr>
            <w:color w:val="000000" w:themeColor="text1"/>
            <w:sz w:val="24"/>
            <w:szCs w:val="24"/>
            <w:highlight w:val="white"/>
          </w:rPr>
          <w:delText xml:space="preserve">wild type animals </w:delText>
        </w:r>
      </w:del>
      <w:del w:id="247" w:author="Microsoft Office User" w:date="2020-01-01T13:02:00Z">
        <w:r w:rsidR="00E8621E" w:rsidDel="00232304">
          <w:rPr>
            <w:color w:val="000000" w:themeColor="text1"/>
            <w:sz w:val="24"/>
            <w:szCs w:val="24"/>
            <w:highlight w:val="white"/>
          </w:rPr>
          <w:delText>{Watson, 2014 #2714}{Watson, 2016 #3248}{Bulcha, 2019 #3502}</w:delText>
        </w:r>
        <w:r w:rsidR="00AA41CD" w:rsidRPr="0032134D" w:rsidDel="00232304">
          <w:rPr>
            <w:color w:val="000000" w:themeColor="text1"/>
            <w:sz w:val="24"/>
            <w:szCs w:val="24"/>
            <w:highlight w:val="white"/>
          </w:rPr>
          <w:delText>.</w:delText>
        </w:r>
        <w:r w:rsidR="000755D9" w:rsidRPr="0032134D" w:rsidDel="00232304">
          <w:rPr>
            <w:color w:val="000000" w:themeColor="text1"/>
            <w:sz w:val="24"/>
            <w:szCs w:val="24"/>
            <w:highlight w:val="white"/>
          </w:rPr>
          <w:delText xml:space="preserve"> </w:delText>
        </w:r>
      </w:del>
      <w:del w:id="248" w:author="Microsoft Office User" w:date="2020-01-01T13:08:00Z">
        <w:r w:rsidR="000755D9" w:rsidRPr="0032134D" w:rsidDel="00392032">
          <w:rPr>
            <w:color w:val="000000" w:themeColor="text1"/>
            <w:sz w:val="24"/>
            <w:szCs w:val="24"/>
            <w:highlight w:val="white"/>
          </w:rPr>
          <w:delText>When supplemented with</w:delText>
        </w:r>
      </w:del>
      <w:del w:id="249" w:author="Microsoft Office User" w:date="2020-01-01T13:05:00Z">
        <w:r w:rsidR="000755D9" w:rsidRPr="0032134D" w:rsidDel="00232304">
          <w:rPr>
            <w:color w:val="000000" w:themeColor="text1"/>
            <w:sz w:val="24"/>
            <w:szCs w:val="24"/>
            <w:highlight w:val="white"/>
          </w:rPr>
          <w:delText xml:space="preserve"> vitamin B12</w:delText>
        </w:r>
      </w:del>
      <w:del w:id="250" w:author="Microsoft Office User" w:date="2020-01-01T13:08:00Z">
        <w:r w:rsidR="000755D9" w:rsidRPr="0032134D" w:rsidDel="00392032">
          <w:rPr>
            <w:color w:val="000000" w:themeColor="text1"/>
            <w:sz w:val="24"/>
            <w:szCs w:val="24"/>
            <w:highlight w:val="white"/>
          </w:rPr>
          <w:delText>, the LD</w:delText>
        </w:r>
        <w:r w:rsidR="000755D9" w:rsidRPr="0032134D" w:rsidDel="00392032">
          <w:rPr>
            <w:color w:val="000000" w:themeColor="text1"/>
            <w:sz w:val="24"/>
            <w:szCs w:val="24"/>
            <w:highlight w:val="white"/>
            <w:vertAlign w:val="subscript"/>
          </w:rPr>
          <w:delText>50</w:delText>
        </w:r>
        <w:r w:rsidR="000755D9" w:rsidRPr="0032134D" w:rsidDel="00392032">
          <w:rPr>
            <w:color w:val="000000" w:themeColor="text1"/>
            <w:sz w:val="24"/>
            <w:szCs w:val="24"/>
            <w:highlight w:val="white"/>
          </w:rPr>
          <w:delText xml:space="preserve"> was increased </w:delText>
        </w:r>
        <w:r w:rsidR="000755D9" w:rsidRPr="0032134D" w:rsidDel="00392032">
          <w:rPr>
            <w:color w:val="000000" w:themeColor="text1"/>
            <w:sz w:val="24"/>
            <w:szCs w:val="24"/>
          </w:rPr>
          <w:delText xml:space="preserve">to </w:delText>
        </w:r>
        <w:r w:rsidR="008B3B36" w:rsidRPr="0032134D" w:rsidDel="00392032">
          <w:rPr>
            <w:color w:val="000000" w:themeColor="text1"/>
            <w:sz w:val="24"/>
            <w:szCs w:val="24"/>
          </w:rPr>
          <w:delText>120 mM</w:delText>
        </w:r>
        <w:r w:rsidR="000755D9" w:rsidRPr="0032134D" w:rsidDel="00392032">
          <w:rPr>
            <w:color w:val="000000" w:themeColor="text1"/>
            <w:sz w:val="24"/>
            <w:szCs w:val="24"/>
          </w:rPr>
          <w:delText xml:space="preserve">, </w:delText>
        </w:r>
        <w:r w:rsidR="008B3B36" w:rsidRPr="0032134D" w:rsidDel="00392032">
          <w:rPr>
            <w:color w:val="000000" w:themeColor="text1"/>
            <w:sz w:val="24"/>
            <w:szCs w:val="24"/>
          </w:rPr>
          <w:delText>while</w:delText>
        </w:r>
        <w:r w:rsidR="000755D9" w:rsidRPr="0032134D" w:rsidDel="00392032">
          <w:rPr>
            <w:color w:val="000000" w:themeColor="text1"/>
            <w:sz w:val="24"/>
            <w:szCs w:val="24"/>
          </w:rPr>
          <w:delText xml:space="preserve"> </w:delText>
        </w:r>
        <w:r w:rsidR="000755D9" w:rsidRPr="0032134D" w:rsidDel="00392032">
          <w:rPr>
            <w:color w:val="000000" w:themeColor="text1"/>
            <w:sz w:val="24"/>
            <w:szCs w:val="24"/>
            <w:highlight w:val="white"/>
          </w:rPr>
          <w:delText xml:space="preserve">in animals carrying a deletion in </w:delText>
        </w:r>
      </w:del>
      <w:r w:rsidR="000755D9" w:rsidRPr="0032134D">
        <w:rPr>
          <w:color w:val="000000" w:themeColor="text1"/>
          <w:sz w:val="24"/>
          <w:szCs w:val="24"/>
          <w:highlight w:val="white"/>
        </w:rPr>
        <w:t xml:space="preserve">the propionyl-CoA carboxylase ortholog </w:t>
      </w:r>
      <w:ins w:id="251" w:author="Microsoft Office User" w:date="2020-01-01T13:09:00Z">
        <w:r w:rsidR="00392032">
          <w:rPr>
            <w:color w:val="000000" w:themeColor="text1"/>
            <w:sz w:val="24"/>
            <w:szCs w:val="24"/>
            <w:highlight w:val="white"/>
          </w:rPr>
          <w:t>(</w:t>
        </w:r>
      </w:ins>
      <w:r w:rsidR="000755D9" w:rsidRPr="0032134D">
        <w:rPr>
          <w:i/>
          <w:color w:val="000000" w:themeColor="text1"/>
          <w:sz w:val="24"/>
          <w:szCs w:val="24"/>
          <w:highlight w:val="white"/>
        </w:rPr>
        <w:t>pcca-1</w:t>
      </w:r>
      <w:ins w:id="252" w:author="Microsoft Office User" w:date="2020-01-01T13:09:00Z">
        <w:r w:rsidR="00392032">
          <w:rPr>
            <w:color w:val="000000" w:themeColor="text1"/>
            <w:sz w:val="24"/>
            <w:szCs w:val="24"/>
            <w:highlight w:val="white"/>
          </w:rPr>
          <w:t>)</w:t>
        </w:r>
      </w:ins>
      <w:del w:id="253" w:author="Microsoft Office User" w:date="2020-01-01T13:09:00Z">
        <w:r w:rsidR="00CA5A81" w:rsidDel="00392032">
          <w:rPr>
            <w:i/>
            <w:color w:val="000000" w:themeColor="text1"/>
            <w:sz w:val="24"/>
            <w:szCs w:val="24"/>
            <w:highlight w:val="white"/>
          </w:rPr>
          <w:delText>,</w:delText>
        </w:r>
      </w:del>
      <w:r w:rsidR="000755D9" w:rsidRPr="0032134D">
        <w:rPr>
          <w:color w:val="000000" w:themeColor="text1"/>
          <w:sz w:val="24"/>
          <w:szCs w:val="24"/>
          <w:highlight w:val="white"/>
        </w:rPr>
        <w:t xml:space="preserve"> or the first gene of the </w:t>
      </w:r>
      <w:r w:rsidR="00CA5A81">
        <w:rPr>
          <w:color w:val="000000" w:themeColor="text1"/>
          <w:sz w:val="24"/>
          <w:szCs w:val="24"/>
          <w:highlight w:val="white"/>
        </w:rPr>
        <w:t xml:space="preserve">propionate </w:t>
      </w:r>
      <w:r w:rsidR="000755D9" w:rsidRPr="0032134D">
        <w:rPr>
          <w:color w:val="000000" w:themeColor="text1"/>
          <w:sz w:val="24"/>
          <w:szCs w:val="24"/>
          <w:highlight w:val="white"/>
        </w:rPr>
        <w:t>shunt</w:t>
      </w:r>
      <w:ins w:id="254" w:author="Microsoft Office User" w:date="2020-01-01T13:09:00Z">
        <w:r w:rsidR="00392032">
          <w:rPr>
            <w:color w:val="000000" w:themeColor="text1"/>
            <w:sz w:val="24"/>
            <w:szCs w:val="24"/>
            <w:highlight w:val="white"/>
          </w:rPr>
          <w:t xml:space="preserve"> (</w:t>
        </w:r>
      </w:ins>
      <w:del w:id="255" w:author="Microsoft Office User" w:date="2020-01-01T13:09:00Z">
        <w:r w:rsidR="000755D9" w:rsidRPr="0032134D" w:rsidDel="00392032">
          <w:rPr>
            <w:color w:val="000000" w:themeColor="text1"/>
            <w:sz w:val="24"/>
            <w:szCs w:val="24"/>
            <w:highlight w:val="white"/>
          </w:rPr>
          <w:delText xml:space="preserve">, </w:delText>
        </w:r>
      </w:del>
      <w:r w:rsidR="000755D9" w:rsidRPr="0032134D">
        <w:rPr>
          <w:i/>
          <w:color w:val="000000" w:themeColor="text1"/>
          <w:sz w:val="24"/>
          <w:szCs w:val="24"/>
          <w:highlight w:val="white"/>
        </w:rPr>
        <w:t>acdh-1</w:t>
      </w:r>
      <w:ins w:id="256" w:author="Microsoft Office User" w:date="2020-01-01T13:09:00Z">
        <w:r w:rsidR="00392032">
          <w:rPr>
            <w:color w:val="000000" w:themeColor="text1"/>
            <w:sz w:val="24"/>
            <w:szCs w:val="24"/>
            <w:highlight w:val="white"/>
          </w:rPr>
          <w:t>) make animals less resistant (</w:t>
        </w:r>
      </w:ins>
      <w:del w:id="257" w:author="Microsoft Office User" w:date="2020-01-01T13:09:00Z">
        <w:r w:rsidR="000755D9" w:rsidRPr="0032134D" w:rsidDel="00392032">
          <w:rPr>
            <w:color w:val="000000" w:themeColor="text1"/>
            <w:sz w:val="24"/>
            <w:szCs w:val="24"/>
            <w:highlight w:val="white"/>
          </w:rPr>
          <w:delText xml:space="preserve">, the </w:delText>
        </w:r>
      </w:del>
      <w:r w:rsidR="000755D9" w:rsidRPr="0032134D">
        <w:rPr>
          <w:color w:val="000000" w:themeColor="text1"/>
          <w:sz w:val="24"/>
          <w:szCs w:val="24"/>
          <w:highlight w:val="white"/>
        </w:rPr>
        <w:t>LD</w:t>
      </w:r>
      <w:r w:rsidR="000755D9" w:rsidRPr="0032134D">
        <w:rPr>
          <w:color w:val="000000" w:themeColor="text1"/>
          <w:sz w:val="24"/>
          <w:szCs w:val="24"/>
          <w:highlight w:val="white"/>
          <w:vertAlign w:val="subscript"/>
        </w:rPr>
        <w:t>50</w:t>
      </w:r>
      <w:r w:rsidR="000755D9" w:rsidRPr="0032134D">
        <w:rPr>
          <w:color w:val="000000" w:themeColor="text1"/>
          <w:sz w:val="24"/>
          <w:szCs w:val="24"/>
          <w:highlight w:val="white"/>
        </w:rPr>
        <w:t xml:space="preserve"> </w:t>
      </w:r>
      <w:ins w:id="258" w:author="Microsoft Office User" w:date="2020-01-01T13:09:00Z">
        <w:r w:rsidR="00392032">
          <w:rPr>
            <w:color w:val="000000" w:themeColor="text1"/>
            <w:sz w:val="24"/>
            <w:szCs w:val="24"/>
            <w:highlight w:val="white"/>
          </w:rPr>
          <w:t xml:space="preserve">= </w:t>
        </w:r>
      </w:ins>
      <w:del w:id="259" w:author="Microsoft Office User" w:date="2020-01-01T13:09:00Z">
        <w:r w:rsidR="000755D9" w:rsidRPr="0032134D" w:rsidDel="00392032">
          <w:rPr>
            <w:color w:val="000000" w:themeColor="text1"/>
            <w:sz w:val="24"/>
            <w:szCs w:val="24"/>
            <w:highlight w:val="white"/>
          </w:rPr>
          <w:delText xml:space="preserve">was </w:delText>
        </w:r>
        <w:r w:rsidR="008B3B36" w:rsidRPr="0032134D" w:rsidDel="00392032">
          <w:rPr>
            <w:color w:val="000000" w:themeColor="text1"/>
            <w:sz w:val="24"/>
            <w:szCs w:val="24"/>
          </w:rPr>
          <w:delText>reduced</w:delText>
        </w:r>
        <w:r w:rsidR="000755D9" w:rsidRPr="0032134D" w:rsidDel="00392032">
          <w:rPr>
            <w:color w:val="000000" w:themeColor="text1"/>
            <w:sz w:val="24"/>
            <w:szCs w:val="24"/>
          </w:rPr>
          <w:delText xml:space="preserve"> to </w:delText>
        </w:r>
      </w:del>
      <w:r w:rsidR="008B3B36" w:rsidRPr="0032134D">
        <w:rPr>
          <w:color w:val="000000" w:themeColor="text1"/>
          <w:sz w:val="24"/>
          <w:szCs w:val="24"/>
        </w:rPr>
        <w:t>50 mM</w:t>
      </w:r>
      <w:ins w:id="260" w:author="Microsoft Office User" w:date="2020-01-01T13:09:00Z">
        <w:r w:rsidR="00392032">
          <w:rPr>
            <w:color w:val="000000" w:themeColor="text1"/>
            <w:sz w:val="24"/>
            <w:szCs w:val="24"/>
          </w:rPr>
          <w:t xml:space="preserve">) </w:t>
        </w:r>
      </w:ins>
      <w:del w:id="261" w:author="Microsoft Office User" w:date="2020-01-01T13:09:00Z">
        <w:r w:rsidR="009A120F" w:rsidRPr="0032134D" w:rsidDel="00392032">
          <w:rPr>
            <w:color w:val="000000" w:themeColor="text1"/>
            <w:sz w:val="24"/>
            <w:szCs w:val="24"/>
          </w:rPr>
          <w:delText xml:space="preserve"> </w:delText>
        </w:r>
      </w:del>
      <w:r w:rsidR="00E8621E">
        <w:rPr>
          <w:color w:val="000000" w:themeColor="text1"/>
          <w:sz w:val="24"/>
          <w:szCs w:val="24"/>
          <w:highlight w:val="white"/>
        </w:rPr>
        <w:t>{Watson, 2014 #2714}{Watson, 2016 #3248}</w:t>
      </w:r>
      <w:r w:rsidR="000755D9" w:rsidRPr="0032134D">
        <w:rPr>
          <w:color w:val="000000" w:themeColor="text1"/>
          <w:sz w:val="24"/>
          <w:szCs w:val="24"/>
        </w:rPr>
        <w:t>.</w:t>
      </w:r>
      <w:r w:rsidR="00440AD7">
        <w:rPr>
          <w:color w:val="000000" w:themeColor="text1"/>
          <w:sz w:val="24"/>
          <w:szCs w:val="24"/>
        </w:rPr>
        <w:t xml:space="preserve"> </w:t>
      </w:r>
      <w:ins w:id="262" w:author="Microsoft Office User" w:date="2020-01-01T13:09:00Z">
        <w:r w:rsidR="00392032">
          <w:rPr>
            <w:color w:val="000000" w:themeColor="text1"/>
            <w:sz w:val="24"/>
            <w:szCs w:val="24"/>
          </w:rPr>
          <w:t>Because it</w:t>
        </w:r>
      </w:ins>
      <w:del w:id="263" w:author="Microsoft Office User" w:date="2020-01-01T13:09:00Z">
        <w:r w:rsidR="00440AD7" w:rsidDel="00392032">
          <w:rPr>
            <w:color w:val="000000" w:themeColor="text1"/>
            <w:sz w:val="24"/>
            <w:szCs w:val="24"/>
          </w:rPr>
          <w:delText>It</w:delText>
        </w:r>
      </w:del>
      <w:r w:rsidR="00440AD7">
        <w:rPr>
          <w:color w:val="000000" w:themeColor="text1"/>
          <w:sz w:val="24"/>
          <w:szCs w:val="24"/>
        </w:rPr>
        <w:t xml:space="preserve"> is technically not feasible to perform DRCs for </w:t>
      </w:r>
      <w:del w:id="264" w:author="Microsoft Office User" w:date="2020-01-01T13:10:00Z">
        <w:r w:rsidR="00440AD7" w:rsidDel="00392032">
          <w:rPr>
            <w:color w:val="000000" w:themeColor="text1"/>
            <w:sz w:val="24"/>
            <w:szCs w:val="24"/>
          </w:rPr>
          <w:delText>large numbers of</w:delText>
        </w:r>
      </w:del>
      <w:ins w:id="265" w:author="Microsoft Office User" w:date="2020-01-01T13:10:00Z">
        <w:r w:rsidR="00392032">
          <w:rPr>
            <w:color w:val="000000" w:themeColor="text1"/>
            <w:sz w:val="24"/>
            <w:szCs w:val="24"/>
          </w:rPr>
          <w:t>all</w:t>
        </w:r>
      </w:ins>
      <w:r w:rsidR="00440AD7">
        <w:rPr>
          <w:color w:val="000000" w:themeColor="text1"/>
          <w:sz w:val="24"/>
          <w:szCs w:val="24"/>
        </w:rPr>
        <w:t xml:space="preserve"> wild strains</w:t>
      </w:r>
      <w:ins w:id="266" w:author="Microsoft Office User" w:date="2020-01-01T13:10:00Z">
        <w:r w:rsidR="00392032">
          <w:rPr>
            <w:color w:val="000000" w:themeColor="text1"/>
            <w:sz w:val="24"/>
            <w:szCs w:val="24"/>
          </w:rPr>
          <w:t xml:space="preserve">, we </w:t>
        </w:r>
      </w:ins>
      <w:del w:id="267" w:author="Microsoft Office User" w:date="2020-01-01T13:10:00Z">
        <w:r w:rsidR="00440AD7" w:rsidDel="00392032">
          <w:rPr>
            <w:color w:val="000000" w:themeColor="text1"/>
            <w:sz w:val="24"/>
            <w:szCs w:val="24"/>
          </w:rPr>
          <w:delText>. Therefore,</w:delText>
        </w:r>
        <w:r w:rsidR="00CA5A81" w:rsidDel="00392032">
          <w:rPr>
            <w:color w:val="000000" w:themeColor="text1"/>
            <w:sz w:val="24"/>
            <w:szCs w:val="24"/>
          </w:rPr>
          <w:delText xml:space="preserve"> we</w:delText>
        </w:r>
        <w:r w:rsidR="00440AD7" w:rsidDel="00392032">
          <w:rPr>
            <w:color w:val="000000" w:themeColor="text1"/>
            <w:sz w:val="24"/>
            <w:szCs w:val="24"/>
          </w:rPr>
          <w:delText xml:space="preserve"> </w:delText>
        </w:r>
      </w:del>
      <w:r w:rsidR="00440AD7">
        <w:rPr>
          <w:color w:val="000000" w:themeColor="text1"/>
          <w:sz w:val="24"/>
          <w:szCs w:val="24"/>
        </w:rPr>
        <w:t xml:space="preserve">first asked whether wild </w:t>
      </w:r>
      <w:r w:rsidR="00440AD7" w:rsidRPr="00440AD7">
        <w:rPr>
          <w:i/>
          <w:color w:val="000000" w:themeColor="text1"/>
          <w:sz w:val="24"/>
          <w:szCs w:val="24"/>
        </w:rPr>
        <w:t>C. elegans</w:t>
      </w:r>
      <w:r w:rsidR="00440AD7">
        <w:rPr>
          <w:color w:val="000000" w:themeColor="text1"/>
          <w:sz w:val="24"/>
          <w:szCs w:val="24"/>
        </w:rPr>
        <w:t xml:space="preserve"> would exhibit differences in propionate sensitivity using 12 strains</w:t>
      </w:r>
      <w:r w:rsidR="003962D8">
        <w:rPr>
          <w:color w:val="000000" w:themeColor="text1"/>
          <w:sz w:val="24"/>
          <w:szCs w:val="24"/>
        </w:rPr>
        <w:t xml:space="preserve"> that </w:t>
      </w:r>
      <w:r w:rsidR="003962D8">
        <w:rPr>
          <w:color w:val="000000" w:themeColor="text1"/>
          <w:sz w:val="24"/>
          <w:szCs w:val="24"/>
        </w:rPr>
        <w:lastRenderedPageBreak/>
        <w:t xml:space="preserve">represent </w:t>
      </w:r>
      <w:r w:rsidR="00A53623">
        <w:rPr>
          <w:color w:val="000000" w:themeColor="text1"/>
          <w:sz w:val="24"/>
          <w:szCs w:val="24"/>
        </w:rPr>
        <w:t xml:space="preserve">high </w:t>
      </w:r>
      <w:r w:rsidR="003962D8">
        <w:rPr>
          <w:color w:val="000000" w:themeColor="text1"/>
          <w:sz w:val="24"/>
          <w:szCs w:val="24"/>
        </w:rPr>
        <w:t>genetic diversity {Andersen, 2012 #3363}</w:t>
      </w:r>
      <w:r w:rsidR="008F053D">
        <w:rPr>
          <w:color w:val="000000" w:themeColor="text1"/>
          <w:sz w:val="24"/>
          <w:szCs w:val="24"/>
        </w:rPr>
        <w:t xml:space="preserve">. To mimic </w:t>
      </w:r>
      <w:r w:rsidR="00A53623">
        <w:rPr>
          <w:color w:val="000000" w:themeColor="text1"/>
          <w:sz w:val="24"/>
          <w:szCs w:val="24"/>
        </w:rPr>
        <w:t xml:space="preserve">metabolic conditions of </w:t>
      </w:r>
      <w:r w:rsidR="008F053D">
        <w:rPr>
          <w:color w:val="000000" w:themeColor="text1"/>
          <w:sz w:val="24"/>
          <w:szCs w:val="24"/>
        </w:rPr>
        <w:t>human propionic acidemia, we</w:t>
      </w:r>
      <w:r w:rsidR="00CC7053">
        <w:rPr>
          <w:color w:val="000000" w:themeColor="text1"/>
          <w:sz w:val="24"/>
          <w:szCs w:val="24"/>
        </w:rPr>
        <w:t xml:space="preserve"> fed</w:t>
      </w:r>
      <w:r w:rsidR="008F053D">
        <w:rPr>
          <w:color w:val="000000" w:themeColor="text1"/>
          <w:sz w:val="24"/>
          <w:szCs w:val="24"/>
        </w:rPr>
        <w:t xml:space="preserve"> the animals vitamin B12-deplete</w:t>
      </w:r>
      <w:r w:rsidR="00CC7053">
        <w:rPr>
          <w:color w:val="000000" w:themeColor="text1"/>
          <w:sz w:val="24"/>
          <w:szCs w:val="24"/>
        </w:rPr>
        <w:t xml:space="preserve"> </w:t>
      </w:r>
      <w:r w:rsidR="00CC7053" w:rsidRPr="00CC7053">
        <w:rPr>
          <w:i/>
          <w:color w:val="000000" w:themeColor="text1"/>
          <w:sz w:val="24"/>
          <w:szCs w:val="24"/>
        </w:rPr>
        <w:t>E. coli</w:t>
      </w:r>
      <w:r w:rsidR="00CC7053">
        <w:rPr>
          <w:color w:val="000000" w:themeColor="text1"/>
          <w:sz w:val="24"/>
          <w:szCs w:val="24"/>
        </w:rPr>
        <w:t xml:space="preserve"> OP50 bacteria</w:t>
      </w:r>
      <w:ins w:id="268" w:author="Microsoft Office User" w:date="2020-01-01T13:10:00Z">
        <w:r w:rsidR="00392032">
          <w:rPr>
            <w:color w:val="000000" w:themeColor="text1"/>
            <w:sz w:val="24"/>
            <w:szCs w:val="24"/>
          </w:rPr>
          <w:t>,</w:t>
        </w:r>
      </w:ins>
      <w:r w:rsidR="008F053D">
        <w:rPr>
          <w:color w:val="000000" w:themeColor="text1"/>
          <w:sz w:val="24"/>
          <w:szCs w:val="24"/>
        </w:rPr>
        <w:t xml:space="preserve"> </w:t>
      </w:r>
      <w:r w:rsidR="00A53623">
        <w:rPr>
          <w:color w:val="000000" w:themeColor="text1"/>
          <w:sz w:val="24"/>
          <w:szCs w:val="24"/>
        </w:rPr>
        <w:t>which</w:t>
      </w:r>
      <w:r w:rsidR="008F053D">
        <w:rPr>
          <w:color w:val="000000" w:themeColor="text1"/>
          <w:sz w:val="24"/>
          <w:szCs w:val="24"/>
        </w:rPr>
        <w:t xml:space="preserve"> ensure</w:t>
      </w:r>
      <w:r w:rsidR="00A53623">
        <w:rPr>
          <w:color w:val="000000" w:themeColor="text1"/>
          <w:sz w:val="24"/>
          <w:szCs w:val="24"/>
        </w:rPr>
        <w:t>s</w:t>
      </w:r>
      <w:r w:rsidR="008F053D">
        <w:rPr>
          <w:color w:val="000000" w:themeColor="text1"/>
          <w:sz w:val="24"/>
          <w:szCs w:val="24"/>
        </w:rPr>
        <w:t xml:space="preserve"> that</w:t>
      </w:r>
      <w:r w:rsidR="00CC7053">
        <w:rPr>
          <w:color w:val="000000" w:themeColor="text1"/>
          <w:sz w:val="24"/>
          <w:szCs w:val="24"/>
        </w:rPr>
        <w:t xml:space="preserve"> flux through the canonical propionate breakdown pathway </w:t>
      </w:r>
      <w:r w:rsidR="00E8621E">
        <w:rPr>
          <w:color w:val="000000" w:themeColor="text1"/>
          <w:sz w:val="24"/>
          <w:szCs w:val="24"/>
        </w:rPr>
        <w:t>wa</w:t>
      </w:r>
      <w:r w:rsidR="00CC7053">
        <w:rPr>
          <w:color w:val="000000" w:themeColor="text1"/>
          <w:sz w:val="24"/>
          <w:szCs w:val="24"/>
        </w:rPr>
        <w:t>s low</w:t>
      </w:r>
      <w:r w:rsidR="00440AD7">
        <w:rPr>
          <w:color w:val="000000" w:themeColor="text1"/>
          <w:sz w:val="24"/>
          <w:szCs w:val="24"/>
        </w:rPr>
        <w:t xml:space="preserve"> </w:t>
      </w:r>
      <w:r w:rsidR="00E8621E">
        <w:rPr>
          <w:color w:val="000000" w:themeColor="text1"/>
          <w:sz w:val="24"/>
          <w:szCs w:val="24"/>
        </w:rPr>
        <w:t>{Watson, 2014 #2714}</w:t>
      </w:r>
      <w:r w:rsidR="00E8621E">
        <w:rPr>
          <w:color w:val="000000" w:themeColor="text1"/>
          <w:sz w:val="24"/>
          <w:szCs w:val="24"/>
          <w:highlight w:val="white"/>
        </w:rPr>
        <w:t>{Watson, 2016 #3248}</w:t>
      </w:r>
      <w:r w:rsidR="001E62AF">
        <w:rPr>
          <w:color w:val="000000" w:themeColor="text1"/>
          <w:sz w:val="24"/>
          <w:szCs w:val="24"/>
        </w:rPr>
        <w:t>.</w:t>
      </w:r>
      <w:r w:rsidR="0099268E">
        <w:rPr>
          <w:color w:val="000000" w:themeColor="text1"/>
          <w:sz w:val="24"/>
          <w:szCs w:val="24"/>
        </w:rPr>
        <w:t xml:space="preserve"> We performed three biological replicate experiments, each consisting of three technical replicates</w:t>
      </w:r>
      <w:r w:rsidR="00900338">
        <w:rPr>
          <w:color w:val="000000" w:themeColor="text1"/>
          <w:sz w:val="24"/>
          <w:szCs w:val="24"/>
        </w:rPr>
        <w:t>,</w:t>
      </w:r>
      <w:r w:rsidR="0099268E">
        <w:rPr>
          <w:color w:val="000000" w:themeColor="text1"/>
          <w:sz w:val="24"/>
          <w:szCs w:val="24"/>
        </w:rPr>
        <w:t xml:space="preserve"> and found that the 12 strains </w:t>
      </w:r>
      <w:r w:rsidR="0099268E" w:rsidRPr="00E24FA9">
        <w:rPr>
          <w:color w:val="000000" w:themeColor="text1"/>
          <w:sz w:val="24"/>
          <w:szCs w:val="24"/>
        </w:rPr>
        <w:t>exhibit</w:t>
      </w:r>
      <w:ins w:id="269" w:author="Microsoft Office User" w:date="2020-01-01T13:11:00Z">
        <w:r w:rsidR="00392032">
          <w:rPr>
            <w:color w:val="000000" w:themeColor="text1"/>
            <w:sz w:val="24"/>
            <w:szCs w:val="24"/>
          </w:rPr>
          <w:t>ed</w:t>
        </w:r>
      </w:ins>
      <w:r w:rsidR="0099268E" w:rsidRPr="00E24FA9">
        <w:rPr>
          <w:color w:val="000000" w:themeColor="text1"/>
          <w:sz w:val="24"/>
          <w:szCs w:val="24"/>
        </w:rPr>
        <w:t xml:space="preserve"> varying degrees of propionate sensitivity (</w:t>
      </w:r>
      <w:r w:rsidR="0099268E" w:rsidRPr="00E24FA9">
        <w:rPr>
          <w:b/>
          <w:color w:val="000000" w:themeColor="text1"/>
          <w:sz w:val="24"/>
          <w:szCs w:val="24"/>
        </w:rPr>
        <w:t xml:space="preserve">Figures </w:t>
      </w:r>
      <w:r w:rsidR="00B258F7" w:rsidRPr="00E24FA9">
        <w:rPr>
          <w:b/>
          <w:color w:val="000000" w:themeColor="text1"/>
          <w:sz w:val="24"/>
          <w:szCs w:val="24"/>
        </w:rPr>
        <w:t>1B, 1C</w:t>
      </w:r>
      <w:r w:rsidR="0099268E" w:rsidRPr="00E24FA9">
        <w:rPr>
          <w:color w:val="000000" w:themeColor="text1"/>
          <w:sz w:val="24"/>
          <w:szCs w:val="24"/>
        </w:rPr>
        <w:t>). Nine of the strains</w:t>
      </w:r>
      <w:r w:rsidR="00CC7053" w:rsidRPr="00E24FA9">
        <w:rPr>
          <w:color w:val="000000" w:themeColor="text1"/>
          <w:sz w:val="24"/>
          <w:szCs w:val="24"/>
        </w:rPr>
        <w:t xml:space="preserve"> had similar propionate sensitivities as the N2 strain with an LD</w:t>
      </w:r>
      <w:r w:rsidR="00CC7053" w:rsidRPr="00E24FA9">
        <w:rPr>
          <w:color w:val="000000" w:themeColor="text1"/>
          <w:sz w:val="24"/>
          <w:szCs w:val="24"/>
          <w:vertAlign w:val="subscript"/>
        </w:rPr>
        <w:t>50</w:t>
      </w:r>
      <w:r w:rsidR="00CC7053" w:rsidRPr="00E24FA9">
        <w:rPr>
          <w:color w:val="000000" w:themeColor="text1"/>
          <w:sz w:val="24"/>
          <w:szCs w:val="24"/>
        </w:rPr>
        <w:t xml:space="preserve"> of </w:t>
      </w:r>
      <w:ins w:id="270" w:author="Microsoft Office User" w:date="2020-01-01T13:11:00Z">
        <w:r w:rsidR="00392032">
          <w:rPr>
            <w:color w:val="000000" w:themeColor="text1"/>
            <w:sz w:val="24"/>
            <w:szCs w:val="24"/>
          </w:rPr>
          <w:t xml:space="preserve"> approximately </w:t>
        </w:r>
      </w:ins>
      <w:del w:id="271" w:author="Microsoft Office User" w:date="2020-01-01T13:11:00Z">
        <w:r w:rsidR="00CC7053" w:rsidRPr="00E24FA9" w:rsidDel="00392032">
          <w:rPr>
            <w:color w:val="000000" w:themeColor="text1"/>
            <w:sz w:val="24"/>
            <w:szCs w:val="24"/>
          </w:rPr>
          <w:delText>~</w:delText>
        </w:r>
      </w:del>
      <w:r w:rsidR="00CC7053" w:rsidRPr="00E24FA9">
        <w:rPr>
          <w:color w:val="000000" w:themeColor="text1"/>
          <w:sz w:val="24"/>
          <w:szCs w:val="24"/>
        </w:rPr>
        <w:t>85 mM</w:t>
      </w:r>
      <w:r w:rsidR="00420091" w:rsidRPr="00E24FA9">
        <w:rPr>
          <w:color w:val="000000" w:themeColor="text1"/>
          <w:sz w:val="24"/>
          <w:szCs w:val="24"/>
        </w:rPr>
        <w:t>.</w:t>
      </w:r>
      <w:r w:rsidR="00304629" w:rsidRPr="00E24FA9">
        <w:rPr>
          <w:color w:val="000000" w:themeColor="text1"/>
          <w:sz w:val="24"/>
          <w:szCs w:val="24"/>
        </w:rPr>
        <w:t xml:space="preserve"> The other three strains were more resistant to propionate with an LD</w:t>
      </w:r>
      <w:r w:rsidR="00304629" w:rsidRPr="00E24FA9">
        <w:rPr>
          <w:color w:val="000000" w:themeColor="text1"/>
          <w:sz w:val="24"/>
          <w:szCs w:val="24"/>
          <w:vertAlign w:val="subscript"/>
        </w:rPr>
        <w:t>50</w:t>
      </w:r>
      <w:r w:rsidR="00304629" w:rsidRPr="00E24FA9">
        <w:rPr>
          <w:color w:val="000000" w:themeColor="text1"/>
          <w:sz w:val="24"/>
          <w:szCs w:val="24"/>
        </w:rPr>
        <w:t xml:space="preserve"> of </w:t>
      </w:r>
      <w:ins w:id="272" w:author="Microsoft Office User" w:date="2020-01-01T13:11:00Z">
        <w:r w:rsidR="00392032">
          <w:rPr>
            <w:color w:val="000000" w:themeColor="text1"/>
            <w:sz w:val="24"/>
            <w:szCs w:val="24"/>
          </w:rPr>
          <w:t xml:space="preserve">approximately </w:t>
        </w:r>
      </w:ins>
      <w:del w:id="273" w:author="Microsoft Office User" w:date="2020-01-01T13:11:00Z">
        <w:r w:rsidR="00304629" w:rsidRPr="00E24FA9" w:rsidDel="00392032">
          <w:rPr>
            <w:color w:val="000000" w:themeColor="text1"/>
            <w:sz w:val="24"/>
            <w:szCs w:val="24"/>
          </w:rPr>
          <w:delText>~</w:delText>
        </w:r>
      </w:del>
      <w:r w:rsidR="00304629" w:rsidRPr="00E24FA9">
        <w:rPr>
          <w:color w:val="000000" w:themeColor="text1"/>
          <w:sz w:val="24"/>
          <w:szCs w:val="24"/>
        </w:rPr>
        <w:t>100</w:t>
      </w:r>
      <w:r w:rsidR="00CA5A81" w:rsidRPr="00E24FA9">
        <w:rPr>
          <w:color w:val="000000" w:themeColor="text1"/>
          <w:sz w:val="24"/>
          <w:szCs w:val="24"/>
        </w:rPr>
        <w:t>-110</w:t>
      </w:r>
      <w:r w:rsidR="00304629" w:rsidRPr="00E24FA9">
        <w:rPr>
          <w:color w:val="000000" w:themeColor="text1"/>
          <w:sz w:val="24"/>
          <w:szCs w:val="24"/>
        </w:rPr>
        <w:t xml:space="preserve"> mM.</w:t>
      </w:r>
      <w:r w:rsidR="00A854D7" w:rsidRPr="00E24FA9">
        <w:rPr>
          <w:color w:val="000000" w:themeColor="text1"/>
          <w:sz w:val="24"/>
          <w:szCs w:val="24"/>
        </w:rPr>
        <w:t xml:space="preserve"> Next, we carefully titrated propionate at concentrations between 80 and 120 mM with </w:t>
      </w:r>
      <w:r w:rsidR="002D3918" w:rsidRPr="00E24FA9">
        <w:rPr>
          <w:color w:val="000000" w:themeColor="text1"/>
          <w:sz w:val="24"/>
          <w:szCs w:val="24"/>
        </w:rPr>
        <w:t xml:space="preserve">10 mM </w:t>
      </w:r>
      <w:r w:rsidR="00A854D7" w:rsidRPr="00E24FA9">
        <w:rPr>
          <w:color w:val="000000" w:themeColor="text1"/>
          <w:sz w:val="24"/>
          <w:szCs w:val="24"/>
        </w:rPr>
        <w:t>increments</w:t>
      </w:r>
      <w:del w:id="274" w:author="Microsoft Office User" w:date="2020-01-01T13:11:00Z">
        <w:r w:rsidR="00A854D7" w:rsidRPr="00E24FA9" w:rsidDel="00392032">
          <w:rPr>
            <w:color w:val="000000" w:themeColor="text1"/>
            <w:sz w:val="24"/>
            <w:szCs w:val="24"/>
          </w:rPr>
          <w:delText>. We</w:delText>
        </w:r>
      </w:del>
      <w:ins w:id="275" w:author="Microsoft Office User" w:date="2020-01-01T13:11:00Z">
        <w:r w:rsidR="00392032">
          <w:rPr>
            <w:color w:val="000000" w:themeColor="text1"/>
            <w:sz w:val="24"/>
            <w:szCs w:val="24"/>
          </w:rPr>
          <w:t xml:space="preserve"> and</w:t>
        </w:r>
      </w:ins>
      <w:r w:rsidR="00A854D7" w:rsidRPr="00E24FA9">
        <w:rPr>
          <w:color w:val="000000" w:themeColor="text1"/>
          <w:sz w:val="24"/>
          <w:szCs w:val="24"/>
        </w:rPr>
        <w:t xml:space="preserve"> confirmed that most strains exhibited sensitivity </w:t>
      </w:r>
      <w:r w:rsidR="00900338">
        <w:rPr>
          <w:color w:val="000000" w:themeColor="text1"/>
          <w:sz w:val="24"/>
          <w:szCs w:val="24"/>
        </w:rPr>
        <w:t>similar to</w:t>
      </w:r>
      <w:r w:rsidR="00A854D7" w:rsidRPr="00E24FA9">
        <w:rPr>
          <w:color w:val="000000" w:themeColor="text1"/>
          <w:sz w:val="24"/>
          <w:szCs w:val="24"/>
        </w:rPr>
        <w:t xml:space="preserve"> the N2 strain, </w:t>
      </w:r>
      <w:del w:id="276" w:author="Microsoft Office User" w:date="2020-01-01T13:11:00Z">
        <w:r w:rsidR="00A854D7" w:rsidRPr="00E24FA9" w:rsidDel="000E781B">
          <w:rPr>
            <w:color w:val="000000" w:themeColor="text1"/>
            <w:sz w:val="24"/>
            <w:szCs w:val="24"/>
          </w:rPr>
          <w:delText xml:space="preserve">while </w:delText>
        </w:r>
      </w:del>
      <w:ins w:id="277" w:author="Microsoft Office User" w:date="2020-01-01T13:11:00Z">
        <w:r w:rsidR="000E781B">
          <w:rPr>
            <w:color w:val="000000" w:themeColor="text1"/>
            <w:sz w:val="24"/>
            <w:szCs w:val="24"/>
          </w:rPr>
          <w:t>but</w:t>
        </w:r>
        <w:r w:rsidR="000E781B" w:rsidRPr="00E24FA9">
          <w:rPr>
            <w:color w:val="000000" w:themeColor="text1"/>
            <w:sz w:val="24"/>
            <w:szCs w:val="24"/>
          </w:rPr>
          <w:t xml:space="preserve"> </w:t>
        </w:r>
      </w:ins>
      <w:del w:id="278" w:author="Microsoft Office User" w:date="2020-01-01T13:11:00Z">
        <w:r w:rsidR="002C4AC8" w:rsidRPr="00E24FA9" w:rsidDel="000E781B">
          <w:rPr>
            <w:color w:val="000000" w:themeColor="text1"/>
            <w:sz w:val="24"/>
            <w:szCs w:val="24"/>
          </w:rPr>
          <w:delText>two</w:delText>
        </w:r>
        <w:r w:rsidR="00900338" w:rsidDel="000E781B">
          <w:rPr>
            <w:color w:val="000000" w:themeColor="text1"/>
            <w:sz w:val="24"/>
            <w:szCs w:val="24"/>
          </w:rPr>
          <w:delText xml:space="preserve">, </w:delText>
        </w:r>
      </w:del>
      <w:r w:rsidR="00900338">
        <w:rPr>
          <w:color w:val="000000" w:themeColor="text1"/>
          <w:sz w:val="24"/>
          <w:szCs w:val="24"/>
        </w:rPr>
        <w:t>DL238 and EG4725</w:t>
      </w:r>
      <w:del w:id="279" w:author="Microsoft Office User" w:date="2020-01-01T13:11:00Z">
        <w:r w:rsidR="00900338" w:rsidDel="000E781B">
          <w:rPr>
            <w:color w:val="000000" w:themeColor="text1"/>
            <w:sz w:val="24"/>
            <w:szCs w:val="24"/>
          </w:rPr>
          <w:delText>,</w:delText>
        </w:r>
      </w:del>
      <w:r w:rsidR="00A854D7" w:rsidRPr="00E24FA9">
        <w:rPr>
          <w:color w:val="000000" w:themeColor="text1"/>
          <w:sz w:val="24"/>
          <w:szCs w:val="24"/>
        </w:rPr>
        <w:t xml:space="preserve"> were </w:t>
      </w:r>
      <w:r w:rsidR="00A57A15" w:rsidRPr="00E24FA9">
        <w:rPr>
          <w:color w:val="000000" w:themeColor="text1"/>
          <w:sz w:val="24"/>
          <w:szCs w:val="24"/>
        </w:rPr>
        <w:t xml:space="preserve">significantly </w:t>
      </w:r>
      <w:r w:rsidR="00A854D7" w:rsidRPr="00E24FA9">
        <w:rPr>
          <w:color w:val="000000" w:themeColor="text1"/>
          <w:sz w:val="24"/>
          <w:szCs w:val="24"/>
        </w:rPr>
        <w:t>more resistant</w:t>
      </w:r>
      <w:r w:rsidR="00B258F7" w:rsidRPr="00E24FA9">
        <w:rPr>
          <w:color w:val="000000" w:themeColor="text1"/>
          <w:sz w:val="24"/>
          <w:szCs w:val="24"/>
        </w:rPr>
        <w:t xml:space="preserve"> (</w:t>
      </w:r>
      <w:r w:rsidR="00B258F7" w:rsidRPr="00E24FA9">
        <w:rPr>
          <w:b/>
          <w:color w:val="000000" w:themeColor="text1"/>
          <w:sz w:val="24"/>
          <w:szCs w:val="24"/>
        </w:rPr>
        <w:t>Figure 1D</w:t>
      </w:r>
      <w:r w:rsidR="00B258F7" w:rsidRPr="00E24FA9">
        <w:rPr>
          <w:color w:val="000000" w:themeColor="text1"/>
          <w:sz w:val="24"/>
          <w:szCs w:val="24"/>
        </w:rPr>
        <w:t>)</w:t>
      </w:r>
      <w:ins w:id="280" w:author="Microsoft Office User" w:date="2020-01-01T13:12:00Z">
        <w:r w:rsidR="00497667">
          <w:rPr>
            <w:color w:val="000000" w:themeColor="text1"/>
            <w:sz w:val="24"/>
            <w:szCs w:val="24"/>
          </w:rPr>
          <w:t xml:space="preserve">, suggesting that some </w:t>
        </w:r>
      </w:ins>
      <w:ins w:id="281" w:author="Microsoft Office User" w:date="2020-01-01T13:18:00Z">
        <w:r w:rsidR="00635AD6">
          <w:rPr>
            <w:color w:val="000000" w:themeColor="text1"/>
            <w:sz w:val="24"/>
            <w:szCs w:val="24"/>
          </w:rPr>
          <w:t xml:space="preserve">wild </w:t>
        </w:r>
      </w:ins>
      <w:ins w:id="282" w:author="Microsoft Office User" w:date="2020-01-01T13:12:00Z">
        <w:r w:rsidR="00497667">
          <w:rPr>
            <w:color w:val="000000" w:themeColor="text1"/>
            <w:sz w:val="24"/>
            <w:szCs w:val="24"/>
          </w:rPr>
          <w:t>strains have natural mechanisms to cope with high levels of propionate independent of vitamin B12 and the canonical propionate breakdown pathway</w:t>
        </w:r>
      </w:ins>
      <w:r w:rsidR="00B258F7" w:rsidRPr="00E24FA9">
        <w:rPr>
          <w:color w:val="000000" w:themeColor="text1"/>
          <w:sz w:val="24"/>
          <w:szCs w:val="24"/>
        </w:rPr>
        <w:t>.</w:t>
      </w:r>
    </w:p>
    <w:p w14:paraId="0905BB68" w14:textId="61114BD5" w:rsidR="00DA61C2" w:rsidRPr="001657E2" w:rsidDel="00A8645C" w:rsidRDefault="00771D8A" w:rsidP="008120F4">
      <w:pPr>
        <w:spacing w:line="480" w:lineRule="auto"/>
        <w:jc w:val="both"/>
        <w:rPr>
          <w:del w:id="283" w:author="Microsoft Office User" w:date="2020-01-01T13:20:00Z"/>
          <w:color w:val="000000" w:themeColor="text1"/>
          <w:sz w:val="24"/>
          <w:szCs w:val="24"/>
          <w:highlight w:val="white"/>
        </w:rPr>
      </w:pPr>
      <w:r>
        <w:rPr>
          <w:color w:val="000000" w:themeColor="text1"/>
          <w:sz w:val="24"/>
          <w:szCs w:val="24"/>
          <w:highlight w:val="white"/>
        </w:rPr>
        <w:tab/>
      </w:r>
      <w:r w:rsidR="007847BB">
        <w:rPr>
          <w:color w:val="000000" w:themeColor="text1"/>
          <w:sz w:val="24"/>
          <w:szCs w:val="24"/>
          <w:highlight w:val="white"/>
        </w:rPr>
        <w:t xml:space="preserve">In order to perform GWA, we needed to test propionate sensitivity </w:t>
      </w:r>
      <w:del w:id="284" w:author="Microsoft Office User" w:date="2020-01-01T13:13:00Z">
        <w:r w:rsidR="007847BB" w:rsidDel="00497667">
          <w:rPr>
            <w:color w:val="000000" w:themeColor="text1"/>
            <w:sz w:val="24"/>
            <w:szCs w:val="24"/>
            <w:highlight w:val="white"/>
          </w:rPr>
          <w:delText>in a broader</w:delText>
        </w:r>
      </w:del>
      <w:ins w:id="285" w:author="Microsoft Office User" w:date="2020-01-01T13:13:00Z">
        <w:r w:rsidR="00497667">
          <w:rPr>
            <w:color w:val="000000" w:themeColor="text1"/>
            <w:sz w:val="24"/>
            <w:szCs w:val="24"/>
            <w:highlight w:val="white"/>
          </w:rPr>
          <w:t>across a large</w:t>
        </w:r>
      </w:ins>
      <w:r w:rsidR="007847BB">
        <w:rPr>
          <w:color w:val="000000" w:themeColor="text1"/>
          <w:sz w:val="24"/>
          <w:szCs w:val="24"/>
          <w:highlight w:val="white"/>
        </w:rPr>
        <w:t xml:space="preserve"> </w:t>
      </w:r>
      <w:del w:id="286" w:author="Microsoft Office User" w:date="2020-01-01T13:13:00Z">
        <w:r w:rsidR="007847BB" w:rsidDel="00497667">
          <w:rPr>
            <w:color w:val="000000" w:themeColor="text1"/>
            <w:sz w:val="24"/>
            <w:szCs w:val="24"/>
            <w:highlight w:val="white"/>
          </w:rPr>
          <w:delText xml:space="preserve">panel </w:delText>
        </w:r>
      </w:del>
      <w:ins w:id="287" w:author="Microsoft Office User" w:date="2020-01-01T13:13:00Z">
        <w:r w:rsidR="00497667">
          <w:rPr>
            <w:color w:val="000000" w:themeColor="text1"/>
            <w:sz w:val="24"/>
            <w:szCs w:val="24"/>
            <w:highlight w:val="white"/>
          </w:rPr>
          <w:t xml:space="preserve">set </w:t>
        </w:r>
      </w:ins>
      <w:r w:rsidR="007847BB">
        <w:rPr>
          <w:color w:val="000000" w:themeColor="text1"/>
          <w:sz w:val="24"/>
          <w:szCs w:val="24"/>
          <w:highlight w:val="white"/>
        </w:rPr>
        <w:t xml:space="preserve">of wild </w:t>
      </w:r>
      <w:r w:rsidR="007847BB" w:rsidRPr="007847BB">
        <w:rPr>
          <w:i/>
          <w:color w:val="000000" w:themeColor="text1"/>
          <w:sz w:val="24"/>
          <w:szCs w:val="24"/>
          <w:highlight w:val="white"/>
        </w:rPr>
        <w:t>C. elegans</w:t>
      </w:r>
      <w:r w:rsidR="007847BB">
        <w:rPr>
          <w:color w:val="000000" w:themeColor="text1"/>
          <w:sz w:val="24"/>
          <w:szCs w:val="24"/>
          <w:highlight w:val="white"/>
        </w:rPr>
        <w:t xml:space="preserve"> strains. We reasoned that a single dose of propionate </w:t>
      </w:r>
      <w:del w:id="288" w:author="Microsoft Office User" w:date="2020-01-01T13:13:00Z">
        <w:r w:rsidR="007847BB" w:rsidDel="00497667">
          <w:rPr>
            <w:color w:val="000000" w:themeColor="text1"/>
            <w:sz w:val="24"/>
            <w:szCs w:val="24"/>
            <w:highlight w:val="white"/>
          </w:rPr>
          <w:delText xml:space="preserve">that </w:delText>
        </w:r>
      </w:del>
      <w:r w:rsidR="007847BB">
        <w:rPr>
          <w:color w:val="000000" w:themeColor="text1"/>
          <w:sz w:val="24"/>
          <w:szCs w:val="24"/>
          <w:highlight w:val="white"/>
        </w:rPr>
        <w:t xml:space="preserve">could discriminate between </w:t>
      </w:r>
      <w:del w:id="289" w:author="Microsoft Office User" w:date="2020-01-01T13:13:00Z">
        <w:r w:rsidR="007847BB" w:rsidDel="00497667">
          <w:rPr>
            <w:color w:val="000000" w:themeColor="text1"/>
            <w:sz w:val="24"/>
            <w:szCs w:val="24"/>
            <w:highlight w:val="white"/>
          </w:rPr>
          <w:delText xml:space="preserve">more </w:delText>
        </w:r>
      </w:del>
      <w:r w:rsidR="007847BB">
        <w:rPr>
          <w:color w:val="000000" w:themeColor="text1"/>
          <w:sz w:val="24"/>
          <w:szCs w:val="24"/>
          <w:highlight w:val="white"/>
        </w:rPr>
        <w:t xml:space="preserve">sensitive and </w:t>
      </w:r>
      <w:del w:id="290" w:author="Microsoft Office User" w:date="2020-01-01T13:13:00Z">
        <w:r w:rsidR="007847BB" w:rsidDel="00497667">
          <w:rPr>
            <w:color w:val="000000" w:themeColor="text1"/>
            <w:sz w:val="24"/>
            <w:szCs w:val="24"/>
            <w:highlight w:val="white"/>
          </w:rPr>
          <w:delText xml:space="preserve">more </w:delText>
        </w:r>
      </w:del>
      <w:r w:rsidR="007847BB">
        <w:rPr>
          <w:color w:val="000000" w:themeColor="text1"/>
          <w:sz w:val="24"/>
          <w:szCs w:val="24"/>
          <w:highlight w:val="white"/>
        </w:rPr>
        <w:t>resistant strains</w:t>
      </w:r>
      <w:del w:id="291" w:author="Microsoft Office User" w:date="2020-01-01T13:13:00Z">
        <w:r w:rsidR="007847BB" w:rsidDel="00497667">
          <w:rPr>
            <w:color w:val="000000" w:themeColor="text1"/>
            <w:sz w:val="24"/>
            <w:szCs w:val="24"/>
            <w:highlight w:val="white"/>
          </w:rPr>
          <w:delText xml:space="preserve"> would be a sensible approach</w:delText>
        </w:r>
      </w:del>
      <w:r w:rsidR="007847BB">
        <w:rPr>
          <w:color w:val="000000" w:themeColor="text1"/>
          <w:sz w:val="24"/>
          <w:szCs w:val="24"/>
          <w:highlight w:val="white"/>
        </w:rPr>
        <w:t xml:space="preserve">. </w:t>
      </w:r>
      <w:r w:rsidR="008F1F08">
        <w:rPr>
          <w:color w:val="000000" w:themeColor="text1"/>
          <w:sz w:val="24"/>
          <w:szCs w:val="24"/>
          <w:highlight w:val="white"/>
        </w:rPr>
        <w:t xml:space="preserve">Propionate sensitivity assays can be noisy, in part because of slight variations in experimental </w:t>
      </w:r>
      <w:r w:rsidR="00E51297">
        <w:rPr>
          <w:color w:val="000000" w:themeColor="text1"/>
          <w:sz w:val="24"/>
          <w:szCs w:val="24"/>
          <w:highlight w:val="white"/>
        </w:rPr>
        <w:t xml:space="preserve">and environmental </w:t>
      </w:r>
      <w:r w:rsidR="008F1F08">
        <w:rPr>
          <w:color w:val="000000" w:themeColor="text1"/>
          <w:sz w:val="24"/>
          <w:szCs w:val="24"/>
          <w:highlight w:val="white"/>
        </w:rPr>
        <w:t xml:space="preserve">factors such as incubator and room temperature, propionate concentrations (which can change slightly due to evaporation and dilution), </w:t>
      </w:r>
      <w:r w:rsidR="008F1F08" w:rsidRPr="00497667">
        <w:rPr>
          <w:color w:val="000000" w:themeColor="text1"/>
          <w:sz w:val="24"/>
          <w:szCs w:val="24"/>
          <w:highlight w:val="white"/>
          <w:rPrChange w:id="292" w:author="Microsoft Office User" w:date="2020-01-01T13:13:00Z">
            <w:rPr>
              <w:i/>
              <w:color w:val="000000" w:themeColor="text1"/>
              <w:sz w:val="24"/>
              <w:szCs w:val="24"/>
              <w:highlight w:val="white"/>
            </w:rPr>
          </w:rPrChange>
        </w:rPr>
        <w:t>etc</w:t>
      </w:r>
      <w:r w:rsidR="008F1F08">
        <w:rPr>
          <w:color w:val="000000" w:themeColor="text1"/>
          <w:sz w:val="24"/>
          <w:szCs w:val="24"/>
          <w:highlight w:val="white"/>
        </w:rPr>
        <w:t xml:space="preserve">. </w:t>
      </w:r>
      <w:r w:rsidR="00500D01">
        <w:rPr>
          <w:color w:val="000000" w:themeColor="text1"/>
          <w:sz w:val="24"/>
          <w:szCs w:val="24"/>
        </w:rPr>
        <w:t>W</w:t>
      </w:r>
      <w:r w:rsidR="007847BB" w:rsidRPr="00441948">
        <w:rPr>
          <w:color w:val="000000" w:themeColor="text1"/>
          <w:sz w:val="24"/>
          <w:szCs w:val="24"/>
        </w:rPr>
        <w:t xml:space="preserve">e needed to </w:t>
      </w:r>
      <w:r w:rsidR="00500D01">
        <w:rPr>
          <w:color w:val="000000" w:themeColor="text1"/>
          <w:sz w:val="24"/>
          <w:szCs w:val="24"/>
        </w:rPr>
        <w:t>determine</w:t>
      </w:r>
      <w:r w:rsidR="007847BB" w:rsidRPr="00441948">
        <w:rPr>
          <w:color w:val="000000" w:themeColor="text1"/>
          <w:sz w:val="24"/>
          <w:szCs w:val="24"/>
        </w:rPr>
        <w:t xml:space="preserve"> </w:t>
      </w:r>
      <w:del w:id="293" w:author="Microsoft Office User" w:date="2020-01-01T13:19:00Z">
        <w:r w:rsidR="007847BB" w:rsidRPr="00441948" w:rsidDel="00A8645C">
          <w:rPr>
            <w:color w:val="000000" w:themeColor="text1"/>
            <w:sz w:val="24"/>
            <w:szCs w:val="24"/>
          </w:rPr>
          <w:delText xml:space="preserve">which </w:delText>
        </w:r>
      </w:del>
      <w:ins w:id="294" w:author="Microsoft Office User" w:date="2020-01-01T13:19:00Z">
        <w:r w:rsidR="00A8645C">
          <w:rPr>
            <w:color w:val="000000" w:themeColor="text1"/>
            <w:sz w:val="24"/>
            <w:szCs w:val="24"/>
          </w:rPr>
          <w:t>the</w:t>
        </w:r>
        <w:r w:rsidR="00A8645C" w:rsidRPr="00441948">
          <w:rPr>
            <w:color w:val="000000" w:themeColor="text1"/>
            <w:sz w:val="24"/>
            <w:szCs w:val="24"/>
          </w:rPr>
          <w:t xml:space="preserve"> </w:t>
        </w:r>
      </w:ins>
      <w:r w:rsidR="007847BB" w:rsidRPr="00441948">
        <w:rPr>
          <w:color w:val="000000" w:themeColor="text1"/>
          <w:sz w:val="24"/>
          <w:szCs w:val="24"/>
        </w:rPr>
        <w:t xml:space="preserve">dose of propionate </w:t>
      </w:r>
      <w:r w:rsidR="00F9180C" w:rsidRPr="00441948">
        <w:rPr>
          <w:color w:val="000000" w:themeColor="text1"/>
          <w:sz w:val="24"/>
          <w:szCs w:val="24"/>
        </w:rPr>
        <w:t>to use</w:t>
      </w:r>
      <w:r w:rsidR="00500D01">
        <w:rPr>
          <w:color w:val="000000" w:themeColor="text1"/>
          <w:sz w:val="24"/>
          <w:szCs w:val="24"/>
        </w:rPr>
        <w:t xml:space="preserve"> in </w:t>
      </w:r>
      <w:del w:id="295" w:author="Microsoft Office User" w:date="2020-01-01T13:19:00Z">
        <w:r w:rsidR="00500D01" w:rsidDel="00A8645C">
          <w:rPr>
            <w:color w:val="000000" w:themeColor="text1"/>
            <w:sz w:val="24"/>
            <w:szCs w:val="24"/>
          </w:rPr>
          <w:delText xml:space="preserve">the </w:delText>
        </w:r>
      </w:del>
      <w:ins w:id="296" w:author="Microsoft Office User" w:date="2020-01-01T13:19:00Z">
        <w:r w:rsidR="00A8645C">
          <w:rPr>
            <w:color w:val="000000" w:themeColor="text1"/>
            <w:sz w:val="24"/>
            <w:szCs w:val="24"/>
          </w:rPr>
          <w:t xml:space="preserve">a </w:t>
        </w:r>
      </w:ins>
      <w:del w:id="297" w:author="Microsoft Office User" w:date="2020-01-01T13:19:00Z">
        <w:r w:rsidR="00500D01" w:rsidDel="00A8645C">
          <w:rPr>
            <w:color w:val="000000" w:themeColor="text1"/>
            <w:sz w:val="24"/>
            <w:szCs w:val="24"/>
          </w:rPr>
          <w:delText>broader panel</w:delText>
        </w:r>
      </w:del>
      <w:ins w:id="298" w:author="Microsoft Office User" w:date="2020-01-01T13:19:00Z">
        <w:r w:rsidR="00A8645C">
          <w:rPr>
            <w:color w:val="000000" w:themeColor="text1"/>
            <w:sz w:val="24"/>
            <w:szCs w:val="24"/>
          </w:rPr>
          <w:t>larger set</w:t>
        </w:r>
      </w:ins>
      <w:r w:rsidR="00500D01">
        <w:rPr>
          <w:color w:val="000000" w:themeColor="text1"/>
          <w:sz w:val="24"/>
          <w:szCs w:val="24"/>
        </w:rPr>
        <w:t xml:space="preserve"> of strains</w:t>
      </w:r>
      <w:del w:id="299" w:author="Microsoft Office User" w:date="2020-01-01T13:19:00Z">
        <w:r w:rsidR="00F9180C" w:rsidRPr="00441948" w:rsidDel="00A8645C">
          <w:rPr>
            <w:color w:val="000000" w:themeColor="text1"/>
            <w:sz w:val="24"/>
            <w:szCs w:val="24"/>
          </w:rPr>
          <w:delText>,</w:delText>
        </w:r>
      </w:del>
      <w:r w:rsidR="00F9180C" w:rsidRPr="00441948">
        <w:rPr>
          <w:color w:val="000000" w:themeColor="text1"/>
          <w:sz w:val="24"/>
          <w:szCs w:val="24"/>
        </w:rPr>
        <w:t xml:space="preserve"> and </w:t>
      </w:r>
      <w:r w:rsidR="00B54F40" w:rsidRPr="00441948">
        <w:rPr>
          <w:color w:val="000000" w:themeColor="text1"/>
          <w:sz w:val="24"/>
          <w:szCs w:val="24"/>
        </w:rPr>
        <w:t>found that</w:t>
      </w:r>
      <w:r w:rsidR="00DA61C2" w:rsidRPr="00441948">
        <w:rPr>
          <w:color w:val="000000" w:themeColor="text1"/>
          <w:sz w:val="24"/>
          <w:szCs w:val="24"/>
        </w:rPr>
        <w:t xml:space="preserve"> a concentration of</w:t>
      </w:r>
      <w:r w:rsidR="00B54F40" w:rsidRPr="00441948">
        <w:rPr>
          <w:color w:val="000000" w:themeColor="text1"/>
          <w:sz w:val="24"/>
          <w:szCs w:val="24"/>
        </w:rPr>
        <w:t xml:space="preserve"> 100 mM had the highest broad-sense heritability (</w:t>
      </w:r>
      <w:r w:rsidR="00B54F40" w:rsidRPr="00441948">
        <w:rPr>
          <w:i/>
          <w:color w:val="000000" w:themeColor="text1"/>
          <w:sz w:val="24"/>
          <w:szCs w:val="24"/>
        </w:rPr>
        <w:t>H</w:t>
      </w:r>
      <w:r w:rsidR="00B54F40" w:rsidRPr="00441948">
        <w:rPr>
          <w:i/>
          <w:color w:val="000000" w:themeColor="text1"/>
          <w:sz w:val="24"/>
          <w:szCs w:val="24"/>
          <w:vertAlign w:val="superscript"/>
        </w:rPr>
        <w:t>2</w:t>
      </w:r>
      <w:r w:rsidR="00B54F40" w:rsidRPr="00441948">
        <w:rPr>
          <w:i/>
          <w:color w:val="000000" w:themeColor="text1"/>
          <w:sz w:val="24"/>
          <w:szCs w:val="24"/>
        </w:rPr>
        <w:t xml:space="preserve"> </w:t>
      </w:r>
      <w:r w:rsidR="00B54F40" w:rsidRPr="00441948">
        <w:rPr>
          <w:color w:val="000000" w:themeColor="text1"/>
          <w:sz w:val="24"/>
          <w:szCs w:val="24"/>
        </w:rPr>
        <w:t>= 0.79)(</w:t>
      </w:r>
      <w:r w:rsidR="00B54F40" w:rsidRPr="00441948">
        <w:rPr>
          <w:b/>
          <w:color w:val="000000" w:themeColor="text1"/>
          <w:sz w:val="24"/>
          <w:szCs w:val="24"/>
        </w:rPr>
        <w:t>Figure</w:t>
      </w:r>
      <w:r w:rsidR="00F9180C" w:rsidRPr="00441948">
        <w:rPr>
          <w:b/>
          <w:color w:val="000000" w:themeColor="text1"/>
          <w:sz w:val="24"/>
          <w:szCs w:val="24"/>
        </w:rPr>
        <w:t>s</w:t>
      </w:r>
      <w:r w:rsidR="00B54F40" w:rsidRPr="00441948">
        <w:rPr>
          <w:b/>
          <w:color w:val="000000" w:themeColor="text1"/>
          <w:sz w:val="24"/>
          <w:szCs w:val="24"/>
        </w:rPr>
        <w:t xml:space="preserve"> </w:t>
      </w:r>
      <w:r w:rsidR="00F9180C" w:rsidRPr="00441948">
        <w:rPr>
          <w:b/>
          <w:color w:val="000000" w:themeColor="text1"/>
          <w:sz w:val="24"/>
          <w:szCs w:val="24"/>
        </w:rPr>
        <w:t>1E, 1F</w:t>
      </w:r>
      <w:r w:rsidR="00B54F40" w:rsidRPr="00441948">
        <w:rPr>
          <w:color w:val="000000" w:themeColor="text1"/>
          <w:sz w:val="24"/>
          <w:szCs w:val="24"/>
        </w:rPr>
        <w:t>)</w:t>
      </w:r>
      <w:r w:rsidR="000869F2" w:rsidRPr="00441948">
        <w:rPr>
          <w:color w:val="000000" w:themeColor="text1"/>
          <w:sz w:val="24"/>
          <w:szCs w:val="24"/>
        </w:rPr>
        <w:t>.</w:t>
      </w:r>
      <w:r w:rsidR="00FA68C2" w:rsidRPr="00441948">
        <w:rPr>
          <w:color w:val="000000" w:themeColor="text1"/>
          <w:sz w:val="24"/>
          <w:szCs w:val="24"/>
        </w:rPr>
        <w:t xml:space="preserve"> Therefore, we selected this dose for further experiments</w:t>
      </w:r>
      <w:r w:rsidR="00FA68C2">
        <w:rPr>
          <w:color w:val="000000" w:themeColor="text1"/>
          <w:sz w:val="24"/>
          <w:szCs w:val="24"/>
          <w:highlight w:val="white"/>
        </w:rPr>
        <w:t>.</w:t>
      </w:r>
    </w:p>
    <w:p w14:paraId="3F40741E" w14:textId="6F971F31" w:rsidR="008E4D25" w:rsidRDefault="00A8645C" w:rsidP="00A8645C">
      <w:pPr>
        <w:spacing w:line="480" w:lineRule="auto"/>
        <w:jc w:val="both"/>
        <w:rPr>
          <w:color w:val="000000" w:themeColor="text1"/>
          <w:sz w:val="24"/>
          <w:szCs w:val="24"/>
          <w:highlight w:val="white"/>
        </w:rPr>
        <w:pPrChange w:id="300" w:author="Microsoft Office User" w:date="2020-01-01T13:20:00Z">
          <w:pPr>
            <w:spacing w:line="480" w:lineRule="auto"/>
            <w:ind w:firstLine="720"/>
            <w:jc w:val="both"/>
          </w:pPr>
        </w:pPrChange>
      </w:pPr>
      <w:ins w:id="301" w:author="Microsoft Office User" w:date="2020-01-01T13:20:00Z">
        <w:r>
          <w:rPr>
            <w:color w:val="000000" w:themeColor="text1"/>
            <w:sz w:val="24"/>
            <w:szCs w:val="24"/>
            <w:highlight w:val="white"/>
          </w:rPr>
          <w:t xml:space="preserve"> </w:t>
        </w:r>
      </w:ins>
      <w:r w:rsidR="00002C5C" w:rsidRPr="00002C5C">
        <w:rPr>
          <w:color w:val="000000" w:themeColor="text1"/>
          <w:sz w:val="24"/>
          <w:szCs w:val="24"/>
          <w:highlight w:val="white"/>
        </w:rPr>
        <w:t xml:space="preserve">As mentioned above, propionate sensitivity assays are noisy, and </w:t>
      </w:r>
      <w:r w:rsidR="00002C5C" w:rsidRPr="00002C5C">
        <w:rPr>
          <w:color w:val="000000" w:themeColor="text1"/>
          <w:sz w:val="24"/>
          <w:szCs w:val="24"/>
          <w:highlight w:val="white"/>
        </w:rPr>
        <w:lastRenderedPageBreak/>
        <w:t xml:space="preserve">indeed we </w:t>
      </w:r>
      <w:r w:rsidR="00B54F40" w:rsidRPr="00002C5C">
        <w:rPr>
          <w:color w:val="000000" w:themeColor="text1"/>
          <w:sz w:val="24"/>
          <w:szCs w:val="24"/>
          <w:highlight w:val="white"/>
        </w:rPr>
        <w:t>observed substantial variability across the dose-response experiments</w:t>
      </w:r>
      <w:r w:rsidR="00002C5C" w:rsidRPr="00002C5C">
        <w:rPr>
          <w:color w:val="000000" w:themeColor="text1"/>
          <w:sz w:val="24"/>
          <w:szCs w:val="24"/>
          <w:highlight w:val="white"/>
        </w:rPr>
        <w:t>. Therefore</w:t>
      </w:r>
      <w:r w:rsidR="00B54F40" w:rsidRPr="00002C5C">
        <w:rPr>
          <w:color w:val="000000" w:themeColor="text1"/>
          <w:sz w:val="24"/>
          <w:szCs w:val="24"/>
          <w:highlight w:val="white"/>
        </w:rPr>
        <w:t xml:space="preserve">, we performed power analysis to determine </w:t>
      </w:r>
      <w:r w:rsidR="00002C5C" w:rsidRPr="00002C5C">
        <w:rPr>
          <w:color w:val="000000" w:themeColor="text1"/>
          <w:sz w:val="24"/>
          <w:szCs w:val="24"/>
          <w:highlight w:val="white"/>
        </w:rPr>
        <w:t>the</w:t>
      </w:r>
      <w:r w:rsidR="00B54F40" w:rsidRPr="00002C5C">
        <w:rPr>
          <w:color w:val="000000" w:themeColor="text1"/>
          <w:sz w:val="24"/>
          <w:szCs w:val="24"/>
          <w:highlight w:val="white"/>
        </w:rPr>
        <w:t xml:space="preserve"> number of replicate</w:t>
      </w:r>
      <w:r w:rsidR="00002C5C" w:rsidRPr="00002C5C">
        <w:rPr>
          <w:color w:val="000000" w:themeColor="text1"/>
          <w:sz w:val="24"/>
          <w:szCs w:val="24"/>
          <w:highlight w:val="white"/>
        </w:rPr>
        <w:t xml:space="preserve"> experiments that needed to be performed</w:t>
      </w:r>
      <w:r w:rsidR="00B54F40" w:rsidRPr="00002C5C">
        <w:rPr>
          <w:color w:val="000000" w:themeColor="text1"/>
          <w:sz w:val="24"/>
          <w:szCs w:val="24"/>
          <w:highlight w:val="white"/>
        </w:rPr>
        <w:t xml:space="preserve"> prior to </w:t>
      </w:r>
      <w:r w:rsidR="00002C5C" w:rsidRPr="00002C5C">
        <w:rPr>
          <w:color w:val="000000" w:themeColor="text1"/>
          <w:sz w:val="24"/>
          <w:szCs w:val="24"/>
          <w:highlight w:val="white"/>
        </w:rPr>
        <w:t>testing</w:t>
      </w:r>
      <w:r w:rsidR="00B54F40" w:rsidRPr="00002C5C">
        <w:rPr>
          <w:color w:val="000000" w:themeColor="text1"/>
          <w:sz w:val="24"/>
          <w:szCs w:val="24"/>
          <w:highlight w:val="white"/>
        </w:rPr>
        <w:t xml:space="preserve"> a large number of </w:t>
      </w:r>
      <w:r w:rsidR="00002C5C" w:rsidRPr="00002C5C">
        <w:rPr>
          <w:color w:val="000000" w:themeColor="text1"/>
          <w:sz w:val="24"/>
          <w:szCs w:val="24"/>
          <w:highlight w:val="white"/>
        </w:rPr>
        <w:t>wild strains</w:t>
      </w:r>
      <w:r w:rsidR="00B54F40" w:rsidRPr="00002C5C">
        <w:rPr>
          <w:color w:val="000000" w:themeColor="text1"/>
          <w:sz w:val="24"/>
          <w:szCs w:val="24"/>
          <w:highlight w:val="white"/>
        </w:rPr>
        <w:t xml:space="preserve">. </w:t>
      </w:r>
      <w:r w:rsidR="00002C5C" w:rsidRPr="00002C5C">
        <w:rPr>
          <w:color w:val="000000" w:themeColor="text1"/>
          <w:sz w:val="24"/>
          <w:szCs w:val="24"/>
          <w:highlight w:val="white"/>
        </w:rPr>
        <w:t>We</w:t>
      </w:r>
      <w:r w:rsidR="00B54F40" w:rsidRPr="00002C5C">
        <w:rPr>
          <w:color w:val="000000" w:themeColor="text1"/>
          <w:sz w:val="24"/>
          <w:szCs w:val="24"/>
          <w:highlight w:val="white"/>
        </w:rPr>
        <w:t xml:space="preserve"> found that </w:t>
      </w:r>
      <w:r w:rsidR="00002C5C" w:rsidRPr="00002C5C">
        <w:rPr>
          <w:color w:val="000000" w:themeColor="text1"/>
          <w:sz w:val="24"/>
          <w:szCs w:val="24"/>
          <w:highlight w:val="white"/>
        </w:rPr>
        <w:t xml:space="preserve">five independent experiments, each with </w:t>
      </w:r>
      <w:r w:rsidR="00B54F40" w:rsidRPr="00002C5C">
        <w:rPr>
          <w:color w:val="000000" w:themeColor="text1"/>
          <w:sz w:val="24"/>
          <w:szCs w:val="24"/>
          <w:highlight w:val="white"/>
        </w:rPr>
        <w:t xml:space="preserve">four </w:t>
      </w:r>
      <w:r w:rsidR="00B54F40" w:rsidRPr="003068A3">
        <w:rPr>
          <w:color w:val="000000" w:themeColor="text1"/>
          <w:sz w:val="24"/>
          <w:szCs w:val="24"/>
          <w:highlight w:val="white"/>
        </w:rPr>
        <w:t>technical replicates</w:t>
      </w:r>
      <w:r w:rsidR="00002C5C" w:rsidRPr="003068A3">
        <w:rPr>
          <w:color w:val="000000" w:themeColor="text1"/>
          <w:sz w:val="24"/>
          <w:szCs w:val="24"/>
          <w:highlight w:val="white"/>
        </w:rPr>
        <w:t>,</w:t>
      </w:r>
      <w:r w:rsidR="00B54F40" w:rsidRPr="003068A3">
        <w:rPr>
          <w:color w:val="000000" w:themeColor="text1"/>
          <w:sz w:val="24"/>
          <w:szCs w:val="24"/>
          <w:highlight w:val="white"/>
        </w:rPr>
        <w:t xml:space="preserve"> </w:t>
      </w:r>
      <w:r w:rsidR="00002C5C" w:rsidRPr="003068A3">
        <w:rPr>
          <w:color w:val="000000" w:themeColor="text1"/>
          <w:sz w:val="24"/>
          <w:szCs w:val="24"/>
          <w:highlight w:val="white"/>
        </w:rPr>
        <w:t>would give us</w:t>
      </w:r>
      <w:r w:rsidR="00B54F40" w:rsidRPr="003068A3">
        <w:rPr>
          <w:color w:val="000000" w:themeColor="text1"/>
          <w:sz w:val="24"/>
          <w:szCs w:val="24"/>
          <w:highlight w:val="white"/>
        </w:rPr>
        <w:t xml:space="preserve"> 80% power to detect a 20% difference in propionate </w:t>
      </w:r>
      <w:r w:rsidR="00002C5C" w:rsidRPr="003068A3">
        <w:rPr>
          <w:color w:val="000000" w:themeColor="text1"/>
          <w:sz w:val="24"/>
          <w:szCs w:val="24"/>
          <w:highlight w:val="white"/>
        </w:rPr>
        <w:t>sensitivity</w:t>
      </w:r>
      <w:r w:rsidR="00B54F40" w:rsidRPr="003068A3">
        <w:rPr>
          <w:color w:val="000000" w:themeColor="text1"/>
          <w:sz w:val="24"/>
          <w:szCs w:val="24"/>
          <w:highlight w:val="white"/>
        </w:rPr>
        <w:t xml:space="preserve"> (</w:t>
      </w:r>
      <w:r w:rsidR="00002C5C" w:rsidRPr="003068A3">
        <w:rPr>
          <w:b/>
          <w:color w:val="000000" w:themeColor="text1"/>
          <w:sz w:val="24"/>
          <w:szCs w:val="24"/>
        </w:rPr>
        <w:t>Figure S</w:t>
      </w:r>
      <w:r w:rsidR="00CB057F" w:rsidRPr="003068A3">
        <w:rPr>
          <w:b/>
          <w:color w:val="000000" w:themeColor="text1"/>
          <w:sz w:val="24"/>
          <w:szCs w:val="24"/>
        </w:rPr>
        <w:t>1</w:t>
      </w:r>
      <w:r w:rsidR="00B54F40" w:rsidRPr="003068A3">
        <w:rPr>
          <w:color w:val="000000" w:themeColor="text1"/>
          <w:sz w:val="24"/>
          <w:szCs w:val="24"/>
        </w:rPr>
        <w:t>)</w:t>
      </w:r>
      <w:r w:rsidR="00B54F40" w:rsidRPr="003068A3">
        <w:rPr>
          <w:color w:val="000000" w:themeColor="text1"/>
          <w:sz w:val="24"/>
          <w:szCs w:val="24"/>
          <w:highlight w:val="white"/>
        </w:rPr>
        <w:t>.</w:t>
      </w:r>
    </w:p>
    <w:p w14:paraId="3E913E16" w14:textId="77777777" w:rsidR="008E4D25" w:rsidRPr="003F7022" w:rsidRDefault="008E4D25" w:rsidP="008E4D25">
      <w:pPr>
        <w:spacing w:line="480" w:lineRule="auto"/>
        <w:jc w:val="both"/>
        <w:rPr>
          <w:b/>
          <w:color w:val="0070C0"/>
          <w:sz w:val="24"/>
          <w:szCs w:val="24"/>
          <w:highlight w:val="white"/>
        </w:rPr>
      </w:pPr>
    </w:p>
    <w:p w14:paraId="6507B14D" w14:textId="78FEEC0B" w:rsidR="008E4D25" w:rsidRPr="00A8645C" w:rsidRDefault="007C4DF8" w:rsidP="008E4D25">
      <w:pPr>
        <w:spacing w:line="480" w:lineRule="auto"/>
        <w:jc w:val="both"/>
        <w:rPr>
          <w:b/>
          <w:color w:val="000000" w:themeColor="text1"/>
          <w:sz w:val="24"/>
          <w:szCs w:val="24"/>
          <w:highlight w:val="white"/>
        </w:rPr>
      </w:pPr>
      <w:del w:id="302" w:author="Microsoft Office User" w:date="2020-01-01T13:20:00Z">
        <w:r w:rsidRPr="00A03374" w:rsidDel="00A8645C">
          <w:rPr>
            <w:b/>
            <w:color w:val="000000" w:themeColor="text1"/>
            <w:sz w:val="24"/>
            <w:szCs w:val="24"/>
            <w:highlight w:val="white"/>
          </w:rPr>
          <w:delText>G</w:delText>
        </w:r>
        <w:r w:rsidR="008E4D25" w:rsidRPr="00A03374" w:rsidDel="00A8645C">
          <w:rPr>
            <w:b/>
            <w:color w:val="000000" w:themeColor="text1"/>
            <w:sz w:val="24"/>
            <w:szCs w:val="24"/>
            <w:highlight w:val="white"/>
          </w:rPr>
          <w:delText>enome-</w:delText>
        </w:r>
        <w:r w:rsidR="00BA4C86" w:rsidRPr="00A03374" w:rsidDel="00A8645C">
          <w:rPr>
            <w:b/>
            <w:color w:val="000000" w:themeColor="text1"/>
            <w:sz w:val="24"/>
            <w:szCs w:val="24"/>
            <w:highlight w:val="white"/>
          </w:rPr>
          <w:delText>W</w:delText>
        </w:r>
        <w:r w:rsidR="008E4D25" w:rsidRPr="00A03374" w:rsidDel="00A8645C">
          <w:rPr>
            <w:b/>
            <w:color w:val="000000" w:themeColor="text1"/>
            <w:sz w:val="24"/>
            <w:szCs w:val="24"/>
            <w:highlight w:val="white"/>
          </w:rPr>
          <w:delText xml:space="preserve">ide </w:delText>
        </w:r>
        <w:r w:rsidR="00BA4C86" w:rsidRPr="00A03374" w:rsidDel="00A8645C">
          <w:rPr>
            <w:b/>
            <w:color w:val="000000" w:themeColor="text1"/>
            <w:sz w:val="24"/>
            <w:szCs w:val="24"/>
            <w:highlight w:val="white"/>
          </w:rPr>
          <w:delText>A</w:delText>
        </w:r>
        <w:r w:rsidR="008E4D25" w:rsidRPr="00A03374" w:rsidDel="00A8645C">
          <w:rPr>
            <w:b/>
            <w:color w:val="000000" w:themeColor="text1"/>
            <w:sz w:val="24"/>
            <w:szCs w:val="24"/>
            <w:highlight w:val="white"/>
          </w:rPr>
          <w:delText xml:space="preserve">ssociation </w:delText>
        </w:r>
        <w:r w:rsidR="00BA4C86" w:rsidRPr="00A03374" w:rsidDel="00A8645C">
          <w:rPr>
            <w:b/>
            <w:color w:val="000000" w:themeColor="text1"/>
            <w:sz w:val="24"/>
            <w:szCs w:val="24"/>
            <w:highlight w:val="white"/>
          </w:rPr>
          <w:delText>M</w:delText>
        </w:r>
        <w:r w:rsidR="008E4D25" w:rsidRPr="00A03374" w:rsidDel="00A8645C">
          <w:rPr>
            <w:b/>
            <w:color w:val="000000" w:themeColor="text1"/>
            <w:sz w:val="24"/>
            <w:szCs w:val="24"/>
            <w:highlight w:val="white"/>
          </w:rPr>
          <w:delText xml:space="preserve">apping </w:delText>
        </w:r>
        <w:r w:rsidR="00BA4C86" w:rsidRPr="00A03374" w:rsidDel="00A8645C">
          <w:rPr>
            <w:b/>
            <w:color w:val="000000" w:themeColor="text1"/>
            <w:sz w:val="24"/>
            <w:szCs w:val="24"/>
            <w:highlight w:val="white"/>
          </w:rPr>
          <w:delText>I</w:delText>
        </w:r>
        <w:r w:rsidR="008E4D25" w:rsidRPr="00A03374" w:rsidDel="00A8645C">
          <w:rPr>
            <w:b/>
            <w:color w:val="000000" w:themeColor="text1"/>
            <w:sz w:val="24"/>
            <w:szCs w:val="24"/>
            <w:highlight w:val="white"/>
          </w:rPr>
          <w:delText>dentifies</w:delText>
        </w:r>
      </w:del>
      <w:ins w:id="303" w:author="Microsoft Office User" w:date="2020-01-01T13:22:00Z">
        <w:r w:rsidR="00382591">
          <w:rPr>
            <w:b/>
            <w:color w:val="000000" w:themeColor="text1"/>
            <w:sz w:val="24"/>
            <w:szCs w:val="24"/>
            <w:highlight w:val="white"/>
          </w:rPr>
          <w:t>Five</w:t>
        </w:r>
      </w:ins>
      <w:ins w:id="304" w:author="Microsoft Office User" w:date="2020-01-01T13:20:00Z">
        <w:r w:rsidR="00A8645C">
          <w:rPr>
            <w:b/>
            <w:color w:val="000000" w:themeColor="text1"/>
            <w:sz w:val="24"/>
            <w:szCs w:val="24"/>
            <w:highlight w:val="white"/>
          </w:rPr>
          <w:t xml:space="preserve"> genomic l</w:t>
        </w:r>
      </w:ins>
      <w:del w:id="305" w:author="Microsoft Office User" w:date="2020-01-01T13:20:00Z">
        <w:r w:rsidR="008E4D25" w:rsidRPr="00A03374" w:rsidDel="00A8645C">
          <w:rPr>
            <w:b/>
            <w:color w:val="000000" w:themeColor="text1"/>
            <w:sz w:val="24"/>
            <w:szCs w:val="24"/>
            <w:highlight w:val="white"/>
          </w:rPr>
          <w:delText xml:space="preserve"> </w:delText>
        </w:r>
        <w:r w:rsidR="00BA4C86" w:rsidRPr="00A03374" w:rsidDel="00A8645C">
          <w:rPr>
            <w:b/>
            <w:color w:val="000000" w:themeColor="text1"/>
            <w:sz w:val="24"/>
            <w:szCs w:val="24"/>
            <w:highlight w:val="white"/>
          </w:rPr>
          <w:delText>L</w:delText>
        </w:r>
      </w:del>
      <w:r w:rsidR="008E4D25" w:rsidRPr="00A03374">
        <w:rPr>
          <w:b/>
          <w:color w:val="000000" w:themeColor="text1"/>
          <w:sz w:val="24"/>
          <w:szCs w:val="24"/>
          <w:highlight w:val="white"/>
        </w:rPr>
        <w:t xml:space="preserve">oci </w:t>
      </w:r>
      <w:del w:id="306" w:author="Microsoft Office User" w:date="2020-01-01T13:20:00Z">
        <w:r w:rsidR="008E4D25" w:rsidRPr="00A03374" w:rsidDel="00A8645C">
          <w:rPr>
            <w:b/>
            <w:color w:val="000000" w:themeColor="text1"/>
            <w:sz w:val="24"/>
            <w:szCs w:val="24"/>
            <w:highlight w:val="white"/>
          </w:rPr>
          <w:delText xml:space="preserve">that </w:delText>
        </w:r>
      </w:del>
      <w:ins w:id="307" w:author="Microsoft Office User" w:date="2020-01-01T13:20:00Z">
        <w:r w:rsidR="00A8645C">
          <w:rPr>
            <w:b/>
            <w:color w:val="000000" w:themeColor="text1"/>
            <w:sz w:val="24"/>
            <w:szCs w:val="24"/>
            <w:highlight w:val="white"/>
          </w:rPr>
          <w:t>m</w:t>
        </w:r>
      </w:ins>
      <w:del w:id="308" w:author="Microsoft Office User" w:date="2020-01-01T13:20:00Z">
        <w:r w:rsidR="00BA4C86" w:rsidRPr="00A03374" w:rsidDel="00A8645C">
          <w:rPr>
            <w:b/>
            <w:color w:val="000000" w:themeColor="text1"/>
            <w:sz w:val="24"/>
            <w:szCs w:val="24"/>
            <w:highlight w:val="white"/>
          </w:rPr>
          <w:delText>M</w:delText>
        </w:r>
      </w:del>
      <w:r w:rsidR="00BA4C86" w:rsidRPr="00A03374">
        <w:rPr>
          <w:b/>
          <w:color w:val="000000" w:themeColor="text1"/>
          <w:sz w:val="24"/>
          <w:szCs w:val="24"/>
          <w:highlight w:val="white"/>
        </w:rPr>
        <w:t>odify</w:t>
      </w:r>
      <w:r w:rsidR="008E4D25" w:rsidRPr="00A03374">
        <w:rPr>
          <w:b/>
          <w:color w:val="000000" w:themeColor="text1"/>
          <w:sz w:val="24"/>
          <w:szCs w:val="24"/>
          <w:highlight w:val="white"/>
        </w:rPr>
        <w:t xml:space="preserve"> </w:t>
      </w:r>
      <w:ins w:id="309" w:author="Microsoft Office User" w:date="2020-01-01T13:20:00Z">
        <w:r w:rsidR="00A8645C">
          <w:rPr>
            <w:b/>
            <w:color w:val="000000" w:themeColor="text1"/>
            <w:sz w:val="24"/>
            <w:szCs w:val="24"/>
            <w:highlight w:val="white"/>
          </w:rPr>
          <w:t>sensitivity to p</w:t>
        </w:r>
      </w:ins>
      <w:del w:id="310" w:author="Microsoft Office User" w:date="2020-01-01T13:20:00Z">
        <w:r w:rsidR="00BA4C86" w:rsidRPr="00A03374" w:rsidDel="00A8645C">
          <w:rPr>
            <w:b/>
            <w:color w:val="000000" w:themeColor="text1"/>
            <w:sz w:val="24"/>
            <w:szCs w:val="24"/>
            <w:highlight w:val="white"/>
          </w:rPr>
          <w:delText>P</w:delText>
        </w:r>
      </w:del>
      <w:r w:rsidR="008E4D25" w:rsidRPr="00A03374">
        <w:rPr>
          <w:b/>
          <w:color w:val="000000" w:themeColor="text1"/>
          <w:sz w:val="24"/>
          <w:szCs w:val="24"/>
          <w:highlight w:val="white"/>
        </w:rPr>
        <w:t xml:space="preserve">ropionate </w:t>
      </w:r>
      <w:del w:id="311" w:author="Microsoft Office User" w:date="2020-01-01T13:20:00Z">
        <w:r w:rsidR="00BA4C86" w:rsidRPr="00A03374" w:rsidDel="00A8645C">
          <w:rPr>
            <w:b/>
            <w:color w:val="000000" w:themeColor="text1"/>
            <w:sz w:val="24"/>
            <w:szCs w:val="24"/>
            <w:highlight w:val="white"/>
          </w:rPr>
          <w:delText>S</w:delText>
        </w:r>
        <w:r w:rsidR="008E4D25" w:rsidRPr="00A03374" w:rsidDel="00A8645C">
          <w:rPr>
            <w:b/>
            <w:color w:val="000000" w:themeColor="text1"/>
            <w:sz w:val="24"/>
            <w:szCs w:val="24"/>
            <w:highlight w:val="white"/>
          </w:rPr>
          <w:delText>ensitivity</w:delText>
        </w:r>
      </w:del>
      <w:ins w:id="312" w:author="Microsoft Office User" w:date="2020-01-01T13:20:00Z">
        <w:r w:rsidR="00A8645C">
          <w:rPr>
            <w:b/>
            <w:color w:val="000000" w:themeColor="text1"/>
            <w:sz w:val="24"/>
            <w:szCs w:val="24"/>
            <w:highlight w:val="white"/>
          </w:rPr>
          <w:t xml:space="preserve">across the </w:t>
        </w:r>
        <w:r w:rsidR="00A8645C">
          <w:rPr>
            <w:b/>
            <w:i/>
            <w:color w:val="000000" w:themeColor="text1"/>
            <w:sz w:val="24"/>
            <w:szCs w:val="24"/>
            <w:highlight w:val="white"/>
          </w:rPr>
          <w:t xml:space="preserve">C. elegans </w:t>
        </w:r>
      </w:ins>
      <w:ins w:id="313" w:author="Microsoft Office User" w:date="2020-01-01T13:21:00Z">
        <w:r w:rsidR="00A8645C">
          <w:rPr>
            <w:b/>
            <w:color w:val="000000" w:themeColor="text1"/>
            <w:sz w:val="24"/>
            <w:szCs w:val="24"/>
            <w:highlight w:val="white"/>
          </w:rPr>
          <w:t>population</w:t>
        </w:r>
      </w:ins>
    </w:p>
    <w:p w14:paraId="21B5EA22" w14:textId="5E5870D3" w:rsidR="008E4D25" w:rsidRPr="0067537E" w:rsidRDefault="008E4D25" w:rsidP="00173DCF">
      <w:pPr>
        <w:spacing w:line="480" w:lineRule="auto"/>
        <w:jc w:val="both"/>
        <w:rPr>
          <w:color w:val="000000" w:themeColor="text1"/>
          <w:sz w:val="24"/>
          <w:szCs w:val="24"/>
          <w:highlight w:val="white"/>
          <w:rPrChange w:id="314" w:author="Microsoft Office User" w:date="2020-01-01T13:25:00Z">
            <w:rPr>
              <w:color w:val="000000" w:themeColor="text1"/>
              <w:sz w:val="24"/>
              <w:szCs w:val="24"/>
            </w:rPr>
          </w:rPrChange>
        </w:rPr>
      </w:pPr>
      <w:r w:rsidRPr="00173DCF">
        <w:rPr>
          <w:color w:val="000000" w:themeColor="text1"/>
          <w:sz w:val="24"/>
          <w:szCs w:val="24"/>
          <w:highlight w:val="white"/>
        </w:rPr>
        <w:t xml:space="preserve">To identify the genetic basis of propionate response variation in </w:t>
      </w:r>
      <w:r w:rsidRPr="00173DCF">
        <w:rPr>
          <w:i/>
          <w:color w:val="000000" w:themeColor="text1"/>
          <w:sz w:val="24"/>
          <w:szCs w:val="24"/>
          <w:highlight w:val="white"/>
        </w:rPr>
        <w:t>C. elegans</w:t>
      </w:r>
      <w:r w:rsidRPr="00173DCF">
        <w:rPr>
          <w:color w:val="000000" w:themeColor="text1"/>
          <w:sz w:val="24"/>
          <w:szCs w:val="24"/>
          <w:highlight w:val="white"/>
        </w:rPr>
        <w:t xml:space="preserve">, we exposed </w:t>
      </w:r>
      <w:r w:rsidR="00254F96" w:rsidRPr="00173DCF">
        <w:rPr>
          <w:color w:val="000000" w:themeColor="text1"/>
          <w:sz w:val="24"/>
          <w:szCs w:val="24"/>
          <w:highlight w:val="white"/>
        </w:rPr>
        <w:t>13</w:t>
      </w:r>
      <w:r w:rsidR="00254F96">
        <w:rPr>
          <w:color w:val="000000" w:themeColor="text1"/>
          <w:sz w:val="24"/>
          <w:szCs w:val="24"/>
          <w:highlight w:val="white"/>
        </w:rPr>
        <w:t>2</w:t>
      </w:r>
      <w:r w:rsidR="00254F96" w:rsidRPr="00173DCF">
        <w:rPr>
          <w:color w:val="000000" w:themeColor="text1"/>
          <w:sz w:val="24"/>
          <w:szCs w:val="24"/>
          <w:highlight w:val="white"/>
        </w:rPr>
        <w:t xml:space="preserve"> </w:t>
      </w:r>
      <w:r w:rsidRPr="00173DCF">
        <w:rPr>
          <w:color w:val="000000" w:themeColor="text1"/>
          <w:sz w:val="24"/>
          <w:szCs w:val="24"/>
          <w:highlight w:val="white"/>
        </w:rPr>
        <w:t>wild strains to 100 mM propionate</w:t>
      </w:r>
      <w:r w:rsidR="005B14F6" w:rsidRPr="00173DCF">
        <w:rPr>
          <w:color w:val="000000" w:themeColor="text1"/>
          <w:sz w:val="24"/>
          <w:szCs w:val="24"/>
          <w:highlight w:val="white"/>
        </w:rPr>
        <w:t xml:space="preserve"> and measured L1 survival</w:t>
      </w:r>
      <w:r w:rsidR="00BB3EAB">
        <w:rPr>
          <w:color w:val="000000" w:themeColor="text1"/>
          <w:sz w:val="24"/>
          <w:szCs w:val="24"/>
          <w:highlight w:val="white"/>
        </w:rPr>
        <w:t xml:space="preserve"> </w:t>
      </w:r>
      <w:commentRangeStart w:id="315"/>
      <w:r w:rsidR="00BB3EAB">
        <w:rPr>
          <w:color w:val="000000" w:themeColor="text1"/>
          <w:sz w:val="24"/>
          <w:szCs w:val="24"/>
          <w:highlight w:val="white"/>
        </w:rPr>
        <w:t>(</w:t>
      </w:r>
      <w:r w:rsidR="0062025E">
        <w:rPr>
          <w:color w:val="000000" w:themeColor="text1"/>
          <w:sz w:val="24"/>
          <w:szCs w:val="24"/>
          <w:highlight w:val="yellow"/>
        </w:rPr>
        <w:t>Table S1</w:t>
      </w:r>
      <w:r w:rsidR="00BB3EAB" w:rsidRPr="00FF551F">
        <w:rPr>
          <w:color w:val="000000" w:themeColor="text1"/>
          <w:sz w:val="24"/>
          <w:szCs w:val="24"/>
          <w:highlight w:val="yellow"/>
        </w:rPr>
        <w:t xml:space="preserve"> </w:t>
      </w:r>
      <w:r w:rsidR="00BB3EAB">
        <w:rPr>
          <w:color w:val="000000" w:themeColor="text1"/>
          <w:sz w:val="24"/>
          <w:szCs w:val="24"/>
          <w:highlight w:val="white"/>
        </w:rPr>
        <w:t>– GWA strains and phenotypes)</w:t>
      </w:r>
      <w:r w:rsidR="0062025E">
        <w:rPr>
          <w:color w:val="000000" w:themeColor="text1"/>
          <w:sz w:val="24"/>
          <w:szCs w:val="24"/>
          <w:highlight w:val="white"/>
        </w:rPr>
        <w:t>[</w:t>
      </w:r>
      <w:r w:rsidR="0062025E" w:rsidRPr="0062025E">
        <w:rPr>
          <w:color w:val="000000" w:themeColor="text1"/>
          <w:sz w:val="24"/>
          <w:szCs w:val="24"/>
          <w:highlight w:val="yellow"/>
        </w:rPr>
        <w:t>this table needs to be made asap</w:t>
      </w:r>
      <w:r w:rsidR="0062025E">
        <w:rPr>
          <w:color w:val="000000" w:themeColor="text1"/>
          <w:sz w:val="24"/>
          <w:szCs w:val="24"/>
          <w:highlight w:val="white"/>
        </w:rPr>
        <w:t>]</w:t>
      </w:r>
      <w:r w:rsidRPr="00173DCF">
        <w:rPr>
          <w:color w:val="000000" w:themeColor="text1"/>
          <w:sz w:val="24"/>
          <w:szCs w:val="24"/>
          <w:highlight w:val="white"/>
        </w:rPr>
        <w:t xml:space="preserve">. </w:t>
      </w:r>
      <w:commentRangeEnd w:id="315"/>
      <w:r w:rsidR="008234D5">
        <w:rPr>
          <w:rStyle w:val="CommentReference"/>
        </w:rPr>
        <w:commentReference w:id="315"/>
      </w:r>
      <w:r w:rsidR="0051589A">
        <w:rPr>
          <w:color w:val="000000" w:themeColor="text1"/>
          <w:sz w:val="24"/>
          <w:szCs w:val="24"/>
          <w:highlight w:val="white"/>
        </w:rPr>
        <w:t xml:space="preserve">We tested </w:t>
      </w:r>
      <w:r w:rsidR="0051589A" w:rsidRPr="003068A3">
        <w:rPr>
          <w:color w:val="000000" w:themeColor="text1"/>
          <w:sz w:val="24"/>
          <w:szCs w:val="24"/>
          <w:highlight w:val="white"/>
        </w:rPr>
        <w:t xml:space="preserve">the strains in three batches, and </w:t>
      </w:r>
      <w:r w:rsidR="00E13B26" w:rsidRPr="003068A3">
        <w:rPr>
          <w:color w:val="000000" w:themeColor="text1"/>
          <w:sz w:val="24"/>
          <w:szCs w:val="24"/>
          <w:highlight w:val="white"/>
        </w:rPr>
        <w:t xml:space="preserve">included </w:t>
      </w:r>
      <w:r w:rsidR="0051589A" w:rsidRPr="003068A3">
        <w:rPr>
          <w:color w:val="000000" w:themeColor="text1"/>
          <w:sz w:val="24"/>
          <w:szCs w:val="24"/>
          <w:highlight w:val="white"/>
        </w:rPr>
        <w:t xml:space="preserve">six strains in every batch to control </w:t>
      </w:r>
      <w:r w:rsidR="001F3270">
        <w:rPr>
          <w:color w:val="000000" w:themeColor="text1"/>
          <w:sz w:val="24"/>
          <w:szCs w:val="24"/>
          <w:highlight w:val="white"/>
        </w:rPr>
        <w:t xml:space="preserve">for potential </w:t>
      </w:r>
      <w:r w:rsidR="0051589A" w:rsidRPr="003068A3">
        <w:rPr>
          <w:color w:val="000000" w:themeColor="text1"/>
          <w:sz w:val="24"/>
          <w:szCs w:val="24"/>
          <w:highlight w:val="white"/>
        </w:rPr>
        <w:t>batch effect</w:t>
      </w:r>
      <w:r w:rsidR="001F3270">
        <w:rPr>
          <w:color w:val="000000" w:themeColor="text1"/>
          <w:sz w:val="24"/>
          <w:szCs w:val="24"/>
          <w:highlight w:val="white"/>
        </w:rPr>
        <w:t>s</w:t>
      </w:r>
      <w:r w:rsidR="0051589A" w:rsidRPr="003068A3">
        <w:rPr>
          <w:color w:val="000000" w:themeColor="text1"/>
          <w:sz w:val="24"/>
          <w:szCs w:val="24"/>
          <w:highlight w:val="white"/>
        </w:rPr>
        <w:t xml:space="preserve"> (</w:t>
      </w:r>
      <w:r w:rsidR="0051589A" w:rsidRPr="003068A3">
        <w:rPr>
          <w:b/>
          <w:color w:val="000000" w:themeColor="text1"/>
          <w:sz w:val="24"/>
          <w:szCs w:val="24"/>
        </w:rPr>
        <w:t>Figure S2</w:t>
      </w:r>
      <w:r w:rsidR="0051589A" w:rsidRPr="003068A3">
        <w:rPr>
          <w:color w:val="000000" w:themeColor="text1"/>
          <w:sz w:val="24"/>
          <w:szCs w:val="24"/>
          <w:highlight w:val="white"/>
        </w:rPr>
        <w:t xml:space="preserve">). </w:t>
      </w:r>
      <w:r w:rsidRPr="003068A3">
        <w:rPr>
          <w:color w:val="000000" w:themeColor="text1"/>
          <w:sz w:val="24"/>
          <w:szCs w:val="24"/>
          <w:highlight w:val="white"/>
        </w:rPr>
        <w:t xml:space="preserve">We </w:t>
      </w:r>
      <w:r w:rsidR="00CB057F" w:rsidRPr="003068A3">
        <w:rPr>
          <w:color w:val="000000" w:themeColor="text1"/>
          <w:sz w:val="24"/>
          <w:szCs w:val="24"/>
          <w:highlight w:val="white"/>
        </w:rPr>
        <w:t xml:space="preserve">observed a broad range of propionate sensitivities </w:t>
      </w:r>
      <w:del w:id="316" w:author="Microsoft Office User" w:date="2020-01-01T13:22:00Z">
        <w:r w:rsidR="00CB057F" w:rsidRPr="003068A3" w:rsidDel="00382591">
          <w:rPr>
            <w:color w:val="000000" w:themeColor="text1"/>
            <w:sz w:val="24"/>
            <w:szCs w:val="24"/>
            <w:highlight w:val="white"/>
          </w:rPr>
          <w:delText>from strains exhibiting high survival, indicating propionate resistance, to sensitive strains with low survival</w:delText>
        </w:r>
        <w:r w:rsidRPr="003068A3" w:rsidDel="00382591">
          <w:rPr>
            <w:color w:val="000000" w:themeColor="text1"/>
            <w:sz w:val="24"/>
            <w:szCs w:val="24"/>
            <w:highlight w:val="white"/>
          </w:rPr>
          <w:delText xml:space="preserve"> </w:delText>
        </w:r>
      </w:del>
      <w:r w:rsidRPr="003068A3">
        <w:rPr>
          <w:color w:val="000000" w:themeColor="text1"/>
          <w:sz w:val="24"/>
          <w:szCs w:val="24"/>
          <w:highlight w:val="white"/>
        </w:rPr>
        <w:t>(</w:t>
      </w:r>
      <w:r w:rsidRPr="003068A3">
        <w:rPr>
          <w:b/>
          <w:color w:val="000000" w:themeColor="text1"/>
          <w:sz w:val="24"/>
          <w:szCs w:val="24"/>
          <w:highlight w:val="white"/>
        </w:rPr>
        <w:t>Figure 2A</w:t>
      </w:r>
      <w:r w:rsidRPr="003068A3">
        <w:rPr>
          <w:color w:val="000000" w:themeColor="text1"/>
          <w:sz w:val="24"/>
          <w:szCs w:val="24"/>
          <w:highlight w:val="white"/>
        </w:rPr>
        <w:t xml:space="preserve">). </w:t>
      </w:r>
      <w:r w:rsidR="00173DCF" w:rsidRPr="003068A3">
        <w:rPr>
          <w:color w:val="000000" w:themeColor="text1"/>
          <w:sz w:val="24"/>
          <w:szCs w:val="24"/>
          <w:highlight w:val="white"/>
        </w:rPr>
        <w:t>Next, w</w:t>
      </w:r>
      <w:r w:rsidRPr="003068A3">
        <w:rPr>
          <w:color w:val="000000" w:themeColor="text1"/>
          <w:sz w:val="24"/>
          <w:szCs w:val="24"/>
          <w:highlight w:val="white"/>
        </w:rPr>
        <w:t xml:space="preserve">e performed GWA mapping </w:t>
      </w:r>
      <w:del w:id="317" w:author="Microsoft Office User" w:date="2020-01-01T13:22:00Z">
        <w:r w:rsidRPr="003068A3" w:rsidDel="00382591">
          <w:rPr>
            <w:color w:val="000000" w:themeColor="text1"/>
            <w:sz w:val="24"/>
            <w:szCs w:val="24"/>
            <w:highlight w:val="white"/>
          </w:rPr>
          <w:delText>with this dataset</w:delText>
        </w:r>
      </w:del>
      <w:ins w:id="318" w:author="Microsoft Office User" w:date="2020-01-01T13:22:00Z">
        <w:r w:rsidR="00382591">
          <w:rPr>
            <w:color w:val="000000" w:themeColor="text1"/>
            <w:sz w:val="24"/>
            <w:szCs w:val="24"/>
            <w:highlight w:val="white"/>
          </w:rPr>
          <w:t>using these data</w:t>
        </w:r>
      </w:ins>
      <w:r w:rsidRPr="003068A3">
        <w:rPr>
          <w:color w:val="000000" w:themeColor="text1"/>
          <w:sz w:val="24"/>
          <w:szCs w:val="24"/>
          <w:highlight w:val="white"/>
        </w:rPr>
        <w:t xml:space="preserve"> and identified five QTL that were above the Bonferroni-corrected significance threshold (</w:t>
      </w:r>
      <w:r w:rsidRPr="003068A3">
        <w:rPr>
          <w:b/>
          <w:color w:val="000000" w:themeColor="text1"/>
          <w:sz w:val="24"/>
          <w:szCs w:val="24"/>
          <w:highlight w:val="white"/>
        </w:rPr>
        <w:t>Figure 2B</w:t>
      </w:r>
      <w:ins w:id="319" w:author="Microsoft Office User" w:date="2020-01-01T13:24:00Z">
        <w:r w:rsidR="0067537E">
          <w:rPr>
            <w:color w:val="000000" w:themeColor="text1"/>
            <w:sz w:val="24"/>
            <w:szCs w:val="24"/>
            <w:highlight w:val="white"/>
          </w:rPr>
          <w:t xml:space="preserve">, two on chrII: </w:t>
        </w:r>
      </w:ins>
      <w:del w:id="320" w:author="Microsoft Office User" w:date="2020-01-01T13:24:00Z">
        <w:r w:rsidRPr="003068A3" w:rsidDel="0067537E">
          <w:rPr>
            <w:color w:val="000000" w:themeColor="text1"/>
            <w:sz w:val="24"/>
            <w:szCs w:val="24"/>
            <w:highlight w:val="white"/>
          </w:rPr>
          <w:delText xml:space="preserve">). We </w:delText>
        </w:r>
        <w:r w:rsidRPr="00173DCF" w:rsidDel="0067537E">
          <w:rPr>
            <w:color w:val="000000" w:themeColor="text1"/>
            <w:sz w:val="24"/>
            <w:szCs w:val="24"/>
            <w:highlight w:val="white"/>
          </w:rPr>
          <w:delText>identified two QTL on chromosom</w:delText>
        </w:r>
        <w:r w:rsidR="00173DCF" w:rsidDel="0067537E">
          <w:rPr>
            <w:color w:val="000000" w:themeColor="text1"/>
            <w:sz w:val="24"/>
            <w:szCs w:val="24"/>
            <w:highlight w:val="white"/>
          </w:rPr>
          <w:delText>e</w:delText>
        </w:r>
        <w:r w:rsidRPr="00173DCF" w:rsidDel="0067537E">
          <w:rPr>
            <w:color w:val="000000" w:themeColor="text1"/>
            <w:sz w:val="24"/>
            <w:szCs w:val="24"/>
            <w:highlight w:val="white"/>
          </w:rPr>
          <w:delText xml:space="preserve"> II </w:delText>
        </w:r>
      </w:del>
      <w:r w:rsidRPr="00173DCF">
        <w:rPr>
          <w:color w:val="000000" w:themeColor="text1"/>
          <w:sz w:val="24"/>
          <w:szCs w:val="24"/>
          <w:highlight w:val="white"/>
        </w:rPr>
        <w:t>(II:1880662-1993488, II:13859466-13979658</w:t>
      </w:r>
      <w:ins w:id="321" w:author="Microsoft Office User" w:date="2020-01-01T13:25:00Z">
        <w:r w:rsidR="0067537E">
          <w:rPr>
            <w:color w:val="000000" w:themeColor="text1"/>
            <w:sz w:val="24"/>
            <w:szCs w:val="24"/>
            <w:highlight w:val="white"/>
          </w:rPr>
          <w:t xml:space="preserve">); two on chrV: </w:t>
        </w:r>
        <w:r w:rsidR="0067537E" w:rsidRPr="00173DCF">
          <w:rPr>
            <w:color w:val="000000" w:themeColor="text1"/>
            <w:sz w:val="24"/>
            <w:szCs w:val="24"/>
            <w:highlight w:val="white"/>
          </w:rPr>
          <w:t>(V:3213649-4284434, V:19229887-19390858)</w:t>
        </w:r>
        <w:r w:rsidR="0067537E">
          <w:rPr>
            <w:color w:val="000000" w:themeColor="text1"/>
            <w:sz w:val="24"/>
            <w:szCs w:val="24"/>
            <w:highlight w:val="white"/>
          </w:rPr>
          <w:t xml:space="preserve">; and one on chrX: </w:t>
        </w:r>
        <w:r w:rsidR="0067537E" w:rsidRPr="00173DCF">
          <w:rPr>
            <w:color w:val="000000" w:themeColor="text1"/>
            <w:sz w:val="24"/>
            <w:szCs w:val="24"/>
            <w:highlight w:val="white"/>
          </w:rPr>
          <w:t>(X:9987812-10370303)</w:t>
        </w:r>
        <w:r w:rsidR="0067537E">
          <w:rPr>
            <w:color w:val="000000" w:themeColor="text1"/>
            <w:sz w:val="24"/>
            <w:szCs w:val="24"/>
            <w:highlight w:val="white"/>
          </w:rPr>
          <w:t xml:space="preserve">, </w:t>
        </w:r>
      </w:ins>
      <w:del w:id="322" w:author="Microsoft Office User" w:date="2020-01-01T13:25:00Z">
        <w:r w:rsidR="003470E2" w:rsidDel="0067537E">
          <w:rPr>
            <w:color w:val="000000" w:themeColor="text1"/>
            <w:sz w:val="24"/>
            <w:szCs w:val="24"/>
            <w:highlight w:val="white"/>
          </w:rPr>
          <w:delText>; A</w:delText>
        </w:r>
      </w:del>
      <w:ins w:id="323" w:author="Microsoft Office User" w:date="2020-01-01T13:25:00Z">
        <w:r w:rsidR="0067537E">
          <w:rPr>
            <w:color w:val="000000" w:themeColor="text1"/>
            <w:sz w:val="24"/>
            <w:szCs w:val="24"/>
            <w:highlight w:val="white"/>
          </w:rPr>
          <w:t>a</w:t>
        </w:r>
      </w:ins>
      <w:r w:rsidR="003470E2">
        <w:rPr>
          <w:color w:val="000000" w:themeColor="text1"/>
          <w:sz w:val="24"/>
          <w:szCs w:val="24"/>
          <w:highlight w:val="white"/>
        </w:rPr>
        <w:t xml:space="preserve">ll </w:t>
      </w:r>
      <w:del w:id="324" w:author="Microsoft Office User" w:date="2020-01-01T13:25:00Z">
        <w:r w:rsidR="003470E2" w:rsidDel="0067537E">
          <w:rPr>
            <w:color w:val="000000" w:themeColor="text1"/>
            <w:sz w:val="24"/>
            <w:szCs w:val="24"/>
            <w:highlight w:val="white"/>
          </w:rPr>
          <w:delText xml:space="preserve">chromosome </w:delText>
        </w:r>
      </w:del>
      <w:r w:rsidR="003470E2">
        <w:rPr>
          <w:color w:val="000000" w:themeColor="text1"/>
          <w:sz w:val="24"/>
          <w:szCs w:val="24"/>
          <w:highlight w:val="white"/>
        </w:rPr>
        <w:t xml:space="preserve">coordinates are based on </w:t>
      </w:r>
      <w:del w:id="325" w:author="Microsoft Office User" w:date="2020-01-01T13:25:00Z">
        <w:r w:rsidR="003470E2" w:rsidDel="0067537E">
          <w:rPr>
            <w:color w:val="000000" w:themeColor="text1"/>
            <w:sz w:val="24"/>
            <w:szCs w:val="24"/>
            <w:highlight w:val="white"/>
          </w:rPr>
          <w:delText xml:space="preserve">N2 </w:delText>
        </w:r>
      </w:del>
      <w:r w:rsidR="003470E2">
        <w:rPr>
          <w:color w:val="000000" w:themeColor="text1"/>
          <w:sz w:val="24"/>
          <w:szCs w:val="24"/>
          <w:highlight w:val="white"/>
        </w:rPr>
        <w:t>WS245</w:t>
      </w:r>
      <w:ins w:id="326" w:author="Microsoft Office User" w:date="2020-01-01T13:25:00Z">
        <w:r w:rsidR="0067537E">
          <w:rPr>
            <w:color w:val="000000" w:themeColor="text1"/>
            <w:sz w:val="24"/>
            <w:szCs w:val="24"/>
            <w:highlight w:val="white"/>
          </w:rPr>
          <w:t>)</w:t>
        </w:r>
      </w:ins>
      <w:del w:id="327" w:author="Microsoft Office User" w:date="2020-01-01T13:25:00Z">
        <w:r w:rsidRPr="00173DCF" w:rsidDel="0067537E">
          <w:rPr>
            <w:color w:val="000000" w:themeColor="text1"/>
            <w:sz w:val="24"/>
            <w:szCs w:val="24"/>
            <w:highlight w:val="white"/>
          </w:rPr>
          <w:delText>), two QTL on chromosome V (V:3213649-4284434, V:19229887-19390858), and one QTL on chromosome X (X:9987812-10370303)</w:delText>
        </w:r>
      </w:del>
      <w:r w:rsidRPr="00173DCF">
        <w:rPr>
          <w:color w:val="000000" w:themeColor="text1"/>
          <w:sz w:val="24"/>
          <w:szCs w:val="24"/>
          <w:highlight w:val="white"/>
        </w:rPr>
        <w:t xml:space="preserve">. To test the independence of these </w:t>
      </w:r>
      <w:del w:id="328" w:author="Microsoft Office User" w:date="2020-01-01T13:26:00Z">
        <w:r w:rsidRPr="00173DCF" w:rsidDel="0067537E">
          <w:rPr>
            <w:color w:val="000000" w:themeColor="text1"/>
            <w:sz w:val="24"/>
            <w:szCs w:val="24"/>
            <w:highlight w:val="white"/>
          </w:rPr>
          <w:delText xml:space="preserve">five </w:delText>
        </w:r>
      </w:del>
      <w:r w:rsidRPr="00173DCF">
        <w:rPr>
          <w:color w:val="000000" w:themeColor="text1"/>
          <w:sz w:val="24"/>
          <w:szCs w:val="24"/>
          <w:highlight w:val="white"/>
        </w:rPr>
        <w:t xml:space="preserve">QTL, we calculated the pairwise linkage disequilibrium (LD) between each of the peak QTL </w:t>
      </w:r>
      <w:r w:rsidRPr="003068A3">
        <w:rPr>
          <w:color w:val="000000" w:themeColor="text1"/>
          <w:sz w:val="24"/>
          <w:szCs w:val="24"/>
        </w:rPr>
        <w:t>markers (</w:t>
      </w:r>
      <w:r w:rsidRPr="003068A3">
        <w:rPr>
          <w:b/>
          <w:color w:val="000000" w:themeColor="text1"/>
          <w:sz w:val="24"/>
          <w:szCs w:val="24"/>
        </w:rPr>
        <w:t xml:space="preserve">Figure </w:t>
      </w:r>
      <w:r w:rsidR="00173DCF" w:rsidRPr="003068A3">
        <w:rPr>
          <w:b/>
          <w:color w:val="000000" w:themeColor="text1"/>
          <w:sz w:val="24"/>
          <w:szCs w:val="24"/>
        </w:rPr>
        <w:t>S</w:t>
      </w:r>
      <w:r w:rsidRPr="003068A3">
        <w:rPr>
          <w:b/>
          <w:color w:val="000000" w:themeColor="text1"/>
          <w:sz w:val="24"/>
          <w:szCs w:val="24"/>
        </w:rPr>
        <w:t>3 - LD</w:t>
      </w:r>
      <w:r w:rsidRPr="00173DCF">
        <w:rPr>
          <w:color w:val="000000" w:themeColor="text1"/>
          <w:sz w:val="24"/>
          <w:szCs w:val="24"/>
          <w:highlight w:val="white"/>
        </w:rPr>
        <w:t xml:space="preserve">). We observed low levels of LD for </w:t>
      </w:r>
      <w:r w:rsidR="00E13B26">
        <w:rPr>
          <w:color w:val="000000" w:themeColor="text1"/>
          <w:sz w:val="24"/>
          <w:szCs w:val="24"/>
          <w:highlight w:val="white"/>
        </w:rPr>
        <w:t>the</w:t>
      </w:r>
      <w:r w:rsidRPr="00173DCF">
        <w:rPr>
          <w:color w:val="000000" w:themeColor="text1"/>
          <w:sz w:val="24"/>
          <w:szCs w:val="24"/>
          <w:highlight w:val="white"/>
        </w:rPr>
        <w:t xml:space="preserve"> majority of QTL pairs, with the exception of the two QTL on chromosome V (</w:t>
      </w:r>
      <w:r w:rsidRPr="00173DCF">
        <w:rPr>
          <w:i/>
          <w:color w:val="000000" w:themeColor="text1"/>
          <w:sz w:val="24"/>
          <w:szCs w:val="24"/>
          <w:highlight w:val="white"/>
        </w:rPr>
        <w:t>r</w:t>
      </w:r>
      <w:r w:rsidRPr="00173DCF">
        <w:rPr>
          <w:i/>
          <w:color w:val="000000" w:themeColor="text1"/>
          <w:sz w:val="24"/>
          <w:szCs w:val="24"/>
          <w:highlight w:val="white"/>
          <w:vertAlign w:val="superscript"/>
        </w:rPr>
        <w:t>2</w:t>
      </w:r>
      <w:r w:rsidRPr="00173DCF">
        <w:rPr>
          <w:color w:val="000000" w:themeColor="text1"/>
          <w:sz w:val="24"/>
          <w:szCs w:val="24"/>
          <w:highlight w:val="white"/>
        </w:rPr>
        <w:t xml:space="preserve"> = 0.87, peak markers - V:3929669 and V:19356375)</w:t>
      </w:r>
      <w:ins w:id="329" w:author="Microsoft Office User" w:date="2020-01-01T13:26:00Z">
        <w:r w:rsidR="0067537E">
          <w:rPr>
            <w:color w:val="000000" w:themeColor="text1"/>
            <w:sz w:val="24"/>
            <w:szCs w:val="24"/>
            <w:highlight w:val="white"/>
          </w:rPr>
          <w:t>, suggesting that these two QTL might not be independent</w:t>
        </w:r>
      </w:ins>
      <w:r w:rsidRPr="00173DCF">
        <w:rPr>
          <w:color w:val="000000" w:themeColor="text1"/>
          <w:sz w:val="24"/>
          <w:szCs w:val="24"/>
          <w:highlight w:val="white"/>
        </w:rPr>
        <w:t xml:space="preserve">. Because multiple QTL were associated with propionate sensitivity, it was difficult to </w:t>
      </w:r>
      <w:r w:rsidR="00173DCF">
        <w:rPr>
          <w:color w:val="000000" w:themeColor="text1"/>
          <w:sz w:val="24"/>
          <w:szCs w:val="24"/>
          <w:highlight w:val="white"/>
        </w:rPr>
        <w:t>decide which</w:t>
      </w:r>
      <w:r w:rsidRPr="00173DCF">
        <w:rPr>
          <w:color w:val="000000" w:themeColor="text1"/>
          <w:sz w:val="24"/>
          <w:szCs w:val="24"/>
          <w:highlight w:val="white"/>
        </w:rPr>
        <w:t xml:space="preserve"> QTL to characterize </w:t>
      </w:r>
      <w:r w:rsidR="00352CD0">
        <w:rPr>
          <w:color w:val="000000" w:themeColor="text1"/>
          <w:sz w:val="24"/>
          <w:szCs w:val="24"/>
          <w:highlight w:val="white"/>
        </w:rPr>
        <w:t>in more detail</w:t>
      </w:r>
      <w:r w:rsidRPr="00173DCF">
        <w:rPr>
          <w:color w:val="000000" w:themeColor="text1"/>
          <w:sz w:val="24"/>
          <w:szCs w:val="24"/>
          <w:highlight w:val="white"/>
        </w:rPr>
        <w:t xml:space="preserve">. </w:t>
      </w:r>
      <w:r w:rsidRPr="00E20EE6">
        <w:rPr>
          <w:color w:val="000000" w:themeColor="text1"/>
          <w:sz w:val="24"/>
          <w:szCs w:val="24"/>
          <w:highlight w:val="white"/>
        </w:rPr>
        <w:t xml:space="preserve">Therefore, we </w:t>
      </w:r>
      <w:del w:id="330" w:author="Microsoft Office User" w:date="2020-01-01T13:26:00Z">
        <w:r w:rsidR="00E20EE6" w:rsidRPr="00E20EE6" w:rsidDel="0067537E">
          <w:rPr>
            <w:color w:val="000000" w:themeColor="text1"/>
            <w:sz w:val="24"/>
            <w:szCs w:val="24"/>
            <w:highlight w:val="white"/>
          </w:rPr>
          <w:delText xml:space="preserve">next </w:delText>
        </w:r>
      </w:del>
      <w:r w:rsidR="00E20EE6" w:rsidRPr="00E20EE6">
        <w:rPr>
          <w:color w:val="000000" w:themeColor="text1"/>
          <w:sz w:val="24"/>
          <w:szCs w:val="24"/>
          <w:highlight w:val="white"/>
        </w:rPr>
        <w:t>used</w:t>
      </w:r>
      <w:r w:rsidRPr="00E20EE6">
        <w:rPr>
          <w:color w:val="000000" w:themeColor="text1"/>
          <w:sz w:val="24"/>
          <w:szCs w:val="24"/>
        </w:rPr>
        <w:t xml:space="preserve"> the sequence kernel association test (SKAT), which </w:t>
      </w:r>
      <w:del w:id="331" w:author="Microsoft Office User" w:date="2020-01-01T13:27:00Z">
        <w:r w:rsidRPr="00E20EE6" w:rsidDel="0067537E">
          <w:rPr>
            <w:color w:val="000000" w:themeColor="text1"/>
            <w:sz w:val="24"/>
            <w:szCs w:val="24"/>
          </w:rPr>
          <w:delText xml:space="preserve">looks </w:delText>
        </w:r>
      </w:del>
      <w:ins w:id="332" w:author="Microsoft Office User" w:date="2020-01-01T13:27:00Z">
        <w:r w:rsidR="0067537E">
          <w:rPr>
            <w:color w:val="000000" w:themeColor="text1"/>
            <w:sz w:val="24"/>
            <w:szCs w:val="24"/>
          </w:rPr>
          <w:t>tests</w:t>
        </w:r>
      </w:ins>
      <w:del w:id="333" w:author="Microsoft Office User" w:date="2020-01-01T13:27:00Z">
        <w:r w:rsidRPr="00E20EE6" w:rsidDel="0067537E">
          <w:rPr>
            <w:color w:val="000000" w:themeColor="text1"/>
            <w:sz w:val="24"/>
            <w:szCs w:val="24"/>
          </w:rPr>
          <w:delText>for</w:delText>
        </w:r>
      </w:del>
      <w:r w:rsidRPr="00E20EE6">
        <w:rPr>
          <w:color w:val="000000" w:themeColor="text1"/>
          <w:sz w:val="24"/>
          <w:szCs w:val="24"/>
        </w:rPr>
        <w:t xml:space="preserve"> an </w:t>
      </w:r>
      <w:r w:rsidRPr="00E20EE6">
        <w:rPr>
          <w:color w:val="000000" w:themeColor="text1"/>
          <w:sz w:val="24"/>
          <w:szCs w:val="24"/>
        </w:rPr>
        <w:lastRenderedPageBreak/>
        <w:t>association</w:t>
      </w:r>
      <w:r w:rsidR="00E20EE6" w:rsidRPr="00E20EE6">
        <w:rPr>
          <w:color w:val="000000" w:themeColor="text1"/>
          <w:sz w:val="24"/>
          <w:szCs w:val="24"/>
        </w:rPr>
        <w:t xml:space="preserve"> between</w:t>
      </w:r>
      <w:r w:rsidRPr="00E20EE6">
        <w:rPr>
          <w:color w:val="000000" w:themeColor="text1"/>
          <w:sz w:val="24"/>
          <w:szCs w:val="24"/>
        </w:rPr>
        <w:t xml:space="preserve"> </w:t>
      </w:r>
      <w:r w:rsidR="00E20EE6" w:rsidRPr="00E20EE6">
        <w:rPr>
          <w:color w:val="000000" w:themeColor="text1"/>
          <w:sz w:val="24"/>
          <w:szCs w:val="24"/>
        </w:rPr>
        <w:t>the phenotype of interest and</w:t>
      </w:r>
      <w:r w:rsidRPr="00E20EE6">
        <w:rPr>
          <w:color w:val="000000" w:themeColor="text1"/>
          <w:sz w:val="24"/>
          <w:szCs w:val="24"/>
        </w:rPr>
        <w:t xml:space="preserve"> the cumulative variation on a gene-by-gene basis</w:t>
      </w:r>
      <w:r w:rsidR="00E20EE6" w:rsidRPr="00E20EE6">
        <w:rPr>
          <w:color w:val="000000" w:themeColor="text1"/>
        </w:rPr>
        <w:t xml:space="preserve"> </w:t>
      </w:r>
      <w:r w:rsidR="007725D9">
        <w:rPr>
          <w:color w:val="000000" w:themeColor="text1"/>
        </w:rPr>
        <w:t>{Wu, 2011 #3599}</w:t>
      </w:r>
      <w:ins w:id="334" w:author="Microsoft Office User" w:date="2020-01-01T13:50:00Z">
        <w:r w:rsidR="006E11F2">
          <w:rPr>
            <w:color w:val="000000" w:themeColor="text1"/>
          </w:rPr>
          <w:t xml:space="preserve"> rather than marker-based GWA performed previously</w:t>
        </w:r>
      </w:ins>
      <w:r w:rsidR="007725D9">
        <w:rPr>
          <w:color w:val="000000" w:themeColor="text1"/>
        </w:rPr>
        <w:t xml:space="preserve">. </w:t>
      </w:r>
      <w:r w:rsidRPr="00882B5F">
        <w:rPr>
          <w:color w:val="000000" w:themeColor="text1"/>
          <w:sz w:val="24"/>
          <w:szCs w:val="24"/>
        </w:rPr>
        <w:t xml:space="preserve">This approach identified two QTL, one that overlaps with the QTL on </w:t>
      </w:r>
      <w:ins w:id="335" w:author="Microsoft Office User" w:date="2020-01-01T13:52:00Z">
        <w:r w:rsidR="00135562">
          <w:rPr>
            <w:color w:val="000000" w:themeColor="text1"/>
            <w:sz w:val="24"/>
            <w:szCs w:val="24"/>
          </w:rPr>
          <w:t xml:space="preserve">left of </w:t>
        </w:r>
      </w:ins>
      <w:r w:rsidRPr="00882B5F">
        <w:rPr>
          <w:color w:val="000000" w:themeColor="text1"/>
          <w:sz w:val="24"/>
          <w:szCs w:val="24"/>
        </w:rPr>
        <w:t>chromosome V (</w:t>
      </w:r>
      <w:r w:rsidRPr="00882B5F">
        <w:rPr>
          <w:color w:val="000000" w:themeColor="text1"/>
          <w:sz w:val="24"/>
          <w:szCs w:val="24"/>
          <w:highlight w:val="white"/>
        </w:rPr>
        <w:t>V:3213649-4284434)</w:t>
      </w:r>
      <w:r w:rsidRPr="00882B5F">
        <w:rPr>
          <w:color w:val="000000" w:themeColor="text1"/>
          <w:sz w:val="24"/>
          <w:szCs w:val="24"/>
        </w:rPr>
        <w:t xml:space="preserve"> identified using the single-marker </w:t>
      </w:r>
      <w:r w:rsidRPr="00D172B2">
        <w:rPr>
          <w:color w:val="000000" w:themeColor="text1"/>
          <w:sz w:val="24"/>
          <w:szCs w:val="24"/>
        </w:rPr>
        <w:t>mapping approach (</w:t>
      </w:r>
      <w:r w:rsidRPr="00D172B2">
        <w:rPr>
          <w:b/>
          <w:color w:val="000000" w:themeColor="text1"/>
          <w:sz w:val="24"/>
          <w:szCs w:val="24"/>
        </w:rPr>
        <w:t>Figure 2B</w:t>
      </w:r>
      <w:r w:rsidRPr="00D172B2">
        <w:rPr>
          <w:color w:val="000000" w:themeColor="text1"/>
          <w:sz w:val="24"/>
          <w:szCs w:val="24"/>
        </w:rPr>
        <w:t>)</w:t>
      </w:r>
      <w:r w:rsidR="00EA5576">
        <w:rPr>
          <w:color w:val="000000" w:themeColor="text1"/>
          <w:sz w:val="24"/>
          <w:szCs w:val="24"/>
        </w:rPr>
        <w:t>,</w:t>
      </w:r>
      <w:r w:rsidRPr="00D172B2">
        <w:rPr>
          <w:color w:val="000000" w:themeColor="text1"/>
          <w:sz w:val="24"/>
          <w:szCs w:val="24"/>
        </w:rPr>
        <w:t xml:space="preserve"> and a novel QTL on chromosome I (I:12374204-12388791) (</w:t>
      </w:r>
      <w:r w:rsidRPr="00D172B2">
        <w:rPr>
          <w:b/>
          <w:color w:val="000000" w:themeColor="text1"/>
          <w:sz w:val="24"/>
          <w:szCs w:val="24"/>
        </w:rPr>
        <w:t>Figure 2C</w:t>
      </w:r>
      <w:r w:rsidRPr="00D172B2">
        <w:rPr>
          <w:color w:val="000000" w:themeColor="text1"/>
          <w:sz w:val="24"/>
          <w:szCs w:val="24"/>
        </w:rPr>
        <w:t>)</w:t>
      </w:r>
      <w:r w:rsidR="00E13B26">
        <w:rPr>
          <w:color w:val="000000" w:themeColor="text1"/>
          <w:sz w:val="24"/>
          <w:szCs w:val="24"/>
        </w:rPr>
        <w:t>[</w:t>
      </w:r>
      <w:r w:rsidR="00E13B26" w:rsidRPr="00E13B26">
        <w:rPr>
          <w:color w:val="000000" w:themeColor="text1"/>
          <w:sz w:val="24"/>
          <w:szCs w:val="24"/>
          <w:highlight w:val="yellow"/>
        </w:rPr>
        <w:t xml:space="preserve">is this really novel compared to figure </w:t>
      </w:r>
      <w:commentRangeStart w:id="336"/>
      <w:r w:rsidR="00E13B26" w:rsidRPr="00E13B26">
        <w:rPr>
          <w:color w:val="000000" w:themeColor="text1"/>
          <w:sz w:val="24"/>
          <w:szCs w:val="24"/>
          <w:highlight w:val="yellow"/>
        </w:rPr>
        <w:t>1B</w:t>
      </w:r>
      <w:commentRangeEnd w:id="336"/>
      <w:r w:rsidR="0067537E">
        <w:rPr>
          <w:rStyle w:val="CommentReference"/>
        </w:rPr>
        <w:commentReference w:id="336"/>
      </w:r>
      <w:r w:rsidR="00E13B26" w:rsidRPr="00E13B26">
        <w:rPr>
          <w:color w:val="000000" w:themeColor="text1"/>
          <w:sz w:val="24"/>
          <w:szCs w:val="24"/>
          <w:highlight w:val="yellow"/>
        </w:rPr>
        <w:t>?</w:t>
      </w:r>
      <w:r w:rsidR="00E13B26">
        <w:rPr>
          <w:color w:val="000000" w:themeColor="text1"/>
          <w:sz w:val="24"/>
          <w:szCs w:val="24"/>
        </w:rPr>
        <w:t>]</w:t>
      </w:r>
      <w:r w:rsidRPr="00D172B2">
        <w:rPr>
          <w:color w:val="000000" w:themeColor="text1"/>
          <w:sz w:val="24"/>
          <w:szCs w:val="24"/>
        </w:rPr>
        <w:t xml:space="preserve">. This additional support for the QTL on the left arm of chromosome V motivated us to </w:t>
      </w:r>
      <w:r w:rsidR="00D172B2">
        <w:rPr>
          <w:color w:val="000000" w:themeColor="text1"/>
          <w:sz w:val="24"/>
          <w:szCs w:val="24"/>
        </w:rPr>
        <w:t xml:space="preserve">further </w:t>
      </w:r>
      <w:r w:rsidRPr="00D172B2">
        <w:rPr>
          <w:color w:val="000000" w:themeColor="text1"/>
          <w:sz w:val="24"/>
          <w:szCs w:val="24"/>
        </w:rPr>
        <w:t>investigate this genomic region.</w:t>
      </w:r>
    </w:p>
    <w:p w14:paraId="0E2291EF" w14:textId="5F45453B" w:rsidR="0087276D" w:rsidRDefault="0087276D" w:rsidP="00173DCF">
      <w:pPr>
        <w:spacing w:line="480" w:lineRule="auto"/>
        <w:jc w:val="both"/>
        <w:rPr>
          <w:color w:val="000000" w:themeColor="text1"/>
          <w:sz w:val="24"/>
          <w:szCs w:val="24"/>
        </w:rPr>
      </w:pPr>
    </w:p>
    <w:p w14:paraId="172B2240" w14:textId="284EA3F5" w:rsidR="0087276D" w:rsidRPr="0087276D" w:rsidRDefault="0087276D" w:rsidP="0087276D">
      <w:pPr>
        <w:spacing w:line="480" w:lineRule="auto"/>
        <w:jc w:val="both"/>
        <w:rPr>
          <w:color w:val="000000" w:themeColor="text1"/>
          <w:sz w:val="24"/>
          <w:szCs w:val="24"/>
        </w:rPr>
      </w:pPr>
      <w:r w:rsidRPr="0087276D">
        <w:rPr>
          <w:b/>
          <w:color w:val="000000" w:themeColor="text1"/>
          <w:sz w:val="24"/>
          <w:szCs w:val="24"/>
          <w:highlight w:val="white"/>
        </w:rPr>
        <w:t xml:space="preserve">Chromosome V </w:t>
      </w:r>
      <w:del w:id="337" w:author="Microsoft Office User" w:date="2020-01-01T13:51:00Z">
        <w:r w:rsidDel="00135562">
          <w:rPr>
            <w:b/>
            <w:color w:val="000000" w:themeColor="text1"/>
            <w:sz w:val="24"/>
            <w:szCs w:val="24"/>
            <w:highlight w:val="white"/>
          </w:rPr>
          <w:delText>N</w:delText>
        </w:r>
        <w:r w:rsidRPr="0087276D" w:rsidDel="00135562">
          <w:rPr>
            <w:b/>
            <w:color w:val="000000" w:themeColor="text1"/>
            <w:sz w:val="24"/>
            <w:szCs w:val="24"/>
            <w:highlight w:val="white"/>
          </w:rPr>
          <w:delText>ear</w:delText>
        </w:r>
      </w:del>
      <w:ins w:id="338" w:author="Microsoft Office User" w:date="2020-01-01T13:51:00Z">
        <w:r w:rsidR="00135562">
          <w:rPr>
            <w:b/>
            <w:color w:val="000000" w:themeColor="text1"/>
            <w:sz w:val="24"/>
            <w:szCs w:val="24"/>
            <w:highlight w:val="white"/>
          </w:rPr>
          <w:t>n</w:t>
        </w:r>
        <w:r w:rsidR="00135562" w:rsidRPr="0087276D">
          <w:rPr>
            <w:b/>
            <w:color w:val="000000" w:themeColor="text1"/>
            <w:sz w:val="24"/>
            <w:szCs w:val="24"/>
            <w:highlight w:val="white"/>
          </w:rPr>
          <w:t>ear</w:t>
        </w:r>
      </w:ins>
      <w:r w:rsidRPr="0087276D">
        <w:rPr>
          <w:b/>
          <w:color w:val="000000" w:themeColor="text1"/>
          <w:sz w:val="24"/>
          <w:szCs w:val="24"/>
          <w:highlight w:val="white"/>
        </w:rPr>
        <w:t>-</w:t>
      </w:r>
      <w:del w:id="339" w:author="Microsoft Office User" w:date="2020-01-01T13:51:00Z">
        <w:r w:rsidDel="00135562">
          <w:rPr>
            <w:b/>
            <w:color w:val="000000" w:themeColor="text1"/>
            <w:sz w:val="24"/>
            <w:szCs w:val="24"/>
            <w:highlight w:val="white"/>
          </w:rPr>
          <w:delText>I</w:delText>
        </w:r>
        <w:r w:rsidRPr="0087276D" w:rsidDel="00135562">
          <w:rPr>
            <w:b/>
            <w:color w:val="000000" w:themeColor="text1"/>
            <w:sz w:val="24"/>
            <w:szCs w:val="24"/>
            <w:highlight w:val="white"/>
          </w:rPr>
          <w:delText xml:space="preserve">sogenic </w:delText>
        </w:r>
      </w:del>
      <w:ins w:id="340" w:author="Microsoft Office User" w:date="2020-01-01T13:51:00Z">
        <w:r w:rsidR="00135562">
          <w:rPr>
            <w:b/>
            <w:color w:val="000000" w:themeColor="text1"/>
            <w:sz w:val="24"/>
            <w:szCs w:val="24"/>
            <w:highlight w:val="white"/>
          </w:rPr>
          <w:t>i</w:t>
        </w:r>
        <w:r w:rsidR="00135562" w:rsidRPr="0087276D">
          <w:rPr>
            <w:b/>
            <w:color w:val="000000" w:themeColor="text1"/>
            <w:sz w:val="24"/>
            <w:szCs w:val="24"/>
            <w:highlight w:val="white"/>
          </w:rPr>
          <w:t xml:space="preserve">sogenic </w:t>
        </w:r>
      </w:ins>
      <w:del w:id="341" w:author="Microsoft Office User" w:date="2020-01-01T13:52:00Z">
        <w:r w:rsidDel="00135562">
          <w:rPr>
            <w:b/>
            <w:color w:val="000000" w:themeColor="text1"/>
            <w:sz w:val="24"/>
            <w:szCs w:val="24"/>
            <w:highlight w:val="white"/>
          </w:rPr>
          <w:delText>L</w:delText>
        </w:r>
        <w:r w:rsidRPr="0087276D" w:rsidDel="00135562">
          <w:rPr>
            <w:b/>
            <w:color w:val="000000" w:themeColor="text1"/>
            <w:sz w:val="24"/>
            <w:szCs w:val="24"/>
            <w:highlight w:val="white"/>
          </w:rPr>
          <w:delText xml:space="preserve">ines </w:delText>
        </w:r>
      </w:del>
      <w:ins w:id="342" w:author="Microsoft Office User" w:date="2020-01-01T13:52:00Z">
        <w:r w:rsidR="00135562">
          <w:rPr>
            <w:b/>
            <w:color w:val="000000" w:themeColor="text1"/>
            <w:sz w:val="24"/>
            <w:szCs w:val="24"/>
            <w:highlight w:val="white"/>
          </w:rPr>
          <w:t>l</w:t>
        </w:r>
        <w:r w:rsidR="00135562" w:rsidRPr="0087276D">
          <w:rPr>
            <w:b/>
            <w:color w:val="000000" w:themeColor="text1"/>
            <w:sz w:val="24"/>
            <w:szCs w:val="24"/>
            <w:highlight w:val="white"/>
          </w:rPr>
          <w:t xml:space="preserve">ines </w:t>
        </w:r>
      </w:ins>
      <w:r w:rsidRPr="0087276D">
        <w:rPr>
          <w:b/>
          <w:color w:val="000000" w:themeColor="text1"/>
          <w:sz w:val="24"/>
          <w:szCs w:val="24"/>
          <w:highlight w:val="white"/>
        </w:rPr>
        <w:t xml:space="preserve">do not </w:t>
      </w:r>
      <w:del w:id="343" w:author="Microsoft Office User" w:date="2020-01-01T13:52:00Z">
        <w:r w:rsidDel="00135562">
          <w:rPr>
            <w:b/>
            <w:color w:val="000000" w:themeColor="text1"/>
            <w:sz w:val="24"/>
            <w:szCs w:val="24"/>
            <w:highlight w:val="white"/>
          </w:rPr>
          <w:delText>R</w:delText>
        </w:r>
        <w:r w:rsidRPr="0087276D" w:rsidDel="00135562">
          <w:rPr>
            <w:b/>
            <w:color w:val="000000" w:themeColor="text1"/>
            <w:sz w:val="24"/>
            <w:szCs w:val="24"/>
            <w:highlight w:val="white"/>
          </w:rPr>
          <w:delText xml:space="preserve">ecapitulate </w:delText>
        </w:r>
      </w:del>
      <w:ins w:id="344" w:author="Microsoft Office User" w:date="2020-01-01T13:52:00Z">
        <w:r w:rsidR="00135562">
          <w:rPr>
            <w:b/>
            <w:color w:val="000000" w:themeColor="text1"/>
            <w:sz w:val="24"/>
            <w:szCs w:val="24"/>
            <w:highlight w:val="white"/>
          </w:rPr>
          <w:t>r</w:t>
        </w:r>
        <w:r w:rsidR="00135562" w:rsidRPr="0087276D">
          <w:rPr>
            <w:b/>
            <w:color w:val="000000" w:themeColor="text1"/>
            <w:sz w:val="24"/>
            <w:szCs w:val="24"/>
            <w:highlight w:val="white"/>
          </w:rPr>
          <w:t xml:space="preserve">ecapitulate </w:t>
        </w:r>
      </w:ins>
      <w:del w:id="345" w:author="Microsoft Office User" w:date="2020-01-01T13:52:00Z">
        <w:r w:rsidDel="00135562">
          <w:rPr>
            <w:b/>
            <w:color w:val="000000" w:themeColor="text1"/>
            <w:sz w:val="24"/>
            <w:szCs w:val="24"/>
            <w:highlight w:val="white"/>
          </w:rPr>
          <w:delText>P</w:delText>
        </w:r>
        <w:r w:rsidRPr="0087276D" w:rsidDel="00135562">
          <w:rPr>
            <w:b/>
            <w:color w:val="000000" w:themeColor="text1"/>
            <w:sz w:val="24"/>
            <w:szCs w:val="24"/>
            <w:highlight w:val="white"/>
          </w:rPr>
          <w:delText xml:space="preserve">ropionate </w:delText>
        </w:r>
      </w:del>
      <w:ins w:id="346" w:author="Microsoft Office User" w:date="2020-01-01T13:52:00Z">
        <w:r w:rsidR="00135562">
          <w:rPr>
            <w:b/>
            <w:color w:val="000000" w:themeColor="text1"/>
            <w:sz w:val="24"/>
            <w:szCs w:val="24"/>
            <w:highlight w:val="white"/>
          </w:rPr>
          <w:t>p</w:t>
        </w:r>
        <w:r w:rsidR="00135562" w:rsidRPr="0087276D">
          <w:rPr>
            <w:b/>
            <w:color w:val="000000" w:themeColor="text1"/>
            <w:sz w:val="24"/>
            <w:szCs w:val="24"/>
            <w:highlight w:val="white"/>
          </w:rPr>
          <w:t xml:space="preserve">ropionate </w:t>
        </w:r>
      </w:ins>
      <w:del w:id="347" w:author="Microsoft Office User" w:date="2020-01-01T13:52:00Z">
        <w:r w:rsidDel="00135562">
          <w:rPr>
            <w:b/>
            <w:color w:val="000000" w:themeColor="text1"/>
            <w:sz w:val="24"/>
            <w:szCs w:val="24"/>
            <w:highlight w:val="white"/>
          </w:rPr>
          <w:delText>R</w:delText>
        </w:r>
        <w:r w:rsidRPr="0087276D" w:rsidDel="00135562">
          <w:rPr>
            <w:b/>
            <w:color w:val="000000" w:themeColor="text1"/>
            <w:sz w:val="24"/>
            <w:szCs w:val="24"/>
            <w:highlight w:val="white"/>
          </w:rPr>
          <w:delText>esistance</w:delText>
        </w:r>
      </w:del>
      <w:ins w:id="348" w:author="Microsoft Office User" w:date="2020-01-01T13:52:00Z">
        <w:r w:rsidR="00135562">
          <w:rPr>
            <w:b/>
            <w:color w:val="000000" w:themeColor="text1"/>
            <w:sz w:val="24"/>
            <w:szCs w:val="24"/>
            <w:highlight w:val="white"/>
          </w:rPr>
          <w:t>r</w:t>
        </w:r>
        <w:r w:rsidR="00135562" w:rsidRPr="0087276D">
          <w:rPr>
            <w:b/>
            <w:color w:val="000000" w:themeColor="text1"/>
            <w:sz w:val="24"/>
            <w:szCs w:val="24"/>
            <w:highlight w:val="white"/>
          </w:rPr>
          <w:t>esistance</w:t>
        </w:r>
      </w:ins>
    </w:p>
    <w:p w14:paraId="731309B7" w14:textId="3036F607" w:rsidR="006A09A6" w:rsidRDefault="0087276D" w:rsidP="00173DCF">
      <w:pPr>
        <w:spacing w:line="480" w:lineRule="auto"/>
        <w:jc w:val="both"/>
        <w:rPr>
          <w:color w:val="000000" w:themeColor="text1"/>
          <w:sz w:val="24"/>
          <w:szCs w:val="24"/>
        </w:rPr>
      </w:pPr>
      <w:r w:rsidRPr="0087276D">
        <w:rPr>
          <w:color w:val="000000" w:themeColor="text1"/>
          <w:sz w:val="24"/>
          <w:szCs w:val="24"/>
        </w:rPr>
        <w:t xml:space="preserve">To </w:t>
      </w:r>
      <w:del w:id="349" w:author="Microsoft Office User" w:date="2020-01-01T13:52:00Z">
        <w:r w:rsidDel="00135562">
          <w:rPr>
            <w:color w:val="000000" w:themeColor="text1"/>
            <w:sz w:val="24"/>
            <w:szCs w:val="24"/>
          </w:rPr>
          <w:delText>test the contribution of the</w:delText>
        </w:r>
      </w:del>
      <w:ins w:id="350" w:author="Microsoft Office User" w:date="2020-01-01T13:52:00Z">
        <w:r w:rsidR="00135562">
          <w:rPr>
            <w:color w:val="000000" w:themeColor="text1"/>
            <w:sz w:val="24"/>
            <w:szCs w:val="24"/>
          </w:rPr>
          <w:t>validate the effect of the</w:t>
        </w:r>
      </w:ins>
      <w:r>
        <w:rPr>
          <w:color w:val="000000" w:themeColor="text1"/>
          <w:sz w:val="24"/>
          <w:szCs w:val="24"/>
        </w:rPr>
        <w:t xml:space="preserve"> QTL on</w:t>
      </w:r>
      <w:r w:rsidRPr="0087276D">
        <w:rPr>
          <w:color w:val="000000" w:themeColor="text1"/>
          <w:sz w:val="24"/>
          <w:szCs w:val="24"/>
        </w:rPr>
        <w:t xml:space="preserve"> </w:t>
      </w:r>
      <w:ins w:id="351" w:author="Microsoft Office User" w:date="2020-01-01T13:53:00Z">
        <w:r w:rsidR="00135562">
          <w:rPr>
            <w:color w:val="000000" w:themeColor="text1"/>
            <w:sz w:val="24"/>
            <w:szCs w:val="24"/>
          </w:rPr>
          <w:t xml:space="preserve">the left arm of </w:t>
        </w:r>
      </w:ins>
      <w:r w:rsidRPr="0087276D">
        <w:rPr>
          <w:color w:val="000000" w:themeColor="text1"/>
          <w:sz w:val="24"/>
          <w:szCs w:val="24"/>
        </w:rPr>
        <w:t>chromosome</w:t>
      </w:r>
      <w:r w:rsidR="00A31BC6">
        <w:rPr>
          <w:rFonts w:hint="eastAsia"/>
          <w:color w:val="000000" w:themeColor="text1"/>
          <w:sz w:val="24"/>
          <w:szCs w:val="24"/>
        </w:rPr>
        <w:t xml:space="preserve"> </w:t>
      </w:r>
      <w:r w:rsidR="00A31BC6" w:rsidRPr="00D172B2">
        <w:rPr>
          <w:color w:val="000000" w:themeColor="text1"/>
          <w:sz w:val="24"/>
          <w:szCs w:val="24"/>
        </w:rPr>
        <w:t>V</w:t>
      </w:r>
      <w:r w:rsidRPr="0087276D">
        <w:rPr>
          <w:color w:val="000000" w:themeColor="text1"/>
          <w:sz w:val="24"/>
          <w:szCs w:val="24"/>
        </w:rPr>
        <w:t xml:space="preserve">, we </w:t>
      </w:r>
      <w:r>
        <w:rPr>
          <w:color w:val="000000" w:themeColor="text1"/>
          <w:sz w:val="24"/>
          <w:szCs w:val="24"/>
        </w:rPr>
        <w:t xml:space="preserve">constructed near-isogenic lines (NILs) in which the region associated with propionate resistance </w:t>
      </w:r>
      <w:r w:rsidRPr="0087276D">
        <w:rPr>
          <w:color w:val="000000" w:themeColor="text1"/>
          <w:sz w:val="24"/>
          <w:szCs w:val="24"/>
        </w:rPr>
        <w:t>(</w:t>
      </w:r>
      <w:r w:rsidRPr="0087276D">
        <w:rPr>
          <w:color w:val="000000" w:themeColor="text1"/>
          <w:sz w:val="24"/>
          <w:szCs w:val="24"/>
          <w:highlight w:val="white"/>
        </w:rPr>
        <w:t>V:3213649-4284434)</w:t>
      </w:r>
      <w:r w:rsidRPr="0087276D">
        <w:rPr>
          <w:color w:val="000000" w:themeColor="text1"/>
          <w:sz w:val="24"/>
          <w:szCs w:val="24"/>
        </w:rPr>
        <w:t xml:space="preserve"> </w:t>
      </w:r>
      <w:r>
        <w:rPr>
          <w:color w:val="000000" w:themeColor="text1"/>
          <w:sz w:val="24"/>
          <w:szCs w:val="24"/>
        </w:rPr>
        <w:t>was crossed</w:t>
      </w:r>
      <w:r w:rsidR="006A09A6">
        <w:rPr>
          <w:color w:val="000000" w:themeColor="text1"/>
          <w:sz w:val="24"/>
          <w:szCs w:val="24"/>
        </w:rPr>
        <w:t xml:space="preserve"> from a resistant</w:t>
      </w:r>
      <w:r>
        <w:rPr>
          <w:color w:val="000000" w:themeColor="text1"/>
          <w:sz w:val="24"/>
          <w:szCs w:val="24"/>
        </w:rPr>
        <w:t xml:space="preserve"> into the genome of a sensitive </w:t>
      </w:r>
      <w:r>
        <w:rPr>
          <w:sz w:val="24"/>
          <w:szCs w:val="24"/>
        </w:rPr>
        <w:t>strain.</w:t>
      </w:r>
      <w:r>
        <w:rPr>
          <w:color w:val="000000" w:themeColor="text1"/>
          <w:sz w:val="24"/>
          <w:szCs w:val="24"/>
        </w:rPr>
        <w:t xml:space="preserve"> </w:t>
      </w:r>
      <w:r w:rsidRPr="0087276D">
        <w:rPr>
          <w:color w:val="000000" w:themeColor="text1"/>
          <w:sz w:val="24"/>
          <w:szCs w:val="24"/>
        </w:rPr>
        <w:t>To identify candidate parental strains for NIL construction, we focused on the 12 strains that were phenotyped in the dose-response experiment</w:t>
      </w:r>
      <w:r>
        <w:rPr>
          <w:color w:val="000000" w:themeColor="text1"/>
          <w:sz w:val="24"/>
          <w:szCs w:val="24"/>
        </w:rPr>
        <w:t xml:space="preserve"> (</w:t>
      </w:r>
      <w:r w:rsidRPr="0087276D">
        <w:rPr>
          <w:b/>
          <w:color w:val="000000" w:themeColor="text1"/>
          <w:sz w:val="24"/>
          <w:szCs w:val="24"/>
        </w:rPr>
        <w:t>Figure 1C</w:t>
      </w:r>
      <w:r>
        <w:rPr>
          <w:color w:val="000000" w:themeColor="text1"/>
          <w:sz w:val="24"/>
          <w:szCs w:val="24"/>
        </w:rPr>
        <w:t>)</w:t>
      </w:r>
      <w:r w:rsidRPr="0087276D">
        <w:rPr>
          <w:color w:val="000000" w:themeColor="text1"/>
          <w:sz w:val="24"/>
          <w:szCs w:val="24"/>
        </w:rPr>
        <w:t xml:space="preserve">. Of these 12 strains, </w:t>
      </w:r>
      <w:r w:rsidR="00A31BC6">
        <w:rPr>
          <w:rFonts w:hint="eastAsia"/>
          <w:color w:val="000000" w:themeColor="text1"/>
          <w:sz w:val="24"/>
          <w:szCs w:val="24"/>
        </w:rPr>
        <w:t>two</w:t>
      </w:r>
      <w:r w:rsidR="00A31BC6" w:rsidRPr="0087276D">
        <w:rPr>
          <w:color w:val="000000" w:themeColor="text1"/>
          <w:sz w:val="24"/>
          <w:szCs w:val="24"/>
        </w:rPr>
        <w:t xml:space="preserve"> </w:t>
      </w:r>
      <w:r w:rsidRPr="0087276D">
        <w:rPr>
          <w:color w:val="000000" w:themeColor="text1"/>
          <w:sz w:val="24"/>
          <w:szCs w:val="24"/>
        </w:rPr>
        <w:t xml:space="preserve">were </w:t>
      </w:r>
      <w:r w:rsidR="00A31BC6">
        <w:rPr>
          <w:rFonts w:hint="eastAsia"/>
          <w:color w:val="000000" w:themeColor="text1"/>
          <w:sz w:val="24"/>
          <w:szCs w:val="24"/>
        </w:rPr>
        <w:t xml:space="preserve">significantly </w:t>
      </w:r>
      <w:r w:rsidRPr="0087276D">
        <w:rPr>
          <w:color w:val="000000" w:themeColor="text1"/>
          <w:sz w:val="24"/>
          <w:szCs w:val="24"/>
        </w:rPr>
        <w:t xml:space="preserve">resistant to propionate and </w:t>
      </w:r>
      <w:r w:rsidR="00A31BC6">
        <w:rPr>
          <w:rFonts w:hint="eastAsia"/>
          <w:color w:val="000000" w:themeColor="text1"/>
          <w:sz w:val="24"/>
          <w:szCs w:val="24"/>
        </w:rPr>
        <w:t>ten</w:t>
      </w:r>
      <w:r w:rsidR="00A31BC6" w:rsidRPr="0087276D">
        <w:rPr>
          <w:color w:val="000000" w:themeColor="text1"/>
          <w:sz w:val="24"/>
          <w:szCs w:val="24"/>
        </w:rPr>
        <w:t xml:space="preserve"> </w:t>
      </w:r>
      <w:r w:rsidRPr="0087276D">
        <w:rPr>
          <w:color w:val="000000" w:themeColor="text1"/>
          <w:sz w:val="24"/>
          <w:szCs w:val="24"/>
        </w:rPr>
        <w:t xml:space="preserve">were sensitive. Next, we verified that the propionate-resistant strains had the alternative genotype at the peak QTL marker identified using the single-marker mapping method and were compatible with propionate sensitive strains at the </w:t>
      </w:r>
      <w:r w:rsidRPr="0087276D">
        <w:rPr>
          <w:i/>
          <w:color w:val="000000" w:themeColor="text1"/>
          <w:sz w:val="24"/>
          <w:szCs w:val="24"/>
        </w:rPr>
        <w:t>peel-1-zeel-1</w:t>
      </w:r>
      <w:r w:rsidRPr="0087276D">
        <w:rPr>
          <w:color w:val="000000" w:themeColor="text1"/>
          <w:sz w:val="24"/>
          <w:szCs w:val="24"/>
        </w:rPr>
        <w:t xml:space="preserve"> </w:t>
      </w:r>
      <w:r>
        <w:rPr>
          <w:color w:val="000000" w:themeColor="text1"/>
          <w:sz w:val="24"/>
          <w:szCs w:val="24"/>
        </w:rPr>
        <w:t xml:space="preserve">{Seidel, 2008 #3607} </w:t>
      </w:r>
      <w:r w:rsidRPr="0087276D">
        <w:rPr>
          <w:color w:val="000000" w:themeColor="text1"/>
          <w:sz w:val="24"/>
          <w:szCs w:val="24"/>
        </w:rPr>
        <w:t xml:space="preserve">and </w:t>
      </w:r>
      <w:r w:rsidRPr="0087276D">
        <w:rPr>
          <w:i/>
          <w:color w:val="000000" w:themeColor="text1"/>
          <w:sz w:val="24"/>
          <w:szCs w:val="24"/>
        </w:rPr>
        <w:t>sup-35-pha-1</w:t>
      </w:r>
      <w:r>
        <w:rPr>
          <w:color w:val="000000" w:themeColor="text1"/>
          <w:sz w:val="24"/>
          <w:szCs w:val="24"/>
        </w:rPr>
        <w:t xml:space="preserve"> {Ben-David, 2017 #3608}</w:t>
      </w:r>
      <w:r w:rsidRPr="0087276D">
        <w:rPr>
          <w:color w:val="000000" w:themeColor="text1"/>
          <w:sz w:val="24"/>
          <w:szCs w:val="24"/>
        </w:rPr>
        <w:t xml:space="preserve"> incompatibility loci. Using these criteria, we identified DL238 (propionate-resistant) and BRC20067 (propionate-sensitive) as suitable parental strains for NIL construction. We constructed nine NILs that contained the DL238 genomic region surrounding the chromosome V QTL introgressed into the BRC20067 genetic background (</w:t>
      </w:r>
      <w:r w:rsidRPr="0087276D">
        <w:rPr>
          <w:b/>
          <w:color w:val="000000" w:themeColor="text1"/>
          <w:sz w:val="24"/>
          <w:szCs w:val="24"/>
        </w:rPr>
        <w:t>Figure 3A</w:t>
      </w:r>
      <w:r w:rsidRPr="0087276D">
        <w:rPr>
          <w:color w:val="000000" w:themeColor="text1"/>
          <w:sz w:val="24"/>
          <w:szCs w:val="24"/>
        </w:rPr>
        <w:t xml:space="preserve">). When we exposed these NILs to propionate, we observed that the DL238 </w:t>
      </w:r>
      <w:r w:rsidRPr="0087276D">
        <w:rPr>
          <w:color w:val="000000" w:themeColor="text1"/>
          <w:sz w:val="24"/>
          <w:szCs w:val="24"/>
        </w:rPr>
        <w:lastRenderedPageBreak/>
        <w:t xml:space="preserve">introgressed regions that correspond to the chromosome V QTL confidence interval did not confer propionate </w:t>
      </w:r>
      <w:commentRangeStart w:id="352"/>
      <w:r w:rsidRPr="0087276D">
        <w:rPr>
          <w:color w:val="000000" w:themeColor="text1"/>
          <w:sz w:val="24"/>
          <w:szCs w:val="24"/>
        </w:rPr>
        <w:t xml:space="preserve">resistance </w:t>
      </w:r>
      <w:commentRangeEnd w:id="352"/>
      <w:r w:rsidR="00525FDD">
        <w:rPr>
          <w:rStyle w:val="CommentReference"/>
        </w:rPr>
        <w:commentReference w:id="352"/>
      </w:r>
      <w:r w:rsidRPr="0087276D">
        <w:rPr>
          <w:color w:val="000000" w:themeColor="text1"/>
          <w:sz w:val="24"/>
          <w:szCs w:val="24"/>
        </w:rPr>
        <w:t>(</w:t>
      </w:r>
      <w:r w:rsidRPr="0087276D">
        <w:rPr>
          <w:b/>
          <w:color w:val="000000" w:themeColor="text1"/>
          <w:sz w:val="24"/>
          <w:szCs w:val="24"/>
        </w:rPr>
        <w:t>Figure 3B</w:t>
      </w:r>
      <w:r w:rsidRPr="0087276D">
        <w:rPr>
          <w:color w:val="000000" w:themeColor="text1"/>
          <w:sz w:val="24"/>
          <w:szCs w:val="24"/>
        </w:rPr>
        <w:t>). Because the genomic region spanned by these NILs is larger than the QTL confidence interval, these results suggest</w:t>
      </w:r>
      <w:ins w:id="353" w:author="Microsoft Office User" w:date="2020-01-01T13:54:00Z">
        <w:r w:rsidR="00135562">
          <w:rPr>
            <w:color w:val="000000" w:themeColor="text1"/>
            <w:sz w:val="24"/>
            <w:szCs w:val="24"/>
          </w:rPr>
          <w:t>ed</w:t>
        </w:r>
      </w:ins>
      <w:r w:rsidRPr="0087276D">
        <w:rPr>
          <w:color w:val="000000" w:themeColor="text1"/>
          <w:sz w:val="24"/>
          <w:szCs w:val="24"/>
        </w:rPr>
        <w:t xml:space="preserve"> that the chromosome V QTL we identified might have been the result of a spurious association with genetic variation in this region. Alternatively, the other QTL</w:t>
      </w:r>
      <w:ins w:id="354" w:author="Microsoft Office User" w:date="2020-01-01T13:54:00Z">
        <w:r w:rsidR="00135562">
          <w:rPr>
            <w:color w:val="000000" w:themeColor="text1"/>
            <w:sz w:val="24"/>
            <w:szCs w:val="24"/>
          </w:rPr>
          <w:t xml:space="preserve"> on the right arm of chromosome V</w:t>
        </w:r>
      </w:ins>
      <w:r w:rsidRPr="0087276D">
        <w:rPr>
          <w:color w:val="000000" w:themeColor="text1"/>
          <w:sz w:val="24"/>
          <w:szCs w:val="24"/>
        </w:rPr>
        <w:t xml:space="preserve"> identified by the single-marker mapping approach</w:t>
      </w:r>
      <w:del w:id="355" w:author="Microsoft Office User" w:date="2020-01-01T13:56:00Z">
        <w:r w:rsidRPr="0087276D" w:rsidDel="00135562">
          <w:rPr>
            <w:color w:val="000000" w:themeColor="text1"/>
            <w:sz w:val="24"/>
            <w:szCs w:val="24"/>
          </w:rPr>
          <w:delText xml:space="preserve"> might </w:delText>
        </w:r>
      </w:del>
      <w:del w:id="356" w:author="Microsoft Office User" w:date="2020-01-01T13:54:00Z">
        <w:r w:rsidRPr="0087276D" w:rsidDel="00135562">
          <w:rPr>
            <w:color w:val="000000" w:themeColor="text1"/>
            <w:sz w:val="24"/>
            <w:szCs w:val="24"/>
          </w:rPr>
          <w:delText>contain genetic variation that contributes to</w:delText>
        </w:r>
      </w:del>
      <w:del w:id="357" w:author="Microsoft Office User" w:date="2020-01-01T13:56:00Z">
        <w:r w:rsidRPr="0087276D" w:rsidDel="00135562">
          <w:rPr>
            <w:color w:val="000000" w:themeColor="text1"/>
            <w:sz w:val="24"/>
            <w:szCs w:val="24"/>
          </w:rPr>
          <w:delText xml:space="preserve"> propionate sensitivity,</w:delText>
        </w:r>
      </w:del>
      <w:r w:rsidRPr="0087276D">
        <w:rPr>
          <w:color w:val="000000" w:themeColor="text1"/>
          <w:sz w:val="24"/>
          <w:szCs w:val="24"/>
        </w:rPr>
        <w:t xml:space="preserve"> </w:t>
      </w:r>
      <w:ins w:id="358" w:author="Microsoft Office User" w:date="2020-01-01T13:55:00Z">
        <w:r w:rsidR="00135562">
          <w:rPr>
            <w:color w:val="000000" w:themeColor="text1"/>
            <w:sz w:val="24"/>
            <w:szCs w:val="24"/>
          </w:rPr>
          <w:t xml:space="preserve">or </w:t>
        </w:r>
      </w:ins>
      <w:del w:id="359" w:author="Microsoft Office User" w:date="2020-01-01T13:55:00Z">
        <w:r w:rsidR="00784977" w:rsidDel="00135562">
          <w:rPr>
            <w:color w:val="000000" w:themeColor="text1"/>
            <w:sz w:val="24"/>
            <w:szCs w:val="24"/>
          </w:rPr>
          <w:delText xml:space="preserve">there may be </w:delText>
        </w:r>
        <w:r w:rsidRPr="0087276D" w:rsidDel="00135562">
          <w:rPr>
            <w:color w:val="000000" w:themeColor="text1"/>
            <w:sz w:val="24"/>
            <w:szCs w:val="24"/>
          </w:rPr>
          <w:delText>c</w:delText>
        </w:r>
      </w:del>
      <w:ins w:id="360" w:author="Microsoft Office User" w:date="2020-01-01T13:55:00Z">
        <w:r w:rsidR="00135562">
          <w:rPr>
            <w:color w:val="000000" w:themeColor="text1"/>
            <w:sz w:val="24"/>
            <w:szCs w:val="24"/>
          </w:rPr>
          <w:t>c</w:t>
        </w:r>
      </w:ins>
      <w:r w:rsidRPr="0087276D">
        <w:rPr>
          <w:color w:val="000000" w:themeColor="text1"/>
          <w:sz w:val="24"/>
          <w:szCs w:val="24"/>
        </w:rPr>
        <w:t xml:space="preserve">omplex epistatic interactions </w:t>
      </w:r>
      <w:ins w:id="361" w:author="Microsoft Office User" w:date="2020-01-01T13:56:00Z">
        <w:r w:rsidR="00135562" w:rsidRPr="0087276D">
          <w:rPr>
            <w:color w:val="000000" w:themeColor="text1"/>
            <w:sz w:val="24"/>
            <w:szCs w:val="24"/>
          </w:rPr>
          <w:t xml:space="preserve">might </w:t>
        </w:r>
        <w:r w:rsidR="00135562">
          <w:rPr>
            <w:color w:val="000000" w:themeColor="text1"/>
            <w:sz w:val="24"/>
            <w:szCs w:val="24"/>
          </w:rPr>
          <w:t>underlie differences in</w:t>
        </w:r>
        <w:r w:rsidR="00135562" w:rsidRPr="0087276D">
          <w:rPr>
            <w:color w:val="000000" w:themeColor="text1"/>
            <w:sz w:val="24"/>
            <w:szCs w:val="24"/>
          </w:rPr>
          <w:t xml:space="preserve"> propionate sensitivity</w:t>
        </w:r>
        <w:r w:rsidR="00135562">
          <w:rPr>
            <w:color w:val="000000" w:themeColor="text1"/>
            <w:sz w:val="24"/>
            <w:szCs w:val="24"/>
          </w:rPr>
          <w:t xml:space="preserve"> between these two strains</w:t>
        </w:r>
      </w:ins>
      <w:del w:id="362" w:author="Microsoft Office User" w:date="2020-01-01T13:56:00Z">
        <w:r w:rsidRPr="0087276D" w:rsidDel="00135562">
          <w:rPr>
            <w:color w:val="000000" w:themeColor="text1"/>
            <w:sz w:val="24"/>
            <w:szCs w:val="24"/>
          </w:rPr>
          <w:delText>among these QTL, or the unique QTL identified by SKAT mapping contains variation that contributes to propionate sensitivity</w:delText>
        </w:r>
      </w:del>
      <w:r w:rsidRPr="0087276D">
        <w:rPr>
          <w:color w:val="000000" w:themeColor="text1"/>
          <w:sz w:val="24"/>
          <w:szCs w:val="24"/>
        </w:rPr>
        <w:t xml:space="preserve">. </w:t>
      </w:r>
      <w:ins w:id="363" w:author="Microsoft Office User" w:date="2020-01-01T13:56:00Z">
        <w:r w:rsidR="00135562">
          <w:rPr>
            <w:color w:val="000000" w:themeColor="text1"/>
            <w:sz w:val="24"/>
            <w:szCs w:val="24"/>
          </w:rPr>
          <w:t xml:space="preserve">The observed LD between the two QTL on chromosome V lends support to that hypothesis. </w:t>
        </w:r>
      </w:ins>
      <w:ins w:id="364" w:author="Microsoft Office User" w:date="2020-01-01T13:59:00Z">
        <w:r w:rsidR="00382CE7">
          <w:rPr>
            <w:color w:val="000000" w:themeColor="text1"/>
            <w:sz w:val="24"/>
            <w:szCs w:val="24"/>
          </w:rPr>
          <w:t xml:space="preserve">Because the marker-based GWA mapping might have detected a spurious </w:t>
        </w:r>
      </w:ins>
      <w:ins w:id="365" w:author="Microsoft Office User" w:date="2020-01-01T14:00:00Z">
        <w:r w:rsidR="00382CE7">
          <w:rPr>
            <w:color w:val="000000" w:themeColor="text1"/>
            <w:sz w:val="24"/>
            <w:szCs w:val="24"/>
          </w:rPr>
          <w:t>association</w:t>
        </w:r>
      </w:ins>
      <w:ins w:id="366" w:author="Microsoft Office User" w:date="2020-01-01T13:59:00Z">
        <w:r w:rsidR="00382CE7">
          <w:rPr>
            <w:color w:val="000000" w:themeColor="text1"/>
            <w:sz w:val="24"/>
            <w:szCs w:val="24"/>
          </w:rPr>
          <w:t xml:space="preserve">, we </w:t>
        </w:r>
      </w:ins>
      <w:del w:id="367" w:author="Microsoft Office User" w:date="2020-01-01T14:00:00Z">
        <w:r w:rsidR="006A09A6" w:rsidDel="00382CE7">
          <w:rPr>
            <w:color w:val="000000" w:themeColor="text1"/>
            <w:sz w:val="24"/>
            <w:szCs w:val="24"/>
          </w:rPr>
          <w:delText>Therefore, w</w:delText>
        </w:r>
        <w:r w:rsidR="006A09A6" w:rsidRPr="0087276D" w:rsidDel="00382CE7">
          <w:rPr>
            <w:color w:val="000000" w:themeColor="text1"/>
            <w:sz w:val="24"/>
            <w:szCs w:val="24"/>
          </w:rPr>
          <w:delText xml:space="preserve">e </w:delText>
        </w:r>
        <w:r w:rsidR="006A09A6" w:rsidDel="00382CE7">
          <w:rPr>
            <w:color w:val="000000" w:themeColor="text1"/>
            <w:sz w:val="24"/>
            <w:szCs w:val="24"/>
          </w:rPr>
          <w:delText xml:space="preserve">next </w:delText>
        </w:r>
      </w:del>
      <w:r w:rsidR="006A09A6" w:rsidRPr="0087276D">
        <w:rPr>
          <w:color w:val="000000" w:themeColor="text1"/>
          <w:sz w:val="24"/>
          <w:szCs w:val="24"/>
        </w:rPr>
        <w:t xml:space="preserve">focused on the </w:t>
      </w:r>
      <w:r w:rsidR="00784977" w:rsidRPr="0087276D">
        <w:rPr>
          <w:color w:val="000000" w:themeColor="text1"/>
          <w:sz w:val="24"/>
          <w:szCs w:val="24"/>
        </w:rPr>
        <w:t xml:space="preserve">QTL </w:t>
      </w:r>
      <w:del w:id="368" w:author="Microsoft Office User" w:date="2020-01-01T14:00:00Z">
        <w:r w:rsidR="00784977" w:rsidDel="00382CE7">
          <w:rPr>
            <w:color w:val="000000" w:themeColor="text1"/>
            <w:sz w:val="24"/>
            <w:szCs w:val="24"/>
          </w:rPr>
          <w:delText xml:space="preserve">on </w:delText>
        </w:r>
      </w:del>
      <w:ins w:id="369" w:author="Microsoft Office User" w:date="2020-01-01T14:00:00Z">
        <w:r w:rsidR="00382CE7">
          <w:rPr>
            <w:color w:val="000000" w:themeColor="text1"/>
            <w:sz w:val="24"/>
            <w:szCs w:val="24"/>
          </w:rPr>
          <w:t xml:space="preserve">identified on the right of </w:t>
        </w:r>
      </w:ins>
      <w:r w:rsidR="006A09A6" w:rsidRPr="0087276D">
        <w:rPr>
          <w:color w:val="000000" w:themeColor="text1"/>
          <w:sz w:val="24"/>
          <w:szCs w:val="24"/>
        </w:rPr>
        <w:t>chromosome I</w:t>
      </w:r>
      <w:ins w:id="370" w:author="Microsoft Office User" w:date="2020-01-01T14:00:00Z">
        <w:r w:rsidR="00382CE7">
          <w:rPr>
            <w:color w:val="000000" w:themeColor="text1"/>
            <w:sz w:val="24"/>
            <w:szCs w:val="24"/>
          </w:rPr>
          <w:t xml:space="preserve"> where the gene-based and the marker-based </w:t>
        </w:r>
      </w:ins>
      <w:ins w:id="371" w:author="Microsoft Office User" w:date="2020-01-01T14:01:00Z">
        <w:r w:rsidR="00603E38">
          <w:rPr>
            <w:color w:val="000000" w:themeColor="text1"/>
            <w:sz w:val="24"/>
            <w:szCs w:val="24"/>
          </w:rPr>
          <w:t>GWA mapping approaches overlapped</w:t>
        </w:r>
      </w:ins>
      <w:r w:rsidR="00784977">
        <w:rPr>
          <w:color w:val="000000" w:themeColor="text1"/>
          <w:sz w:val="24"/>
          <w:szCs w:val="24"/>
        </w:rPr>
        <w:t xml:space="preserve"> (</w:t>
      </w:r>
      <w:r w:rsidR="00784977" w:rsidRPr="00784977">
        <w:rPr>
          <w:b/>
          <w:bCs/>
          <w:color w:val="000000" w:themeColor="text1"/>
          <w:sz w:val="24"/>
          <w:szCs w:val="24"/>
        </w:rPr>
        <w:t>Figure 2</w:t>
      </w:r>
      <w:ins w:id="372" w:author="Microsoft Office User" w:date="2020-01-01T14:01:00Z">
        <w:r w:rsidR="00603E38">
          <w:rPr>
            <w:b/>
            <w:bCs/>
            <w:color w:val="000000" w:themeColor="text1"/>
            <w:sz w:val="24"/>
            <w:szCs w:val="24"/>
          </w:rPr>
          <w:t>B and 2</w:t>
        </w:r>
      </w:ins>
      <w:r w:rsidR="00784977" w:rsidRPr="00784977">
        <w:rPr>
          <w:b/>
          <w:bCs/>
          <w:color w:val="000000" w:themeColor="text1"/>
          <w:sz w:val="24"/>
          <w:szCs w:val="24"/>
        </w:rPr>
        <w:t>C</w:t>
      </w:r>
      <w:r w:rsidR="00784977">
        <w:rPr>
          <w:color w:val="000000" w:themeColor="text1"/>
          <w:sz w:val="24"/>
          <w:szCs w:val="24"/>
        </w:rPr>
        <w:t>)</w:t>
      </w:r>
      <w:r w:rsidR="0099288C">
        <w:rPr>
          <w:color w:val="000000" w:themeColor="text1"/>
          <w:sz w:val="24"/>
          <w:szCs w:val="24"/>
        </w:rPr>
        <w:t>.</w:t>
      </w:r>
    </w:p>
    <w:p w14:paraId="3B386BD0" w14:textId="77777777" w:rsidR="006A09A6" w:rsidRPr="006A09A6" w:rsidRDefault="006A09A6" w:rsidP="00173DCF">
      <w:pPr>
        <w:spacing w:line="480" w:lineRule="auto"/>
        <w:jc w:val="both"/>
        <w:rPr>
          <w:color w:val="000000" w:themeColor="text1"/>
          <w:sz w:val="24"/>
          <w:szCs w:val="24"/>
        </w:rPr>
      </w:pPr>
    </w:p>
    <w:p w14:paraId="7E8CE5D3" w14:textId="257A4A55" w:rsidR="006A09A6" w:rsidRPr="006A09A6" w:rsidRDefault="006A09A6" w:rsidP="006A09A6">
      <w:pPr>
        <w:spacing w:line="480" w:lineRule="auto"/>
        <w:jc w:val="both"/>
        <w:rPr>
          <w:color w:val="000000" w:themeColor="text1"/>
          <w:sz w:val="24"/>
          <w:szCs w:val="24"/>
        </w:rPr>
      </w:pPr>
      <w:r w:rsidRPr="006A09A6">
        <w:rPr>
          <w:b/>
          <w:color w:val="000000" w:themeColor="text1"/>
          <w:sz w:val="24"/>
          <w:szCs w:val="24"/>
          <w:highlight w:val="white"/>
        </w:rPr>
        <w:t xml:space="preserve">Variation in the </w:t>
      </w:r>
      <w:r w:rsidRPr="006A09A6">
        <w:rPr>
          <w:b/>
          <w:i/>
          <w:color w:val="000000" w:themeColor="text1"/>
          <w:sz w:val="24"/>
          <w:szCs w:val="24"/>
          <w:highlight w:val="white"/>
        </w:rPr>
        <w:t>glct-3</w:t>
      </w:r>
      <w:r w:rsidRPr="006A09A6">
        <w:rPr>
          <w:b/>
          <w:color w:val="000000" w:themeColor="text1"/>
          <w:sz w:val="24"/>
          <w:szCs w:val="24"/>
          <w:highlight w:val="white"/>
        </w:rPr>
        <w:t xml:space="preserve"> </w:t>
      </w:r>
      <w:del w:id="373" w:author="Microsoft Office User" w:date="2020-01-01T14:01:00Z">
        <w:r w:rsidRPr="006A09A6" w:rsidDel="006E0183">
          <w:rPr>
            <w:b/>
            <w:color w:val="000000" w:themeColor="text1"/>
            <w:sz w:val="24"/>
            <w:szCs w:val="24"/>
            <w:highlight w:val="white"/>
          </w:rPr>
          <w:delText xml:space="preserve">Gene </w:delText>
        </w:r>
      </w:del>
      <w:ins w:id="374" w:author="Microsoft Office User" w:date="2020-01-01T14:01:00Z">
        <w:r w:rsidR="006E0183">
          <w:rPr>
            <w:b/>
            <w:color w:val="000000" w:themeColor="text1"/>
            <w:sz w:val="24"/>
            <w:szCs w:val="24"/>
            <w:highlight w:val="white"/>
          </w:rPr>
          <w:t>g</w:t>
        </w:r>
        <w:r w:rsidR="006E0183" w:rsidRPr="006A09A6">
          <w:rPr>
            <w:b/>
            <w:color w:val="000000" w:themeColor="text1"/>
            <w:sz w:val="24"/>
            <w:szCs w:val="24"/>
            <w:highlight w:val="white"/>
          </w:rPr>
          <w:t xml:space="preserve">ene </w:t>
        </w:r>
      </w:ins>
      <w:del w:id="375" w:author="Microsoft Office User" w:date="2020-01-01T14:01:00Z">
        <w:r w:rsidRPr="006A09A6" w:rsidDel="006E0183">
          <w:rPr>
            <w:b/>
            <w:color w:val="000000" w:themeColor="text1"/>
            <w:sz w:val="24"/>
            <w:szCs w:val="24"/>
            <w:highlight w:val="white"/>
          </w:rPr>
          <w:delText xml:space="preserve">Confers </w:delText>
        </w:r>
      </w:del>
      <w:ins w:id="376" w:author="Microsoft Office User" w:date="2020-01-01T14:01:00Z">
        <w:r w:rsidR="006E0183">
          <w:rPr>
            <w:b/>
            <w:color w:val="000000" w:themeColor="text1"/>
            <w:sz w:val="24"/>
            <w:szCs w:val="24"/>
            <w:highlight w:val="white"/>
          </w:rPr>
          <w:t>c</w:t>
        </w:r>
        <w:r w:rsidR="006E0183" w:rsidRPr="006A09A6">
          <w:rPr>
            <w:b/>
            <w:color w:val="000000" w:themeColor="text1"/>
            <w:sz w:val="24"/>
            <w:szCs w:val="24"/>
            <w:highlight w:val="white"/>
          </w:rPr>
          <w:t>onfer</w:t>
        </w:r>
        <w:r w:rsidR="006E0183">
          <w:rPr>
            <w:b/>
            <w:color w:val="000000" w:themeColor="text1"/>
            <w:sz w:val="24"/>
            <w:szCs w:val="24"/>
            <w:highlight w:val="white"/>
          </w:rPr>
          <w:t>red</w:t>
        </w:r>
        <w:r w:rsidR="006E0183" w:rsidRPr="006A09A6">
          <w:rPr>
            <w:b/>
            <w:color w:val="000000" w:themeColor="text1"/>
            <w:sz w:val="24"/>
            <w:szCs w:val="24"/>
            <w:highlight w:val="white"/>
          </w:rPr>
          <w:t xml:space="preserve"> </w:t>
        </w:r>
      </w:ins>
      <w:del w:id="377" w:author="Microsoft Office User" w:date="2020-01-01T14:01:00Z">
        <w:r w:rsidRPr="006A09A6" w:rsidDel="006E0183">
          <w:rPr>
            <w:b/>
            <w:color w:val="000000" w:themeColor="text1"/>
            <w:sz w:val="24"/>
            <w:szCs w:val="24"/>
            <w:highlight w:val="white"/>
          </w:rPr>
          <w:delText xml:space="preserve">Propionate </w:delText>
        </w:r>
      </w:del>
      <w:ins w:id="378" w:author="Microsoft Office User" w:date="2020-01-01T14:01:00Z">
        <w:r w:rsidR="006E0183">
          <w:rPr>
            <w:b/>
            <w:color w:val="000000" w:themeColor="text1"/>
            <w:sz w:val="24"/>
            <w:szCs w:val="24"/>
            <w:highlight w:val="white"/>
          </w:rPr>
          <w:t>p</w:t>
        </w:r>
        <w:r w:rsidR="006E0183" w:rsidRPr="006A09A6">
          <w:rPr>
            <w:b/>
            <w:color w:val="000000" w:themeColor="text1"/>
            <w:sz w:val="24"/>
            <w:szCs w:val="24"/>
            <w:highlight w:val="white"/>
          </w:rPr>
          <w:t xml:space="preserve">ropionate </w:t>
        </w:r>
      </w:ins>
      <w:del w:id="379" w:author="Microsoft Office User" w:date="2020-01-01T14:01:00Z">
        <w:r w:rsidRPr="006A09A6" w:rsidDel="006E0183">
          <w:rPr>
            <w:b/>
            <w:color w:val="000000" w:themeColor="text1"/>
            <w:sz w:val="24"/>
            <w:szCs w:val="24"/>
            <w:highlight w:val="white"/>
          </w:rPr>
          <w:delText>Resistance</w:delText>
        </w:r>
      </w:del>
      <w:ins w:id="380" w:author="Microsoft Office User" w:date="2020-01-01T14:01:00Z">
        <w:r w:rsidR="006E0183">
          <w:rPr>
            <w:b/>
            <w:color w:val="000000" w:themeColor="text1"/>
            <w:sz w:val="24"/>
            <w:szCs w:val="24"/>
            <w:highlight w:val="white"/>
          </w:rPr>
          <w:t>r</w:t>
        </w:r>
        <w:r w:rsidR="006E0183" w:rsidRPr="006A09A6">
          <w:rPr>
            <w:b/>
            <w:color w:val="000000" w:themeColor="text1"/>
            <w:sz w:val="24"/>
            <w:szCs w:val="24"/>
            <w:highlight w:val="white"/>
          </w:rPr>
          <w:t>esistance</w:t>
        </w:r>
      </w:ins>
    </w:p>
    <w:p w14:paraId="7E59C9A2" w14:textId="3C3DF849" w:rsidR="006A09A6" w:rsidRPr="00DC7B80" w:rsidRDefault="00176C19" w:rsidP="006A09A6">
      <w:pPr>
        <w:spacing w:line="480" w:lineRule="auto"/>
        <w:jc w:val="both"/>
        <w:rPr>
          <w:color w:val="000000" w:themeColor="text1"/>
          <w:sz w:val="24"/>
          <w:szCs w:val="24"/>
        </w:rPr>
      </w:pPr>
      <w:ins w:id="381" w:author="Microsoft Office User" w:date="2020-01-01T14:04:00Z">
        <w:r>
          <w:rPr>
            <w:color w:val="000000" w:themeColor="text1"/>
            <w:sz w:val="24"/>
            <w:szCs w:val="24"/>
          </w:rPr>
          <w:t xml:space="preserve">To narrow and validate the genetic differences that underlie the chromosome I QTL, we turned to closer inspection of the mapped genomic interval. </w:t>
        </w:r>
      </w:ins>
      <w:del w:id="382" w:author="Microsoft Office User" w:date="2020-01-01T14:04:00Z">
        <w:r w:rsidR="006A09A6" w:rsidRPr="00DC7B80" w:rsidDel="00176C19">
          <w:rPr>
            <w:color w:val="000000" w:themeColor="text1"/>
            <w:sz w:val="24"/>
            <w:szCs w:val="24"/>
          </w:rPr>
          <w:delText>Closer inspection of the</w:delText>
        </w:r>
      </w:del>
      <w:ins w:id="383" w:author="Microsoft Office User" w:date="2020-01-01T14:04:00Z">
        <w:r>
          <w:rPr>
            <w:color w:val="000000" w:themeColor="text1"/>
            <w:sz w:val="24"/>
            <w:szCs w:val="24"/>
          </w:rPr>
          <w:t>The</w:t>
        </w:r>
      </w:ins>
      <w:r w:rsidR="006A09A6" w:rsidRPr="00DC7B80">
        <w:rPr>
          <w:color w:val="000000" w:themeColor="text1"/>
          <w:sz w:val="24"/>
          <w:szCs w:val="24"/>
        </w:rPr>
        <w:t xml:space="preserve"> </w:t>
      </w:r>
      <w:r w:rsidR="0099288C" w:rsidRPr="00DC7B80">
        <w:rPr>
          <w:color w:val="000000" w:themeColor="text1"/>
          <w:sz w:val="24"/>
          <w:szCs w:val="24"/>
        </w:rPr>
        <w:t xml:space="preserve">QTL </w:t>
      </w:r>
      <w:ins w:id="384" w:author="Microsoft Office User" w:date="2020-01-01T14:01:00Z">
        <w:r w:rsidR="006E0183">
          <w:rPr>
            <w:color w:val="000000" w:themeColor="text1"/>
            <w:sz w:val="24"/>
            <w:szCs w:val="24"/>
          </w:rPr>
          <w:t xml:space="preserve">region </w:t>
        </w:r>
      </w:ins>
      <w:r w:rsidR="0099288C" w:rsidRPr="00DC7B80">
        <w:rPr>
          <w:color w:val="000000" w:themeColor="text1"/>
          <w:sz w:val="24"/>
          <w:szCs w:val="24"/>
        </w:rPr>
        <w:t xml:space="preserve">on chromosome </w:t>
      </w:r>
      <w:r w:rsidR="00784977">
        <w:rPr>
          <w:color w:val="000000" w:themeColor="text1"/>
          <w:sz w:val="24"/>
          <w:szCs w:val="24"/>
        </w:rPr>
        <w:t>I</w:t>
      </w:r>
      <w:r w:rsidR="0099288C" w:rsidRPr="00DC7B80">
        <w:rPr>
          <w:color w:val="000000" w:themeColor="text1"/>
          <w:sz w:val="24"/>
          <w:szCs w:val="24"/>
        </w:rPr>
        <w:t xml:space="preserve"> </w:t>
      </w:r>
      <w:del w:id="385" w:author="Microsoft Office User" w:date="2020-01-01T14:04:00Z">
        <w:r w:rsidR="0099288C" w:rsidRPr="00DC7B80" w:rsidDel="00176C19">
          <w:rPr>
            <w:color w:val="000000" w:themeColor="text1"/>
            <w:sz w:val="24"/>
            <w:szCs w:val="24"/>
          </w:rPr>
          <w:delText xml:space="preserve">showed that it </w:delText>
        </w:r>
      </w:del>
      <w:del w:id="386" w:author="Microsoft Office User" w:date="2020-01-01T14:01:00Z">
        <w:r w:rsidR="0099288C" w:rsidRPr="00DC7B80" w:rsidDel="006E0183">
          <w:rPr>
            <w:color w:val="000000" w:themeColor="text1"/>
            <w:sz w:val="24"/>
            <w:szCs w:val="24"/>
          </w:rPr>
          <w:delText xml:space="preserve">encompasses </w:delText>
        </w:r>
      </w:del>
      <w:ins w:id="387" w:author="Microsoft Office User" w:date="2020-01-01T14:01:00Z">
        <w:r w:rsidR="006E0183">
          <w:rPr>
            <w:color w:val="000000" w:themeColor="text1"/>
            <w:sz w:val="24"/>
            <w:szCs w:val="24"/>
          </w:rPr>
          <w:t>contains</w:t>
        </w:r>
        <w:r w:rsidR="006E0183" w:rsidRPr="00DC7B80">
          <w:rPr>
            <w:color w:val="000000" w:themeColor="text1"/>
            <w:sz w:val="24"/>
            <w:szCs w:val="24"/>
          </w:rPr>
          <w:t xml:space="preserve"> </w:t>
        </w:r>
      </w:ins>
      <w:r w:rsidR="0099288C" w:rsidRPr="00DC7B80">
        <w:rPr>
          <w:color w:val="000000" w:themeColor="text1"/>
          <w:sz w:val="24"/>
          <w:szCs w:val="24"/>
        </w:rPr>
        <w:t xml:space="preserve">only </w:t>
      </w:r>
      <w:r w:rsidR="006A09A6" w:rsidRPr="00DC7B80">
        <w:rPr>
          <w:color w:val="000000" w:themeColor="text1"/>
          <w:sz w:val="24"/>
          <w:szCs w:val="24"/>
        </w:rPr>
        <w:t>four genes</w:t>
      </w:r>
      <w:r w:rsidR="00DC7B80" w:rsidRPr="00DC7B80">
        <w:rPr>
          <w:color w:val="000000" w:themeColor="text1"/>
          <w:sz w:val="24"/>
          <w:szCs w:val="24"/>
        </w:rPr>
        <w:t xml:space="preserve"> </w:t>
      </w:r>
      <w:commentRangeStart w:id="388"/>
      <w:r w:rsidR="00784977">
        <w:rPr>
          <w:color w:val="000000" w:themeColor="text1"/>
          <w:sz w:val="24"/>
          <w:szCs w:val="24"/>
        </w:rPr>
        <w:t>[</w:t>
      </w:r>
      <w:r w:rsidR="00784977" w:rsidRPr="00784977">
        <w:rPr>
          <w:color w:val="000000" w:themeColor="text1"/>
          <w:sz w:val="24"/>
          <w:szCs w:val="24"/>
          <w:highlight w:val="yellow"/>
        </w:rPr>
        <w:t>I suggested a cartoon of the four genes as Figure 4A – also panels A and B are crazy large and don’t need to be</w:t>
      </w:r>
      <w:del w:id="389" w:author="Microsoft Office User" w:date="2020-01-01T14:05:00Z">
        <w:r w:rsidR="00784977" w:rsidDel="00176C19">
          <w:rPr>
            <w:color w:val="000000" w:themeColor="text1"/>
            <w:sz w:val="24"/>
            <w:szCs w:val="24"/>
          </w:rPr>
          <w:delText>]</w:delText>
        </w:r>
        <w:commentRangeEnd w:id="388"/>
        <w:r w:rsidR="006E0183" w:rsidDel="00176C19">
          <w:rPr>
            <w:rStyle w:val="CommentReference"/>
          </w:rPr>
          <w:commentReference w:id="388"/>
        </w:r>
        <w:r w:rsidR="00DC7B80" w:rsidRPr="00DC7B80" w:rsidDel="00176C19">
          <w:rPr>
            <w:color w:val="000000" w:themeColor="text1"/>
            <w:sz w:val="24"/>
            <w:szCs w:val="24"/>
          </w:rPr>
          <w:delText>.</w:delText>
        </w:r>
        <w:r w:rsidR="006A09A6" w:rsidRPr="00DC7B80" w:rsidDel="00176C19">
          <w:rPr>
            <w:color w:val="000000" w:themeColor="text1"/>
            <w:sz w:val="24"/>
            <w:szCs w:val="24"/>
          </w:rPr>
          <w:delText xml:space="preserve"> </w:delText>
        </w:r>
      </w:del>
      <w:ins w:id="390" w:author="Microsoft Office User" w:date="2020-01-01T14:05:00Z">
        <w:r>
          <w:rPr>
            <w:color w:val="000000" w:themeColor="text1"/>
            <w:sz w:val="24"/>
            <w:szCs w:val="24"/>
          </w:rPr>
          <w:t xml:space="preserve">, and </w:t>
        </w:r>
      </w:ins>
      <w:del w:id="391" w:author="Microsoft Office User" w:date="2020-01-01T14:05:00Z">
        <w:r w:rsidR="00DC7B80" w:rsidDel="00176C19">
          <w:rPr>
            <w:color w:val="000000" w:themeColor="text1"/>
            <w:sz w:val="24"/>
            <w:szCs w:val="24"/>
          </w:rPr>
          <w:delText>B</w:delText>
        </w:r>
        <w:r w:rsidR="006A09A6" w:rsidRPr="00DC7B80" w:rsidDel="00176C19">
          <w:rPr>
            <w:color w:val="000000" w:themeColor="text1"/>
            <w:sz w:val="24"/>
            <w:szCs w:val="24"/>
          </w:rPr>
          <w:delText xml:space="preserve">urden </w:delText>
        </w:r>
      </w:del>
      <w:ins w:id="392" w:author="Microsoft Office User" w:date="2020-01-01T14:05:00Z">
        <w:r>
          <w:rPr>
            <w:color w:val="000000" w:themeColor="text1"/>
            <w:sz w:val="24"/>
            <w:szCs w:val="24"/>
          </w:rPr>
          <w:t>gene-based GWA</w:t>
        </w:r>
        <w:r w:rsidRPr="00DC7B80">
          <w:rPr>
            <w:color w:val="000000" w:themeColor="text1"/>
            <w:sz w:val="24"/>
            <w:szCs w:val="24"/>
          </w:rPr>
          <w:t xml:space="preserve"> </w:t>
        </w:r>
      </w:ins>
      <w:r w:rsidR="006A09A6" w:rsidRPr="00DC7B80">
        <w:rPr>
          <w:color w:val="000000" w:themeColor="text1"/>
          <w:sz w:val="24"/>
          <w:szCs w:val="24"/>
        </w:rPr>
        <w:t xml:space="preserve">mapping revealed that variation </w:t>
      </w:r>
      <w:r w:rsidR="00DC7B80">
        <w:rPr>
          <w:color w:val="000000" w:themeColor="text1"/>
          <w:sz w:val="24"/>
          <w:szCs w:val="24"/>
        </w:rPr>
        <w:t>in</w:t>
      </w:r>
      <w:r w:rsidR="006A09A6" w:rsidRPr="00DC7B80">
        <w:rPr>
          <w:color w:val="000000" w:themeColor="text1"/>
          <w:sz w:val="24"/>
          <w:szCs w:val="24"/>
        </w:rPr>
        <w:t xml:space="preserve"> </w:t>
      </w:r>
      <w:ins w:id="393" w:author="Microsoft Office User" w:date="2020-01-01T14:05:00Z">
        <w:r>
          <w:rPr>
            <w:color w:val="000000" w:themeColor="text1"/>
            <w:sz w:val="24"/>
            <w:szCs w:val="24"/>
          </w:rPr>
          <w:t xml:space="preserve">the gene </w:t>
        </w:r>
      </w:ins>
      <w:r w:rsidR="006A09A6" w:rsidRPr="00DC7B80">
        <w:rPr>
          <w:i/>
          <w:color w:val="000000" w:themeColor="text1"/>
          <w:sz w:val="24"/>
          <w:szCs w:val="24"/>
        </w:rPr>
        <w:t xml:space="preserve">glct-3 </w:t>
      </w:r>
      <w:del w:id="394" w:author="Microsoft Office User" w:date="2020-01-01T14:05:00Z">
        <w:r w:rsidR="00DC7B80" w:rsidDel="00176C19">
          <w:rPr>
            <w:color w:val="000000" w:themeColor="text1"/>
            <w:sz w:val="24"/>
            <w:szCs w:val="24"/>
          </w:rPr>
          <w:delText>is</w:delText>
        </w:r>
        <w:r w:rsidR="006A09A6" w:rsidRPr="00DC7B80" w:rsidDel="00176C19">
          <w:rPr>
            <w:color w:val="000000" w:themeColor="text1"/>
            <w:sz w:val="24"/>
            <w:szCs w:val="24"/>
          </w:rPr>
          <w:delText xml:space="preserve"> </w:delText>
        </w:r>
      </w:del>
      <w:ins w:id="395" w:author="Microsoft Office User" w:date="2020-01-01T14:05:00Z">
        <w:r>
          <w:rPr>
            <w:color w:val="000000" w:themeColor="text1"/>
            <w:sz w:val="24"/>
            <w:szCs w:val="24"/>
          </w:rPr>
          <w:t>was</w:t>
        </w:r>
        <w:r w:rsidRPr="00DC7B80">
          <w:rPr>
            <w:color w:val="000000" w:themeColor="text1"/>
            <w:sz w:val="24"/>
            <w:szCs w:val="24"/>
          </w:rPr>
          <w:t xml:space="preserve"> </w:t>
        </w:r>
      </w:ins>
      <w:r w:rsidR="006A09A6" w:rsidRPr="00DC7B80">
        <w:rPr>
          <w:color w:val="000000" w:themeColor="text1"/>
          <w:sz w:val="24"/>
          <w:szCs w:val="24"/>
        </w:rPr>
        <w:t xml:space="preserve">most correlated with propionate sensitivity </w:t>
      </w:r>
      <w:del w:id="396" w:author="Microsoft Office User" w:date="2020-01-01T14:05:00Z">
        <w:r w:rsidR="00DC7B80" w:rsidDel="00176C19">
          <w:rPr>
            <w:color w:val="000000" w:themeColor="text1"/>
            <w:sz w:val="24"/>
            <w:szCs w:val="24"/>
          </w:rPr>
          <w:delText>in</w:delText>
        </w:r>
        <w:r w:rsidR="006A09A6" w:rsidRPr="00DC7B80" w:rsidDel="00176C19">
          <w:rPr>
            <w:color w:val="000000" w:themeColor="text1"/>
            <w:sz w:val="24"/>
            <w:szCs w:val="24"/>
          </w:rPr>
          <w:delText xml:space="preserve"> </w:delText>
        </w:r>
      </w:del>
      <w:ins w:id="397" w:author="Microsoft Office User" w:date="2020-01-01T14:05:00Z">
        <w:r>
          <w:rPr>
            <w:color w:val="000000" w:themeColor="text1"/>
            <w:sz w:val="24"/>
            <w:szCs w:val="24"/>
          </w:rPr>
          <w:t>across</w:t>
        </w:r>
        <w:r w:rsidRPr="00DC7B80">
          <w:rPr>
            <w:color w:val="000000" w:themeColor="text1"/>
            <w:sz w:val="24"/>
            <w:szCs w:val="24"/>
          </w:rPr>
          <w:t xml:space="preserve"> </w:t>
        </w:r>
      </w:ins>
      <w:r w:rsidR="006A09A6" w:rsidRPr="00DC7B80">
        <w:rPr>
          <w:color w:val="000000" w:themeColor="text1"/>
          <w:sz w:val="24"/>
          <w:szCs w:val="24"/>
        </w:rPr>
        <w:t xml:space="preserve">the </w:t>
      </w:r>
      <w:r w:rsidR="006A09A6" w:rsidRPr="00DC7B80">
        <w:rPr>
          <w:i/>
          <w:color w:val="000000" w:themeColor="text1"/>
          <w:sz w:val="24"/>
          <w:szCs w:val="24"/>
        </w:rPr>
        <w:t>C. elegans</w:t>
      </w:r>
      <w:r w:rsidR="006A09A6" w:rsidRPr="00DC7B80">
        <w:rPr>
          <w:color w:val="000000" w:themeColor="text1"/>
          <w:sz w:val="24"/>
          <w:szCs w:val="24"/>
        </w:rPr>
        <w:t xml:space="preserve"> population (</w:t>
      </w:r>
      <w:r w:rsidR="006A09A6" w:rsidRPr="00DC7B80">
        <w:rPr>
          <w:b/>
          <w:color w:val="000000" w:themeColor="text1"/>
          <w:sz w:val="24"/>
          <w:szCs w:val="24"/>
        </w:rPr>
        <w:t xml:space="preserve">Figure </w:t>
      </w:r>
      <w:r w:rsidR="00410DAD">
        <w:rPr>
          <w:b/>
          <w:color w:val="000000" w:themeColor="text1"/>
          <w:sz w:val="24"/>
          <w:szCs w:val="24"/>
        </w:rPr>
        <w:t>S</w:t>
      </w:r>
      <w:r w:rsidR="006A09A6" w:rsidRPr="00DC7B80">
        <w:rPr>
          <w:b/>
          <w:color w:val="000000" w:themeColor="text1"/>
          <w:sz w:val="24"/>
          <w:szCs w:val="24"/>
        </w:rPr>
        <w:t>4</w:t>
      </w:r>
      <w:r w:rsidR="006A09A6" w:rsidRPr="00DC7B80">
        <w:rPr>
          <w:color w:val="000000" w:themeColor="text1"/>
          <w:sz w:val="24"/>
          <w:szCs w:val="24"/>
        </w:rPr>
        <w:t xml:space="preserve">). Within the </w:t>
      </w:r>
      <w:r w:rsidR="006A09A6" w:rsidRPr="00DC7B80">
        <w:rPr>
          <w:i/>
          <w:color w:val="000000" w:themeColor="text1"/>
          <w:sz w:val="24"/>
          <w:szCs w:val="24"/>
        </w:rPr>
        <w:t>glct-3</w:t>
      </w:r>
      <w:r w:rsidR="006A09A6" w:rsidRPr="00DC7B80">
        <w:rPr>
          <w:color w:val="000000" w:themeColor="text1"/>
          <w:sz w:val="24"/>
          <w:szCs w:val="24"/>
        </w:rPr>
        <w:t xml:space="preserve"> gene, we observed eight distinct combinations of alleles (haplotypes) among the phenotyped </w:t>
      </w:r>
      <w:ins w:id="398" w:author="Microsoft Office User" w:date="2020-01-01T14:05:00Z">
        <w:r>
          <w:rPr>
            <w:color w:val="000000" w:themeColor="text1"/>
            <w:sz w:val="24"/>
            <w:szCs w:val="24"/>
          </w:rPr>
          <w:t xml:space="preserve">wild </w:t>
        </w:r>
      </w:ins>
      <w:del w:id="399" w:author="Microsoft Office User" w:date="2020-01-01T14:05:00Z">
        <w:r w:rsidR="006A09A6" w:rsidRPr="00DC7B80" w:rsidDel="00176C19">
          <w:rPr>
            <w:color w:val="000000" w:themeColor="text1"/>
            <w:sz w:val="24"/>
            <w:szCs w:val="24"/>
          </w:rPr>
          <w:delText xml:space="preserve">population </w:delText>
        </w:r>
      </w:del>
      <w:ins w:id="400" w:author="Microsoft Office User" w:date="2020-01-01T14:05:00Z">
        <w:r>
          <w:rPr>
            <w:color w:val="000000" w:themeColor="text1"/>
            <w:sz w:val="24"/>
            <w:szCs w:val="24"/>
          </w:rPr>
          <w:t>strains</w:t>
        </w:r>
        <w:r w:rsidRPr="00DC7B80">
          <w:rPr>
            <w:color w:val="000000" w:themeColor="text1"/>
            <w:sz w:val="24"/>
            <w:szCs w:val="24"/>
          </w:rPr>
          <w:t xml:space="preserve"> </w:t>
        </w:r>
      </w:ins>
      <w:r w:rsidR="006A09A6" w:rsidRPr="00DC7B80">
        <w:rPr>
          <w:color w:val="000000" w:themeColor="text1"/>
          <w:sz w:val="24"/>
          <w:szCs w:val="24"/>
        </w:rPr>
        <w:t>(</w:t>
      </w:r>
      <w:r w:rsidR="006A09A6" w:rsidRPr="00DC7B80">
        <w:rPr>
          <w:b/>
          <w:color w:val="000000" w:themeColor="text1"/>
          <w:sz w:val="24"/>
          <w:szCs w:val="24"/>
        </w:rPr>
        <w:t xml:space="preserve">Figure </w:t>
      </w:r>
      <w:r w:rsidR="005D277A">
        <w:rPr>
          <w:b/>
          <w:color w:val="000000" w:themeColor="text1"/>
          <w:sz w:val="24"/>
          <w:szCs w:val="24"/>
        </w:rPr>
        <w:t>S</w:t>
      </w:r>
      <w:r w:rsidR="005D277A" w:rsidRPr="00DC7B80">
        <w:rPr>
          <w:b/>
          <w:color w:val="000000" w:themeColor="text1"/>
          <w:sz w:val="24"/>
          <w:szCs w:val="24"/>
        </w:rPr>
        <w:t>4</w:t>
      </w:r>
      <w:r w:rsidR="006A09A6" w:rsidRPr="00DC7B80">
        <w:rPr>
          <w:color w:val="000000" w:themeColor="text1"/>
          <w:sz w:val="24"/>
          <w:szCs w:val="24"/>
        </w:rPr>
        <w:t xml:space="preserve">). Five of these distinct haplotypes </w:t>
      </w:r>
      <w:ins w:id="401" w:author="Microsoft Office User" w:date="2020-01-01T14:06:00Z">
        <w:r>
          <w:rPr>
            <w:color w:val="000000" w:themeColor="text1"/>
            <w:sz w:val="24"/>
            <w:szCs w:val="24"/>
          </w:rPr>
          <w:t xml:space="preserve">all </w:t>
        </w:r>
      </w:ins>
      <w:r w:rsidR="006A09A6" w:rsidRPr="00DC7B80">
        <w:rPr>
          <w:color w:val="000000" w:themeColor="text1"/>
          <w:sz w:val="24"/>
          <w:szCs w:val="24"/>
        </w:rPr>
        <w:t xml:space="preserve">included </w:t>
      </w:r>
      <w:ins w:id="402" w:author="Microsoft Office User" w:date="2020-01-01T14:06:00Z">
        <w:r>
          <w:rPr>
            <w:color w:val="000000" w:themeColor="text1"/>
            <w:sz w:val="24"/>
            <w:szCs w:val="24"/>
          </w:rPr>
          <w:t xml:space="preserve">the same </w:t>
        </w:r>
      </w:ins>
      <w:del w:id="403" w:author="Microsoft Office User" w:date="2020-01-01T14:06:00Z">
        <w:r w:rsidR="006A09A6" w:rsidRPr="00DC7B80" w:rsidDel="00176C19">
          <w:rPr>
            <w:color w:val="000000" w:themeColor="text1"/>
            <w:sz w:val="24"/>
            <w:szCs w:val="24"/>
          </w:rPr>
          <w:delText xml:space="preserve">a </w:delText>
        </w:r>
      </w:del>
      <w:r w:rsidR="006A09A6" w:rsidRPr="00DC7B80">
        <w:rPr>
          <w:color w:val="000000" w:themeColor="text1"/>
          <w:sz w:val="24"/>
          <w:szCs w:val="24"/>
        </w:rPr>
        <w:t>stop-gained variant at amino acid position 16 (Gly16*)</w:t>
      </w:r>
      <w:ins w:id="404" w:author="Microsoft Office User" w:date="2020-01-01T14:06:00Z">
        <w:r>
          <w:rPr>
            <w:color w:val="000000" w:themeColor="text1"/>
            <w:sz w:val="24"/>
            <w:szCs w:val="24"/>
          </w:rPr>
          <w:t>, along with other variants (</w:t>
        </w:r>
      </w:ins>
      <w:del w:id="405" w:author="Microsoft Office User" w:date="2020-01-01T14:06:00Z">
        <w:r w:rsidR="006A09A6" w:rsidRPr="00DC7B80" w:rsidDel="00176C19">
          <w:rPr>
            <w:color w:val="000000" w:themeColor="text1"/>
            <w:sz w:val="24"/>
            <w:szCs w:val="24"/>
          </w:rPr>
          <w:delText>. These five haplotypes include Gly16*</w:delText>
        </w:r>
        <w:r w:rsidR="00546122" w:rsidDel="00176C19">
          <w:rPr>
            <w:color w:val="000000" w:themeColor="text1"/>
            <w:sz w:val="24"/>
            <w:szCs w:val="24"/>
          </w:rPr>
          <w:delText xml:space="preserve"> as well as other variants:</w:delText>
        </w:r>
        <w:r w:rsidR="006A09A6" w:rsidRPr="00DC7B80" w:rsidDel="00176C19">
          <w:rPr>
            <w:color w:val="000000" w:themeColor="text1"/>
            <w:sz w:val="24"/>
            <w:szCs w:val="24"/>
          </w:rPr>
          <w:delText xml:space="preserve"> </w:delText>
        </w:r>
      </w:del>
      <w:r w:rsidR="006A09A6" w:rsidRPr="00DC7B80">
        <w:rPr>
          <w:color w:val="000000" w:themeColor="text1"/>
          <w:sz w:val="24"/>
          <w:szCs w:val="24"/>
        </w:rPr>
        <w:t xml:space="preserve">Gly17Arg, Ser50Ala, </w:t>
      </w:r>
      <w:r w:rsidR="006A09A6" w:rsidRPr="00DC7B80">
        <w:rPr>
          <w:color w:val="000000" w:themeColor="text1"/>
          <w:sz w:val="24"/>
          <w:szCs w:val="24"/>
        </w:rPr>
        <w:lastRenderedPageBreak/>
        <w:t xml:space="preserve">Ser111Thr, Tyr231Cys in </w:t>
      </w:r>
      <w:r w:rsidR="00546122">
        <w:rPr>
          <w:color w:val="000000" w:themeColor="text1"/>
          <w:sz w:val="24"/>
          <w:szCs w:val="24"/>
        </w:rPr>
        <w:t xml:space="preserve">the </w:t>
      </w:r>
      <w:r w:rsidR="006A09A6" w:rsidRPr="00DC7B80">
        <w:rPr>
          <w:color w:val="000000" w:themeColor="text1"/>
          <w:sz w:val="24"/>
          <w:szCs w:val="24"/>
        </w:rPr>
        <w:t>QX1793</w:t>
      </w:r>
      <w:r w:rsidR="00546122">
        <w:rPr>
          <w:color w:val="000000" w:themeColor="text1"/>
          <w:sz w:val="24"/>
          <w:szCs w:val="24"/>
        </w:rPr>
        <w:t xml:space="preserve"> strain</w:t>
      </w:r>
      <w:r w:rsidR="006A09A6" w:rsidRPr="00DC7B80">
        <w:rPr>
          <w:color w:val="000000" w:themeColor="text1"/>
          <w:sz w:val="24"/>
          <w:szCs w:val="24"/>
        </w:rPr>
        <w:t xml:space="preserve">; Gly17Arg Ser50Ala in </w:t>
      </w:r>
      <w:r w:rsidR="00546122">
        <w:rPr>
          <w:color w:val="000000" w:themeColor="text1"/>
          <w:sz w:val="24"/>
          <w:szCs w:val="24"/>
        </w:rPr>
        <w:t xml:space="preserve">the </w:t>
      </w:r>
      <w:r w:rsidR="006A09A6" w:rsidRPr="00DC7B80">
        <w:rPr>
          <w:color w:val="000000" w:themeColor="text1"/>
          <w:sz w:val="24"/>
          <w:szCs w:val="24"/>
        </w:rPr>
        <w:t>CX11276, DL238, ED3046, ED3049, and NIC252</w:t>
      </w:r>
      <w:r w:rsidR="00546122">
        <w:rPr>
          <w:color w:val="000000" w:themeColor="text1"/>
          <w:sz w:val="24"/>
          <w:szCs w:val="24"/>
        </w:rPr>
        <w:t xml:space="preserve"> strains</w:t>
      </w:r>
      <w:r w:rsidR="006A09A6" w:rsidRPr="00DC7B80">
        <w:rPr>
          <w:color w:val="000000" w:themeColor="text1"/>
          <w:sz w:val="24"/>
          <w:szCs w:val="24"/>
        </w:rPr>
        <w:t xml:space="preserve">; Leu184Phe in </w:t>
      </w:r>
      <w:r w:rsidR="00546122">
        <w:rPr>
          <w:color w:val="000000" w:themeColor="text1"/>
          <w:sz w:val="24"/>
          <w:szCs w:val="24"/>
        </w:rPr>
        <w:t xml:space="preserve">the </w:t>
      </w:r>
      <w:r w:rsidR="006A09A6" w:rsidRPr="00DC7B80">
        <w:rPr>
          <w:color w:val="000000" w:themeColor="text1"/>
          <w:sz w:val="24"/>
          <w:szCs w:val="24"/>
        </w:rPr>
        <w:t>ECA36</w:t>
      </w:r>
      <w:r w:rsidR="00546122">
        <w:rPr>
          <w:color w:val="000000" w:themeColor="text1"/>
          <w:sz w:val="24"/>
          <w:szCs w:val="24"/>
        </w:rPr>
        <w:t xml:space="preserve"> strain</w:t>
      </w:r>
      <w:r w:rsidR="006A09A6" w:rsidRPr="00DC7B80">
        <w:rPr>
          <w:color w:val="000000" w:themeColor="text1"/>
          <w:sz w:val="24"/>
          <w:szCs w:val="24"/>
        </w:rPr>
        <w:t xml:space="preserve">; </w:t>
      </w:r>
      <w:del w:id="406" w:author="Microsoft Office User" w:date="2020-01-01T14:07:00Z">
        <w:r w:rsidR="006A09A6" w:rsidRPr="00DC7B80" w:rsidDel="00176C19">
          <w:rPr>
            <w:color w:val="000000" w:themeColor="text1"/>
            <w:sz w:val="24"/>
            <w:szCs w:val="24"/>
          </w:rPr>
          <w:delText xml:space="preserve">Gly16* </w:delText>
        </w:r>
      </w:del>
      <w:r w:rsidR="006A09A6" w:rsidRPr="00DC7B80">
        <w:rPr>
          <w:color w:val="000000" w:themeColor="text1"/>
          <w:sz w:val="24"/>
          <w:szCs w:val="24"/>
        </w:rPr>
        <w:t>Ile46Thr in</w:t>
      </w:r>
      <w:r w:rsidR="00546122">
        <w:rPr>
          <w:color w:val="000000" w:themeColor="text1"/>
          <w:sz w:val="24"/>
          <w:szCs w:val="24"/>
        </w:rPr>
        <w:t xml:space="preserve"> the</w:t>
      </w:r>
      <w:r w:rsidR="006A09A6" w:rsidRPr="00DC7B80">
        <w:rPr>
          <w:color w:val="000000" w:themeColor="text1"/>
          <w:sz w:val="24"/>
          <w:szCs w:val="24"/>
        </w:rPr>
        <w:t xml:space="preserve"> QX1792</w:t>
      </w:r>
      <w:r w:rsidR="00546122">
        <w:rPr>
          <w:color w:val="000000" w:themeColor="text1"/>
          <w:sz w:val="24"/>
          <w:szCs w:val="24"/>
        </w:rPr>
        <w:t xml:space="preserve"> strain, and only </w:t>
      </w:r>
      <w:r w:rsidR="00546122" w:rsidRPr="00DC7B80">
        <w:rPr>
          <w:color w:val="000000" w:themeColor="text1"/>
          <w:sz w:val="24"/>
          <w:szCs w:val="24"/>
        </w:rPr>
        <w:t xml:space="preserve">Gly16* in </w:t>
      </w:r>
      <w:r w:rsidR="00546122">
        <w:rPr>
          <w:color w:val="000000" w:themeColor="text1"/>
          <w:sz w:val="24"/>
          <w:szCs w:val="24"/>
        </w:rPr>
        <w:t xml:space="preserve">the </w:t>
      </w:r>
      <w:r w:rsidR="00546122" w:rsidRPr="00DC7B80">
        <w:rPr>
          <w:color w:val="000000" w:themeColor="text1"/>
          <w:sz w:val="24"/>
          <w:szCs w:val="24"/>
        </w:rPr>
        <w:t>MY23 and QX1791</w:t>
      </w:r>
      <w:r w:rsidR="00546122">
        <w:rPr>
          <w:color w:val="000000" w:themeColor="text1"/>
          <w:sz w:val="24"/>
          <w:szCs w:val="24"/>
        </w:rPr>
        <w:t xml:space="preserve"> strains</w:t>
      </w:r>
      <w:ins w:id="407" w:author="Microsoft Office User" w:date="2020-01-01T14:07:00Z">
        <w:r>
          <w:rPr>
            <w:color w:val="000000" w:themeColor="text1"/>
            <w:sz w:val="24"/>
            <w:szCs w:val="24"/>
          </w:rPr>
          <w:t>)</w:t>
        </w:r>
      </w:ins>
      <w:r w:rsidR="006A09A6" w:rsidRPr="00DC7B80">
        <w:rPr>
          <w:color w:val="000000" w:themeColor="text1"/>
          <w:sz w:val="24"/>
          <w:szCs w:val="24"/>
        </w:rPr>
        <w:t xml:space="preserve">. Strains with the Gly16* variant were on average 20% more resistant to propionate treatment than strains with no variation in </w:t>
      </w:r>
      <w:r w:rsidR="006A09A6" w:rsidRPr="00DC7B80">
        <w:rPr>
          <w:i/>
          <w:color w:val="000000" w:themeColor="text1"/>
          <w:sz w:val="24"/>
          <w:szCs w:val="24"/>
        </w:rPr>
        <w:t>glct-3</w:t>
      </w:r>
      <w:r w:rsidR="00B570CB">
        <w:rPr>
          <w:i/>
          <w:color w:val="000000" w:themeColor="text1"/>
          <w:sz w:val="24"/>
          <w:szCs w:val="24"/>
        </w:rPr>
        <w:t xml:space="preserve"> </w:t>
      </w:r>
      <w:r w:rsidR="00B570CB">
        <w:rPr>
          <w:iCs/>
          <w:color w:val="000000" w:themeColor="text1"/>
          <w:sz w:val="24"/>
          <w:szCs w:val="24"/>
        </w:rPr>
        <w:t>(</w:t>
      </w:r>
      <w:r w:rsidR="00B570CB" w:rsidRPr="00B570CB">
        <w:rPr>
          <w:b/>
          <w:bCs/>
          <w:iCs/>
          <w:color w:val="000000" w:themeColor="text1"/>
          <w:sz w:val="24"/>
          <w:szCs w:val="24"/>
        </w:rPr>
        <w:t xml:space="preserve">Figure </w:t>
      </w:r>
      <w:r w:rsidR="003C10CF">
        <w:rPr>
          <w:rFonts w:hint="eastAsia"/>
          <w:b/>
          <w:bCs/>
          <w:iCs/>
          <w:color w:val="000000" w:themeColor="text1"/>
          <w:sz w:val="24"/>
          <w:szCs w:val="24"/>
        </w:rPr>
        <w:t>4A</w:t>
      </w:r>
      <w:r w:rsidR="00B570CB">
        <w:rPr>
          <w:iCs/>
          <w:color w:val="000000" w:themeColor="text1"/>
          <w:sz w:val="24"/>
          <w:szCs w:val="24"/>
        </w:rPr>
        <w:t>)</w:t>
      </w:r>
      <w:r w:rsidR="006A09A6" w:rsidRPr="00DC7B80">
        <w:rPr>
          <w:color w:val="000000" w:themeColor="text1"/>
          <w:sz w:val="24"/>
          <w:szCs w:val="24"/>
        </w:rPr>
        <w:t xml:space="preserve">. </w:t>
      </w:r>
      <w:ins w:id="408" w:author="Microsoft Office User" w:date="2020-01-01T14:07:00Z">
        <w:r>
          <w:rPr>
            <w:color w:val="000000" w:themeColor="text1"/>
            <w:sz w:val="24"/>
            <w:szCs w:val="24"/>
          </w:rPr>
          <w:t>This genomic regions explains on XX% of the variation in response to exogenous propionate</w:t>
        </w:r>
      </w:ins>
      <w:ins w:id="409" w:author="Microsoft Office User" w:date="2020-01-01T14:08:00Z">
        <w:r>
          <w:rPr>
            <w:color w:val="000000" w:themeColor="text1"/>
            <w:sz w:val="24"/>
            <w:szCs w:val="24"/>
          </w:rPr>
          <w:t xml:space="preserve">, indicating that, although other loci underlie this trait, </w:t>
        </w:r>
      </w:ins>
      <w:ins w:id="410" w:author="Microsoft Office User" w:date="2020-01-01T14:09:00Z">
        <w:r>
          <w:rPr>
            <w:color w:val="000000" w:themeColor="text1"/>
            <w:sz w:val="24"/>
            <w:szCs w:val="24"/>
          </w:rPr>
          <w:t xml:space="preserve">this gene is major contributor to natural differences in </w:t>
        </w:r>
      </w:ins>
      <w:del w:id="411" w:author="Microsoft Office User" w:date="2020-01-01T14:09:00Z">
        <w:r w:rsidR="00784977" w:rsidDel="00176C19">
          <w:rPr>
            <w:color w:val="000000" w:themeColor="text1"/>
            <w:sz w:val="24"/>
            <w:szCs w:val="24"/>
          </w:rPr>
          <w:delText>[</w:delText>
        </w:r>
        <w:r w:rsidR="00784977" w:rsidRPr="00784977" w:rsidDel="00176C19">
          <w:rPr>
            <w:color w:val="000000" w:themeColor="text1"/>
            <w:sz w:val="24"/>
            <w:szCs w:val="24"/>
            <w:highlight w:val="yellow"/>
          </w:rPr>
          <w:delText xml:space="preserve">note: we should discuss that this is not black and white and that there are thus more modifiers in </w:delText>
        </w:r>
        <w:r w:rsidR="00784977" w:rsidRPr="00784977" w:rsidDel="00176C19">
          <w:rPr>
            <w:i/>
            <w:iCs/>
            <w:color w:val="000000" w:themeColor="text1"/>
            <w:sz w:val="24"/>
            <w:szCs w:val="24"/>
            <w:highlight w:val="yellow"/>
          </w:rPr>
          <w:delText>C. elegans</w:delText>
        </w:r>
        <w:r w:rsidR="00784977" w:rsidRPr="00784977" w:rsidDel="00176C19">
          <w:rPr>
            <w:color w:val="000000" w:themeColor="text1"/>
            <w:sz w:val="24"/>
            <w:szCs w:val="24"/>
            <w:highlight w:val="yellow"/>
          </w:rPr>
          <w:delText xml:space="preserve"> that remain to be discovered</w:delText>
        </w:r>
        <w:r w:rsidR="00784977" w:rsidDel="00176C19">
          <w:rPr>
            <w:color w:val="000000" w:themeColor="text1"/>
            <w:sz w:val="24"/>
            <w:szCs w:val="24"/>
          </w:rPr>
          <w:delText xml:space="preserve">]. </w:delText>
        </w:r>
        <w:r w:rsidR="00B570CB" w:rsidDel="00176C19">
          <w:rPr>
            <w:color w:val="000000" w:themeColor="text1"/>
            <w:sz w:val="24"/>
            <w:szCs w:val="24"/>
          </w:rPr>
          <w:delText>T</w:delText>
        </w:r>
        <w:r w:rsidR="006A09A6" w:rsidRPr="00DC7B80" w:rsidDel="00176C19">
          <w:rPr>
            <w:color w:val="000000" w:themeColor="text1"/>
            <w:sz w:val="24"/>
            <w:szCs w:val="24"/>
          </w:rPr>
          <w:delText xml:space="preserve">hese results suggest that putative loss-of-function variation in the </w:delText>
        </w:r>
        <w:r w:rsidR="006A09A6" w:rsidRPr="00DC7B80" w:rsidDel="00176C19">
          <w:rPr>
            <w:i/>
            <w:color w:val="000000" w:themeColor="text1"/>
            <w:sz w:val="24"/>
            <w:szCs w:val="24"/>
          </w:rPr>
          <w:delText>glct-3</w:delText>
        </w:r>
        <w:r w:rsidR="006A09A6" w:rsidRPr="00DC7B80" w:rsidDel="00176C19">
          <w:rPr>
            <w:color w:val="000000" w:themeColor="text1"/>
            <w:sz w:val="24"/>
            <w:szCs w:val="24"/>
          </w:rPr>
          <w:delText xml:space="preserve"> gene is associated with </w:delText>
        </w:r>
      </w:del>
      <w:r w:rsidR="006A09A6" w:rsidRPr="00DC7B80">
        <w:rPr>
          <w:color w:val="000000" w:themeColor="text1"/>
          <w:sz w:val="24"/>
          <w:szCs w:val="24"/>
        </w:rPr>
        <w:t>resistance to propionate.</w:t>
      </w:r>
    </w:p>
    <w:p w14:paraId="559940F7" w14:textId="3BA6B10D" w:rsidR="006A09A6" w:rsidRDefault="006A09A6" w:rsidP="006A09A6">
      <w:pPr>
        <w:spacing w:line="480" w:lineRule="auto"/>
        <w:ind w:firstLine="720"/>
        <w:jc w:val="both"/>
        <w:rPr>
          <w:ins w:id="412" w:author="Microsoft Office User" w:date="2020-01-01T14:35:00Z"/>
          <w:color w:val="000000" w:themeColor="text1"/>
          <w:sz w:val="24"/>
          <w:szCs w:val="24"/>
        </w:rPr>
      </w:pPr>
      <w:r w:rsidRPr="007B0E12">
        <w:rPr>
          <w:color w:val="000000" w:themeColor="text1"/>
          <w:sz w:val="24"/>
          <w:szCs w:val="24"/>
        </w:rPr>
        <w:t xml:space="preserve">To </w:t>
      </w:r>
      <w:r w:rsidR="007B0E12" w:rsidRPr="007B0E12">
        <w:rPr>
          <w:color w:val="000000" w:themeColor="text1"/>
          <w:sz w:val="24"/>
          <w:szCs w:val="24"/>
        </w:rPr>
        <w:t xml:space="preserve">test whether variation in the </w:t>
      </w:r>
      <w:r w:rsidR="007B0E12" w:rsidRPr="007B0E12">
        <w:rPr>
          <w:i/>
          <w:iCs/>
          <w:color w:val="000000" w:themeColor="text1"/>
          <w:sz w:val="24"/>
          <w:szCs w:val="24"/>
        </w:rPr>
        <w:t>glct-3</w:t>
      </w:r>
      <w:r w:rsidR="007B0E12" w:rsidRPr="007B0E12">
        <w:rPr>
          <w:color w:val="000000" w:themeColor="text1"/>
          <w:sz w:val="24"/>
          <w:szCs w:val="24"/>
        </w:rPr>
        <w:t xml:space="preserve"> </w:t>
      </w:r>
      <w:del w:id="413" w:author="Microsoft Office User" w:date="2020-01-01T14:10:00Z">
        <w:r w:rsidR="007B0E12" w:rsidRPr="007B0E12" w:rsidDel="00176C19">
          <w:rPr>
            <w:color w:val="000000" w:themeColor="text1"/>
            <w:sz w:val="24"/>
            <w:szCs w:val="24"/>
          </w:rPr>
          <w:delText>is (partially</w:delText>
        </w:r>
      </w:del>
      <w:ins w:id="414" w:author="Microsoft Office User" w:date="2020-01-01T14:10:00Z">
        <w:r w:rsidR="00176C19">
          <w:rPr>
            <w:color w:val="000000" w:themeColor="text1"/>
            <w:sz w:val="24"/>
            <w:szCs w:val="24"/>
          </w:rPr>
          <w:t xml:space="preserve">is the causal gene underlying </w:t>
        </w:r>
      </w:ins>
      <w:del w:id="415" w:author="Microsoft Office User" w:date="2020-01-01T14:10:00Z">
        <w:r w:rsidR="007B0E12" w:rsidRPr="007B0E12" w:rsidDel="00176C19">
          <w:rPr>
            <w:color w:val="000000" w:themeColor="text1"/>
            <w:sz w:val="24"/>
            <w:szCs w:val="24"/>
          </w:rPr>
          <w:delText>) causative of t</w:delText>
        </w:r>
      </w:del>
      <w:ins w:id="416" w:author="Microsoft Office User" w:date="2020-01-01T14:10:00Z">
        <w:r w:rsidR="00176C19">
          <w:rPr>
            <w:color w:val="000000" w:themeColor="text1"/>
            <w:sz w:val="24"/>
            <w:szCs w:val="24"/>
          </w:rPr>
          <w:t>t</w:t>
        </w:r>
      </w:ins>
      <w:r w:rsidR="007B0E12" w:rsidRPr="007B0E12">
        <w:rPr>
          <w:color w:val="000000" w:themeColor="text1"/>
          <w:sz w:val="24"/>
          <w:szCs w:val="24"/>
        </w:rPr>
        <w:t>he difference in propionate sensitivity</w:t>
      </w:r>
      <w:r w:rsidRPr="007B0E12">
        <w:rPr>
          <w:color w:val="000000" w:themeColor="text1"/>
          <w:sz w:val="24"/>
          <w:szCs w:val="24"/>
        </w:rPr>
        <w:t xml:space="preserve">, we generated two independent </w:t>
      </w:r>
      <w:r w:rsidRPr="007B0E12">
        <w:rPr>
          <w:i/>
          <w:color w:val="000000" w:themeColor="text1"/>
          <w:sz w:val="24"/>
          <w:szCs w:val="24"/>
        </w:rPr>
        <w:t>glct-3</w:t>
      </w:r>
      <w:r w:rsidRPr="007B0E12">
        <w:rPr>
          <w:color w:val="000000" w:themeColor="text1"/>
          <w:sz w:val="24"/>
          <w:szCs w:val="24"/>
        </w:rPr>
        <w:t xml:space="preserve"> alleles in the</w:t>
      </w:r>
      <w:r w:rsidR="007B0E12" w:rsidRPr="007B0E12">
        <w:rPr>
          <w:color w:val="000000" w:themeColor="text1"/>
          <w:sz w:val="24"/>
          <w:szCs w:val="24"/>
        </w:rPr>
        <w:t xml:space="preserve"> propionate sensitive</w:t>
      </w:r>
      <w:r w:rsidRPr="007B0E12">
        <w:rPr>
          <w:color w:val="000000" w:themeColor="text1"/>
          <w:sz w:val="24"/>
          <w:szCs w:val="24"/>
        </w:rPr>
        <w:t xml:space="preserve"> BRC20067 </w:t>
      </w:r>
      <w:r w:rsidR="00784977">
        <w:rPr>
          <w:color w:val="000000" w:themeColor="text1"/>
          <w:sz w:val="24"/>
          <w:szCs w:val="24"/>
        </w:rPr>
        <w:t>strain</w:t>
      </w:r>
      <w:r w:rsidRPr="007B0E12">
        <w:rPr>
          <w:color w:val="000000" w:themeColor="text1"/>
          <w:sz w:val="24"/>
          <w:szCs w:val="24"/>
        </w:rPr>
        <w:t xml:space="preserve"> using CRISPR-Cas9 genome editing</w:t>
      </w:r>
      <w:r w:rsidR="007B0E12" w:rsidRPr="007B0E12">
        <w:rPr>
          <w:color w:val="000000" w:themeColor="text1"/>
        </w:rPr>
        <w:t xml:space="preserve"> </w:t>
      </w:r>
      <w:r w:rsidR="009758EE">
        <w:rPr>
          <w:color w:val="000000" w:themeColor="text1"/>
        </w:rPr>
        <w:t>{Kim, 2014 #3034}</w:t>
      </w:r>
      <w:r w:rsidRPr="007B0E12">
        <w:rPr>
          <w:color w:val="000000" w:themeColor="text1"/>
          <w:sz w:val="24"/>
          <w:szCs w:val="24"/>
        </w:rPr>
        <w:t xml:space="preserve">. The </w:t>
      </w:r>
      <w:r w:rsidRPr="007B0E12">
        <w:rPr>
          <w:i/>
          <w:color w:val="000000" w:themeColor="text1"/>
          <w:sz w:val="24"/>
          <w:szCs w:val="24"/>
        </w:rPr>
        <w:t>ww62</w:t>
      </w:r>
      <w:r w:rsidRPr="007B0E12">
        <w:rPr>
          <w:color w:val="000000" w:themeColor="text1"/>
          <w:sz w:val="24"/>
          <w:szCs w:val="24"/>
        </w:rPr>
        <w:t xml:space="preserve"> allele has a one base pair deletion at position 57 in the first exon that causes a frameshift in the </w:t>
      </w:r>
      <w:r w:rsidRPr="00784977">
        <w:rPr>
          <w:color w:val="000000" w:themeColor="text1"/>
          <w:sz w:val="24"/>
          <w:szCs w:val="24"/>
        </w:rPr>
        <w:t>reading frame</w:t>
      </w:r>
      <w:r w:rsidR="007B0E12" w:rsidRPr="00784977">
        <w:rPr>
          <w:color w:val="000000" w:themeColor="text1"/>
          <w:sz w:val="24"/>
          <w:szCs w:val="24"/>
        </w:rPr>
        <w:t xml:space="preserve"> leading to </w:t>
      </w:r>
      <w:r w:rsidR="00784977" w:rsidRPr="00784977">
        <w:rPr>
          <w:color w:val="000000" w:themeColor="text1"/>
          <w:sz w:val="24"/>
          <w:szCs w:val="24"/>
        </w:rPr>
        <w:t>an early stop codon</w:t>
      </w:r>
      <w:r w:rsidRPr="00784977">
        <w:rPr>
          <w:color w:val="000000" w:themeColor="text1"/>
          <w:sz w:val="24"/>
          <w:szCs w:val="24"/>
        </w:rPr>
        <w:t>, and</w:t>
      </w:r>
      <w:r w:rsidRPr="007B0E12">
        <w:rPr>
          <w:color w:val="000000" w:themeColor="text1"/>
          <w:sz w:val="24"/>
          <w:szCs w:val="24"/>
        </w:rPr>
        <w:t xml:space="preserve"> the </w:t>
      </w:r>
      <w:r w:rsidRPr="007B0E12">
        <w:rPr>
          <w:i/>
          <w:color w:val="000000" w:themeColor="text1"/>
          <w:sz w:val="24"/>
          <w:szCs w:val="24"/>
        </w:rPr>
        <w:t>ww63</w:t>
      </w:r>
      <w:r w:rsidRPr="007B0E12">
        <w:rPr>
          <w:color w:val="000000" w:themeColor="text1"/>
          <w:sz w:val="24"/>
          <w:szCs w:val="24"/>
        </w:rPr>
        <w:t xml:space="preserve"> allele contains the </w:t>
      </w:r>
      <w:ins w:id="417" w:author="Microsoft Office User" w:date="2020-01-01T14:11:00Z">
        <w:r w:rsidR="00176C19">
          <w:rPr>
            <w:color w:val="000000" w:themeColor="text1"/>
            <w:sz w:val="24"/>
            <w:szCs w:val="24"/>
          </w:rPr>
          <w:t xml:space="preserve">same natural </w:t>
        </w:r>
      </w:ins>
      <w:r w:rsidRPr="007B0E12">
        <w:rPr>
          <w:color w:val="000000" w:themeColor="text1"/>
          <w:sz w:val="24"/>
          <w:szCs w:val="24"/>
        </w:rPr>
        <w:t xml:space="preserve">Gly16* variant </w:t>
      </w:r>
      <w:ins w:id="418" w:author="Microsoft Office User" w:date="2020-01-01T14:11:00Z">
        <w:r w:rsidR="00BF2CFD">
          <w:rPr>
            <w:color w:val="000000" w:themeColor="text1"/>
            <w:sz w:val="24"/>
            <w:szCs w:val="24"/>
          </w:rPr>
          <w:t xml:space="preserve">found </w:t>
        </w:r>
      </w:ins>
      <w:del w:id="419" w:author="Microsoft Office User" w:date="2020-01-01T14:11:00Z">
        <w:r w:rsidRPr="007B0E12" w:rsidDel="00176C19">
          <w:rPr>
            <w:color w:val="000000" w:themeColor="text1"/>
            <w:sz w:val="24"/>
            <w:szCs w:val="24"/>
          </w:rPr>
          <w:delText xml:space="preserve">that is present </w:delText>
        </w:r>
      </w:del>
      <w:r w:rsidRPr="007B0E12">
        <w:rPr>
          <w:color w:val="000000" w:themeColor="text1"/>
          <w:sz w:val="24"/>
          <w:szCs w:val="24"/>
        </w:rPr>
        <w:t xml:space="preserve">in DL238. </w:t>
      </w:r>
      <w:ins w:id="420" w:author="Microsoft Office User" w:date="2020-01-01T14:11:00Z">
        <w:r w:rsidR="00BF2CFD">
          <w:rPr>
            <w:color w:val="000000" w:themeColor="text1"/>
            <w:sz w:val="24"/>
            <w:szCs w:val="24"/>
          </w:rPr>
          <w:t>Using the same developmental arrest assays after exposure to expogenous propionate, w</w:t>
        </w:r>
      </w:ins>
      <w:del w:id="421" w:author="Microsoft Office User" w:date="2020-01-01T14:11:00Z">
        <w:r w:rsidRPr="007B0E12" w:rsidDel="00BF2CFD">
          <w:rPr>
            <w:color w:val="000000" w:themeColor="text1"/>
            <w:sz w:val="24"/>
            <w:szCs w:val="24"/>
          </w:rPr>
          <w:delText>W</w:delText>
        </w:r>
      </w:del>
      <w:r w:rsidRPr="007B0E12">
        <w:rPr>
          <w:color w:val="000000" w:themeColor="text1"/>
          <w:sz w:val="24"/>
          <w:szCs w:val="24"/>
        </w:rPr>
        <w:t xml:space="preserve">e </w:t>
      </w:r>
      <w:del w:id="422" w:author="Microsoft Office User" w:date="2020-01-01T14:11:00Z">
        <w:r w:rsidRPr="007B0E12" w:rsidDel="00BF2CFD">
          <w:rPr>
            <w:color w:val="000000" w:themeColor="text1"/>
            <w:sz w:val="24"/>
            <w:szCs w:val="24"/>
          </w:rPr>
          <w:delText xml:space="preserve">found </w:delText>
        </w:r>
      </w:del>
      <w:ins w:id="423" w:author="Microsoft Office User" w:date="2020-01-01T14:11:00Z">
        <w:r w:rsidR="00BF2CFD">
          <w:rPr>
            <w:color w:val="000000" w:themeColor="text1"/>
            <w:sz w:val="24"/>
            <w:szCs w:val="24"/>
          </w:rPr>
          <w:t>determined</w:t>
        </w:r>
        <w:r w:rsidR="00BF2CFD" w:rsidRPr="007B0E12">
          <w:rPr>
            <w:color w:val="000000" w:themeColor="text1"/>
            <w:sz w:val="24"/>
            <w:szCs w:val="24"/>
          </w:rPr>
          <w:t xml:space="preserve"> </w:t>
        </w:r>
      </w:ins>
      <w:r w:rsidRPr="007B0E12">
        <w:rPr>
          <w:color w:val="000000" w:themeColor="text1"/>
          <w:sz w:val="24"/>
          <w:szCs w:val="24"/>
        </w:rPr>
        <w:t xml:space="preserve">that both the </w:t>
      </w:r>
      <w:r w:rsidRPr="007B0E12">
        <w:rPr>
          <w:i/>
          <w:color w:val="000000" w:themeColor="text1"/>
          <w:sz w:val="24"/>
          <w:szCs w:val="24"/>
        </w:rPr>
        <w:t>ww62</w:t>
      </w:r>
      <w:r w:rsidRPr="007B0E12">
        <w:rPr>
          <w:color w:val="000000" w:themeColor="text1"/>
          <w:sz w:val="24"/>
          <w:szCs w:val="24"/>
        </w:rPr>
        <w:t xml:space="preserve"> and </w:t>
      </w:r>
      <w:del w:id="424" w:author="Microsoft Office User" w:date="2020-01-01T14:12:00Z">
        <w:r w:rsidRPr="007B0E12" w:rsidDel="00BF2CFD">
          <w:rPr>
            <w:color w:val="000000" w:themeColor="text1"/>
            <w:sz w:val="24"/>
            <w:szCs w:val="24"/>
          </w:rPr>
          <w:delText xml:space="preserve">the </w:delText>
        </w:r>
      </w:del>
      <w:r w:rsidRPr="007B0E12">
        <w:rPr>
          <w:i/>
          <w:color w:val="000000" w:themeColor="text1"/>
          <w:sz w:val="24"/>
          <w:szCs w:val="24"/>
        </w:rPr>
        <w:t xml:space="preserve">ww63 </w:t>
      </w:r>
      <w:r w:rsidRPr="007B0E12">
        <w:rPr>
          <w:color w:val="000000" w:themeColor="text1"/>
          <w:sz w:val="24"/>
          <w:szCs w:val="24"/>
        </w:rPr>
        <w:t>allele</w:t>
      </w:r>
      <w:ins w:id="425" w:author="Microsoft Office User" w:date="2020-01-01T14:12:00Z">
        <w:r w:rsidR="00BF2CFD">
          <w:rPr>
            <w:color w:val="000000" w:themeColor="text1"/>
            <w:sz w:val="24"/>
            <w:szCs w:val="24"/>
          </w:rPr>
          <w:t>s</w:t>
        </w:r>
      </w:ins>
      <w:r w:rsidRPr="007B0E12">
        <w:rPr>
          <w:color w:val="000000" w:themeColor="text1"/>
          <w:sz w:val="24"/>
          <w:szCs w:val="24"/>
        </w:rPr>
        <w:t xml:space="preserve"> conferred resistance to propionate (</w:t>
      </w:r>
      <w:r w:rsidRPr="007B0E12">
        <w:rPr>
          <w:b/>
          <w:color w:val="000000" w:themeColor="text1"/>
          <w:sz w:val="24"/>
          <w:szCs w:val="24"/>
        </w:rPr>
        <w:t xml:space="preserve">Figure </w:t>
      </w:r>
      <w:r w:rsidR="005B4629" w:rsidRPr="007B0E12">
        <w:rPr>
          <w:b/>
          <w:color w:val="000000" w:themeColor="text1"/>
          <w:sz w:val="24"/>
          <w:szCs w:val="24"/>
        </w:rPr>
        <w:t>4</w:t>
      </w:r>
      <w:r w:rsidR="005B4629">
        <w:rPr>
          <w:rFonts w:hint="eastAsia"/>
          <w:b/>
          <w:color w:val="000000" w:themeColor="text1"/>
          <w:sz w:val="24"/>
          <w:szCs w:val="24"/>
        </w:rPr>
        <w:t>B</w:t>
      </w:r>
      <w:r w:rsidRPr="007B0E12">
        <w:rPr>
          <w:color w:val="000000" w:themeColor="text1"/>
          <w:sz w:val="24"/>
          <w:szCs w:val="24"/>
        </w:rPr>
        <w:t>)</w:t>
      </w:r>
      <w:commentRangeStart w:id="426"/>
      <w:r w:rsidR="00784977">
        <w:rPr>
          <w:color w:val="000000" w:themeColor="text1"/>
          <w:sz w:val="24"/>
          <w:szCs w:val="24"/>
        </w:rPr>
        <w:t>[</w:t>
      </w:r>
      <w:r w:rsidR="00784977" w:rsidRPr="00784977">
        <w:rPr>
          <w:color w:val="000000" w:themeColor="text1"/>
          <w:sz w:val="24"/>
          <w:szCs w:val="24"/>
          <w:highlight w:val="yellow"/>
        </w:rPr>
        <w:t>the alleles are not indicated in the figure</w:t>
      </w:r>
      <w:r w:rsidR="00784977">
        <w:rPr>
          <w:color w:val="000000" w:themeColor="text1"/>
          <w:sz w:val="24"/>
          <w:szCs w:val="24"/>
        </w:rPr>
        <w:t>]</w:t>
      </w:r>
      <w:commentRangeEnd w:id="426"/>
      <w:r w:rsidR="00BF2CFD">
        <w:rPr>
          <w:rStyle w:val="CommentReference"/>
        </w:rPr>
        <w:commentReference w:id="426"/>
      </w:r>
      <w:r w:rsidRPr="007B0E12">
        <w:rPr>
          <w:color w:val="000000" w:themeColor="text1"/>
          <w:sz w:val="24"/>
          <w:szCs w:val="24"/>
        </w:rPr>
        <w:t xml:space="preserve">, </w:t>
      </w:r>
      <w:r w:rsidR="007B0E12">
        <w:rPr>
          <w:color w:val="000000" w:themeColor="text1"/>
          <w:sz w:val="24"/>
          <w:szCs w:val="24"/>
        </w:rPr>
        <w:t>demonstrating</w:t>
      </w:r>
      <w:r w:rsidRPr="007B0E12">
        <w:rPr>
          <w:color w:val="000000" w:themeColor="text1"/>
          <w:sz w:val="24"/>
          <w:szCs w:val="24"/>
        </w:rPr>
        <w:t xml:space="preserve"> that the loss of </w:t>
      </w:r>
      <w:r w:rsidRPr="007B0E12">
        <w:rPr>
          <w:i/>
          <w:color w:val="000000" w:themeColor="text1"/>
          <w:sz w:val="24"/>
          <w:szCs w:val="24"/>
        </w:rPr>
        <w:t xml:space="preserve">glct-3 </w:t>
      </w:r>
      <w:r w:rsidRPr="007B0E12">
        <w:rPr>
          <w:color w:val="000000" w:themeColor="text1"/>
          <w:sz w:val="24"/>
          <w:szCs w:val="24"/>
        </w:rPr>
        <w:t xml:space="preserve">function confers resistance to propionate. </w:t>
      </w:r>
      <w:commentRangeStart w:id="427"/>
      <w:r w:rsidR="00784977">
        <w:rPr>
          <w:color w:val="000000" w:themeColor="text1"/>
          <w:sz w:val="24"/>
          <w:szCs w:val="24"/>
        </w:rPr>
        <w:t>[</w:t>
      </w:r>
      <w:r w:rsidR="00784977" w:rsidRPr="00784977">
        <w:rPr>
          <w:color w:val="000000" w:themeColor="text1"/>
          <w:sz w:val="24"/>
          <w:szCs w:val="24"/>
          <w:highlight w:val="yellow"/>
        </w:rPr>
        <w:t xml:space="preserve">for discussion: how much of the overall heritability is explained by </w:t>
      </w:r>
      <w:r w:rsidR="00784977" w:rsidRPr="00784977">
        <w:rPr>
          <w:i/>
          <w:iCs/>
          <w:color w:val="000000" w:themeColor="text1"/>
          <w:sz w:val="24"/>
          <w:szCs w:val="24"/>
          <w:highlight w:val="yellow"/>
        </w:rPr>
        <w:t>glct-3</w:t>
      </w:r>
      <w:r w:rsidR="00784977" w:rsidRPr="00784977">
        <w:rPr>
          <w:color w:val="000000" w:themeColor="text1"/>
          <w:sz w:val="24"/>
          <w:szCs w:val="24"/>
          <w:highlight w:val="yellow"/>
        </w:rPr>
        <w:t xml:space="preserve"> variation?</w:t>
      </w:r>
      <w:r w:rsidR="00784977">
        <w:rPr>
          <w:color w:val="000000" w:themeColor="text1"/>
          <w:sz w:val="24"/>
          <w:szCs w:val="24"/>
        </w:rPr>
        <w:t>]</w:t>
      </w:r>
      <w:commentRangeEnd w:id="427"/>
      <w:r w:rsidR="00AC551F">
        <w:rPr>
          <w:rStyle w:val="CommentReference"/>
        </w:rPr>
        <w:commentReference w:id="427"/>
      </w:r>
      <w:r w:rsidR="00784977">
        <w:rPr>
          <w:color w:val="000000" w:themeColor="text1"/>
          <w:sz w:val="24"/>
          <w:szCs w:val="24"/>
        </w:rPr>
        <w:t>.</w:t>
      </w:r>
    </w:p>
    <w:p w14:paraId="78CA70C4" w14:textId="77777777" w:rsidR="005F60D9" w:rsidRDefault="005F60D9" w:rsidP="006A09A6">
      <w:pPr>
        <w:spacing w:line="480" w:lineRule="auto"/>
        <w:ind w:firstLine="720"/>
        <w:jc w:val="both"/>
        <w:rPr>
          <w:ins w:id="428" w:author="Microsoft Office User" w:date="2020-01-01T14:24:00Z"/>
          <w:color w:val="000000" w:themeColor="text1"/>
          <w:sz w:val="24"/>
          <w:szCs w:val="24"/>
        </w:rPr>
      </w:pPr>
    </w:p>
    <w:p w14:paraId="4AB96DA7" w14:textId="77777777" w:rsidR="005F60D9" w:rsidRPr="00B47B64" w:rsidRDefault="005F60D9" w:rsidP="005F60D9">
      <w:pPr>
        <w:spacing w:line="480" w:lineRule="auto"/>
        <w:jc w:val="both"/>
        <w:rPr>
          <w:ins w:id="429" w:author="Microsoft Office User" w:date="2020-01-01T14:35:00Z"/>
          <w:b/>
          <w:color w:val="000000" w:themeColor="text1"/>
          <w:sz w:val="24"/>
          <w:szCs w:val="24"/>
          <w:highlight w:val="white"/>
        </w:rPr>
      </w:pPr>
      <w:ins w:id="430" w:author="Microsoft Office User" w:date="2020-01-01T14:35:00Z">
        <w:r>
          <w:rPr>
            <w:b/>
            <w:color w:val="000000" w:themeColor="text1"/>
            <w:sz w:val="24"/>
            <w:szCs w:val="24"/>
            <w:highlight w:val="white"/>
          </w:rPr>
          <w:t>Copy-number of the</w:t>
        </w:r>
        <w:r w:rsidRPr="005921CE">
          <w:rPr>
            <w:b/>
            <w:color w:val="000000" w:themeColor="text1"/>
            <w:sz w:val="24"/>
            <w:szCs w:val="24"/>
            <w:highlight w:val="white"/>
          </w:rPr>
          <w:t xml:space="preserve"> </w:t>
        </w:r>
        <w:r w:rsidRPr="005921CE">
          <w:rPr>
            <w:b/>
            <w:i/>
            <w:color w:val="000000" w:themeColor="text1"/>
            <w:sz w:val="24"/>
            <w:szCs w:val="24"/>
            <w:highlight w:val="white"/>
          </w:rPr>
          <w:t>glct</w:t>
        </w:r>
        <w:r w:rsidRPr="005921CE">
          <w:rPr>
            <w:b/>
            <w:color w:val="000000" w:themeColor="text1"/>
            <w:sz w:val="24"/>
            <w:szCs w:val="24"/>
            <w:highlight w:val="white"/>
          </w:rPr>
          <w:t xml:space="preserve"> </w:t>
        </w:r>
        <w:r>
          <w:rPr>
            <w:b/>
            <w:color w:val="000000" w:themeColor="text1"/>
            <w:sz w:val="24"/>
            <w:szCs w:val="24"/>
            <w:highlight w:val="white"/>
          </w:rPr>
          <w:t>g</w:t>
        </w:r>
        <w:r w:rsidRPr="005921CE">
          <w:rPr>
            <w:b/>
            <w:color w:val="000000" w:themeColor="text1"/>
            <w:sz w:val="24"/>
            <w:szCs w:val="24"/>
            <w:highlight w:val="white"/>
          </w:rPr>
          <w:t xml:space="preserve">ene </w:t>
        </w:r>
        <w:r>
          <w:rPr>
            <w:b/>
            <w:color w:val="000000" w:themeColor="text1"/>
            <w:sz w:val="24"/>
            <w:szCs w:val="24"/>
            <w:highlight w:val="white"/>
          </w:rPr>
          <w:t>f</w:t>
        </w:r>
        <w:r w:rsidRPr="005921CE">
          <w:rPr>
            <w:b/>
            <w:color w:val="000000" w:themeColor="text1"/>
            <w:sz w:val="24"/>
            <w:szCs w:val="24"/>
            <w:highlight w:val="white"/>
          </w:rPr>
          <w:t xml:space="preserve">amily </w:t>
        </w:r>
        <w:r>
          <w:rPr>
            <w:b/>
            <w:color w:val="000000" w:themeColor="text1"/>
            <w:sz w:val="24"/>
            <w:szCs w:val="24"/>
            <w:highlight w:val="white"/>
          </w:rPr>
          <w:t>varies across the</w:t>
        </w:r>
        <w:r w:rsidRPr="005921CE">
          <w:rPr>
            <w:b/>
            <w:color w:val="000000" w:themeColor="text1"/>
            <w:sz w:val="24"/>
            <w:szCs w:val="24"/>
            <w:highlight w:val="white"/>
          </w:rPr>
          <w:t xml:space="preserve"> </w:t>
        </w:r>
        <w:r w:rsidRPr="005921CE">
          <w:rPr>
            <w:b/>
            <w:i/>
            <w:color w:val="000000" w:themeColor="text1"/>
            <w:sz w:val="24"/>
            <w:szCs w:val="24"/>
            <w:highlight w:val="white"/>
          </w:rPr>
          <w:t>C. elegans</w:t>
        </w:r>
        <w:r>
          <w:rPr>
            <w:b/>
            <w:i/>
            <w:color w:val="000000" w:themeColor="text1"/>
            <w:sz w:val="24"/>
            <w:szCs w:val="24"/>
            <w:highlight w:val="white"/>
          </w:rPr>
          <w:t xml:space="preserve"> </w:t>
        </w:r>
        <w:r>
          <w:rPr>
            <w:b/>
            <w:color w:val="000000" w:themeColor="text1"/>
            <w:sz w:val="24"/>
            <w:szCs w:val="24"/>
            <w:highlight w:val="white"/>
          </w:rPr>
          <w:t>species</w:t>
        </w:r>
      </w:ins>
    </w:p>
    <w:p w14:paraId="46B06D72" w14:textId="77777777" w:rsidR="005F60D9" w:rsidRPr="00FE2A6E" w:rsidRDefault="005F60D9" w:rsidP="005F60D9">
      <w:pPr>
        <w:spacing w:line="480" w:lineRule="auto"/>
        <w:jc w:val="both"/>
        <w:rPr>
          <w:ins w:id="431" w:author="Microsoft Office User" w:date="2020-01-01T14:35:00Z"/>
          <w:color w:val="000000" w:themeColor="text1"/>
          <w:sz w:val="24"/>
          <w:szCs w:val="24"/>
        </w:rPr>
      </w:pPr>
      <w:ins w:id="432" w:author="Microsoft Office User" w:date="2020-01-01T14:35:00Z">
        <w:r w:rsidRPr="00FE2A6E">
          <w:rPr>
            <w:color w:val="000000" w:themeColor="text1"/>
            <w:sz w:val="24"/>
            <w:szCs w:val="24"/>
            <w:highlight w:val="white"/>
          </w:rPr>
          <w:t xml:space="preserve">To further explore the evolutionary history of the </w:t>
        </w:r>
        <w:r w:rsidRPr="00FE2A6E">
          <w:rPr>
            <w:i/>
            <w:color w:val="000000" w:themeColor="text1"/>
            <w:sz w:val="24"/>
            <w:szCs w:val="24"/>
            <w:highlight w:val="white"/>
          </w:rPr>
          <w:t>glct-3</w:t>
        </w:r>
        <w:r w:rsidRPr="00FE2A6E">
          <w:rPr>
            <w:color w:val="000000" w:themeColor="text1"/>
            <w:sz w:val="24"/>
            <w:szCs w:val="24"/>
            <w:highlight w:val="white"/>
          </w:rPr>
          <w:t xml:space="preserve"> gene, we </w:t>
        </w:r>
        <w:r>
          <w:rPr>
            <w:color w:val="000000" w:themeColor="text1"/>
            <w:sz w:val="24"/>
            <w:szCs w:val="24"/>
            <w:highlight w:val="white"/>
          </w:rPr>
          <w:t xml:space="preserve">examined </w:t>
        </w:r>
        <w:r w:rsidRPr="00FE2A6E">
          <w:rPr>
            <w:color w:val="000000" w:themeColor="text1"/>
            <w:sz w:val="24"/>
            <w:szCs w:val="24"/>
            <w:highlight w:val="white"/>
          </w:rPr>
          <w:t xml:space="preserve">the conservation of </w:t>
        </w:r>
        <w:r w:rsidRPr="00FE2A6E">
          <w:rPr>
            <w:i/>
            <w:iCs/>
            <w:color w:val="000000" w:themeColor="text1"/>
            <w:sz w:val="24"/>
            <w:szCs w:val="24"/>
            <w:highlight w:val="white"/>
          </w:rPr>
          <w:t>glct-3</w:t>
        </w:r>
        <w:r w:rsidRPr="00FE2A6E">
          <w:rPr>
            <w:color w:val="000000" w:themeColor="text1"/>
            <w:sz w:val="24"/>
            <w:szCs w:val="24"/>
            <w:highlight w:val="white"/>
          </w:rPr>
          <w:t xml:space="preserve"> paralogs </w:t>
        </w:r>
        <w:r>
          <w:rPr>
            <w:color w:val="000000" w:themeColor="text1"/>
            <w:sz w:val="24"/>
            <w:szCs w:val="24"/>
            <w:highlight w:val="white"/>
          </w:rPr>
          <w:t>and their</w:t>
        </w:r>
        <w:r w:rsidRPr="00FE2A6E">
          <w:rPr>
            <w:color w:val="000000" w:themeColor="text1"/>
            <w:sz w:val="24"/>
            <w:szCs w:val="24"/>
            <w:highlight w:val="white"/>
          </w:rPr>
          <w:t xml:space="preserve"> orthologs. </w:t>
        </w:r>
        <w:r w:rsidRPr="00FE2A6E">
          <w:rPr>
            <w:color w:val="000000" w:themeColor="text1"/>
            <w:sz w:val="24"/>
            <w:szCs w:val="24"/>
          </w:rPr>
          <w:t xml:space="preserve">The </w:t>
        </w:r>
        <w:r w:rsidRPr="00FE2A6E">
          <w:rPr>
            <w:i/>
            <w:color w:val="000000" w:themeColor="text1"/>
            <w:sz w:val="24"/>
            <w:szCs w:val="24"/>
          </w:rPr>
          <w:t>glct-3</w:t>
        </w:r>
        <w:r w:rsidRPr="00FE2A6E">
          <w:rPr>
            <w:color w:val="000000" w:themeColor="text1"/>
            <w:sz w:val="24"/>
            <w:szCs w:val="24"/>
          </w:rPr>
          <w:t xml:space="preserve"> gene encodes a glucuronosyl transferase-like protein and has six paralogs in </w:t>
        </w:r>
        <w:r w:rsidRPr="00FE2A6E">
          <w:rPr>
            <w:i/>
            <w:color w:val="000000" w:themeColor="text1"/>
            <w:sz w:val="24"/>
            <w:szCs w:val="24"/>
          </w:rPr>
          <w:t>C. elegans</w:t>
        </w:r>
        <w:r w:rsidRPr="00FE2A6E">
          <w:rPr>
            <w:color w:val="000000" w:themeColor="text1"/>
            <w:sz w:val="24"/>
            <w:szCs w:val="24"/>
          </w:rPr>
          <w:t xml:space="preserve">, including five </w:t>
        </w:r>
        <w:r w:rsidRPr="00FE2A6E">
          <w:rPr>
            <w:color w:val="000000" w:themeColor="text1"/>
            <w:sz w:val="24"/>
            <w:szCs w:val="24"/>
          </w:rPr>
          <w:lastRenderedPageBreak/>
          <w:t xml:space="preserve">closely related </w:t>
        </w:r>
        <w:r>
          <w:rPr>
            <w:color w:val="000000" w:themeColor="text1"/>
            <w:sz w:val="24"/>
            <w:szCs w:val="24"/>
          </w:rPr>
          <w:t>genes</w:t>
        </w:r>
        <w:r w:rsidRPr="00FE2A6E">
          <w:rPr>
            <w:color w:val="000000" w:themeColor="text1"/>
            <w:sz w:val="24"/>
            <w:szCs w:val="24"/>
          </w:rPr>
          <w:t xml:space="preserve"> </w:t>
        </w:r>
        <w:r w:rsidRPr="00FE2A6E">
          <w:rPr>
            <w:i/>
            <w:color w:val="000000" w:themeColor="text1"/>
            <w:sz w:val="24"/>
            <w:szCs w:val="24"/>
          </w:rPr>
          <w:t>glct-1</w:t>
        </w:r>
        <w:r w:rsidRPr="00FE2A6E">
          <w:rPr>
            <w:color w:val="000000" w:themeColor="text1"/>
            <w:sz w:val="24"/>
            <w:szCs w:val="24"/>
          </w:rPr>
          <w:t xml:space="preserve">, </w:t>
        </w:r>
        <w:r w:rsidRPr="00FE2A6E">
          <w:rPr>
            <w:i/>
            <w:color w:val="000000" w:themeColor="text1"/>
            <w:sz w:val="24"/>
            <w:szCs w:val="24"/>
          </w:rPr>
          <w:t>glct-2</w:t>
        </w:r>
        <w:r w:rsidRPr="00FE2A6E">
          <w:rPr>
            <w:color w:val="000000" w:themeColor="text1"/>
            <w:sz w:val="24"/>
            <w:szCs w:val="24"/>
          </w:rPr>
          <w:t xml:space="preserve">, </w:t>
        </w:r>
        <w:r w:rsidRPr="00FE2A6E">
          <w:rPr>
            <w:i/>
            <w:color w:val="000000" w:themeColor="text1"/>
            <w:sz w:val="24"/>
            <w:szCs w:val="24"/>
          </w:rPr>
          <w:t>glct-4</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and </w:t>
        </w:r>
        <w:r w:rsidRPr="00FE2A6E">
          <w:rPr>
            <w:i/>
            <w:color w:val="000000" w:themeColor="text1"/>
            <w:sz w:val="24"/>
            <w:szCs w:val="24"/>
          </w:rPr>
          <w:t>glct-6</w:t>
        </w:r>
        <w:r w:rsidRPr="00FE2A6E">
          <w:rPr>
            <w:color w:val="000000" w:themeColor="text1"/>
            <w:sz w:val="24"/>
            <w:szCs w:val="24"/>
          </w:rPr>
          <w:t xml:space="preserve">, and one distantly related paralog </w:t>
        </w:r>
        <w:r w:rsidRPr="00FE2A6E">
          <w:rPr>
            <w:i/>
            <w:color w:val="000000" w:themeColor="text1"/>
            <w:sz w:val="24"/>
            <w:szCs w:val="24"/>
          </w:rPr>
          <w:t>sqv</w:t>
        </w:r>
        <w:r w:rsidRPr="00157378">
          <w:rPr>
            <w:i/>
            <w:color w:val="000000" w:themeColor="text1"/>
            <w:sz w:val="24"/>
            <w:szCs w:val="24"/>
          </w:rPr>
          <w:t>-8</w:t>
        </w:r>
        <w:r w:rsidRPr="00157378">
          <w:rPr>
            <w:color w:val="000000" w:themeColor="text1"/>
            <w:sz w:val="24"/>
            <w:szCs w:val="24"/>
          </w:rPr>
          <w:t>, which we will not discuss further</w:t>
        </w:r>
        <w:r w:rsidRPr="00FE2A6E">
          <w:rPr>
            <w:color w:val="000000" w:themeColor="text1"/>
            <w:sz w:val="24"/>
            <w:szCs w:val="24"/>
          </w:rPr>
          <w:t xml:space="preserve"> (</w:t>
        </w:r>
        <w:r w:rsidRPr="00FE2A6E">
          <w:rPr>
            <w:b/>
            <w:color w:val="000000" w:themeColor="text1"/>
            <w:sz w:val="24"/>
            <w:szCs w:val="24"/>
          </w:rPr>
          <w:t>Figure 5A</w:t>
        </w:r>
        <w:r>
          <w:rPr>
            <w:color w:val="000000" w:themeColor="text1"/>
            <w:sz w:val="24"/>
            <w:szCs w:val="24"/>
          </w:rPr>
          <w:t>)</w:t>
        </w:r>
        <w:r w:rsidRPr="00FE2A6E">
          <w:rPr>
            <w:color w:val="000000" w:themeColor="text1"/>
            <w:sz w:val="24"/>
            <w:szCs w:val="24"/>
          </w:rPr>
          <w:t xml:space="preserve">. </w:t>
        </w:r>
        <w:r>
          <w:rPr>
            <w:color w:val="000000" w:themeColor="text1"/>
            <w:sz w:val="24"/>
            <w:szCs w:val="24"/>
          </w:rPr>
          <w:t xml:space="preserve">Five </w:t>
        </w:r>
        <w:r w:rsidRPr="00027829">
          <w:rPr>
            <w:i/>
            <w:iCs/>
            <w:color w:val="000000" w:themeColor="text1"/>
            <w:sz w:val="24"/>
            <w:szCs w:val="24"/>
          </w:rPr>
          <w:t>glct</w:t>
        </w:r>
        <w:r>
          <w:rPr>
            <w:color w:val="000000" w:themeColor="text1"/>
            <w:sz w:val="24"/>
            <w:szCs w:val="24"/>
          </w:rPr>
          <w:t xml:space="preserve"> genes (1-5) </w:t>
        </w:r>
        <w:r w:rsidRPr="00FE2A6E">
          <w:rPr>
            <w:color w:val="000000" w:themeColor="text1"/>
            <w:sz w:val="24"/>
            <w:szCs w:val="24"/>
          </w:rPr>
          <w:t xml:space="preserve">are located </w:t>
        </w:r>
        <w:r>
          <w:rPr>
            <w:color w:val="000000" w:themeColor="text1"/>
            <w:sz w:val="24"/>
            <w:szCs w:val="24"/>
          </w:rPr>
          <w:t>on an</w:t>
        </w:r>
        <w:r w:rsidRPr="00FE2A6E">
          <w:rPr>
            <w:color w:val="000000" w:themeColor="text1"/>
            <w:sz w:val="24"/>
            <w:szCs w:val="24"/>
          </w:rPr>
          <w:t xml:space="preserve"> 80 kb </w:t>
        </w:r>
        <w:r>
          <w:rPr>
            <w:color w:val="000000" w:themeColor="text1"/>
            <w:sz w:val="24"/>
            <w:szCs w:val="24"/>
          </w:rPr>
          <w:t>region</w:t>
        </w:r>
        <w:r w:rsidRPr="00FE2A6E">
          <w:rPr>
            <w:color w:val="000000" w:themeColor="text1"/>
            <w:sz w:val="24"/>
            <w:szCs w:val="24"/>
          </w:rPr>
          <w:t xml:space="preserve"> on chromosome I, </w:t>
        </w:r>
        <w:r>
          <w:rPr>
            <w:color w:val="000000" w:themeColor="text1"/>
            <w:sz w:val="24"/>
            <w:szCs w:val="24"/>
          </w:rPr>
          <w:t>and</w:t>
        </w:r>
        <w:r w:rsidRPr="00FE2A6E">
          <w:rPr>
            <w:color w:val="000000" w:themeColor="text1"/>
            <w:sz w:val="24"/>
            <w:szCs w:val="24"/>
          </w:rPr>
          <w:t xml:space="preserve"> </w:t>
        </w:r>
        <w:r w:rsidRPr="00FE2A6E">
          <w:rPr>
            <w:i/>
            <w:color w:val="000000" w:themeColor="text1"/>
            <w:sz w:val="24"/>
            <w:szCs w:val="24"/>
          </w:rPr>
          <w:t>glct-6</w:t>
        </w:r>
        <w:r w:rsidRPr="00FE2A6E">
          <w:rPr>
            <w:color w:val="000000" w:themeColor="text1"/>
            <w:sz w:val="24"/>
            <w:szCs w:val="24"/>
          </w:rPr>
          <w:t xml:space="preserve"> is located on chromosome IV. The close proximity of five of the six paralogs </w:t>
        </w:r>
        <w:r>
          <w:rPr>
            <w:color w:val="000000" w:themeColor="text1"/>
            <w:sz w:val="24"/>
            <w:szCs w:val="24"/>
          </w:rPr>
          <w:t>suggests</w:t>
        </w:r>
        <w:r w:rsidRPr="00FE2A6E">
          <w:rPr>
            <w:color w:val="000000" w:themeColor="text1"/>
            <w:sz w:val="24"/>
            <w:szCs w:val="24"/>
          </w:rPr>
          <w:t xml:space="preserve"> that these genes are the products of gene duplication events</w:t>
        </w:r>
        <w:r>
          <w:rPr>
            <w:color w:val="000000" w:themeColor="text1"/>
            <w:sz w:val="24"/>
            <w:szCs w:val="24"/>
          </w:rPr>
          <w:t xml:space="preserve">, as observed for other gene families in </w:t>
        </w:r>
        <w:r>
          <w:rPr>
            <w:i/>
            <w:color w:val="000000" w:themeColor="text1"/>
            <w:sz w:val="24"/>
            <w:szCs w:val="24"/>
          </w:rPr>
          <w:t>C. elegans</w:t>
        </w:r>
        <w:r>
          <w:rPr>
            <w:color w:val="000000" w:themeColor="text1"/>
          </w:rPr>
          <w:t xml:space="preserve"> (</w:t>
        </w:r>
        <w:commentRangeStart w:id="433"/>
        <w:r w:rsidRPr="00027829">
          <w:rPr>
            <w:color w:val="000000" w:themeColor="text1"/>
            <w:highlight w:val="yellow"/>
          </w:rPr>
          <w:t>REF</w:t>
        </w:r>
        <w:commentRangeEnd w:id="433"/>
        <w:r>
          <w:rPr>
            <w:rStyle w:val="CommentReference"/>
          </w:rPr>
          <w:commentReference w:id="433"/>
        </w:r>
        <w:r>
          <w:rPr>
            <w:color w:val="000000" w:themeColor="text1"/>
          </w:rPr>
          <w:t>)</w:t>
        </w:r>
        <w:r w:rsidRPr="00FE2A6E">
          <w:rPr>
            <w:color w:val="000000" w:themeColor="text1"/>
            <w:sz w:val="24"/>
            <w:szCs w:val="24"/>
          </w:rPr>
          <w:t xml:space="preserve">. </w:t>
        </w:r>
        <w:r>
          <w:rPr>
            <w:color w:val="000000" w:themeColor="text1"/>
            <w:sz w:val="24"/>
            <w:szCs w:val="24"/>
          </w:rPr>
          <w:t>W</w:t>
        </w:r>
        <w:r w:rsidRPr="00FE2A6E">
          <w:rPr>
            <w:color w:val="000000" w:themeColor="text1"/>
            <w:sz w:val="24"/>
            <w:szCs w:val="24"/>
          </w:rPr>
          <w:t>e observe</w:t>
        </w:r>
        <w:r>
          <w:rPr>
            <w:color w:val="000000" w:themeColor="text1"/>
            <w:sz w:val="24"/>
            <w:szCs w:val="24"/>
          </w:rPr>
          <w:t>d</w:t>
        </w:r>
        <w:r w:rsidRPr="00FE2A6E">
          <w:rPr>
            <w:color w:val="000000" w:themeColor="text1"/>
            <w:sz w:val="24"/>
            <w:szCs w:val="24"/>
          </w:rPr>
          <w:t xml:space="preserve"> elevated levels of variation in the genomic region that contains </w:t>
        </w:r>
        <w:r w:rsidRPr="00FE2A6E">
          <w:rPr>
            <w:i/>
            <w:color w:val="000000" w:themeColor="text1"/>
            <w:sz w:val="24"/>
            <w:szCs w:val="24"/>
          </w:rPr>
          <w:t>glct-1</w:t>
        </w:r>
        <w:r w:rsidRPr="00FE2A6E">
          <w:rPr>
            <w:color w:val="000000" w:themeColor="text1"/>
            <w:sz w:val="24"/>
            <w:szCs w:val="24"/>
          </w:rPr>
          <w:t xml:space="preserve"> t</w:t>
        </w:r>
        <w:r>
          <w:rPr>
            <w:color w:val="000000" w:themeColor="text1"/>
            <w:sz w:val="24"/>
            <w:szCs w:val="24"/>
          </w:rPr>
          <w:t>hrough</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w:t>
        </w:r>
        <w:commentRangeStart w:id="434"/>
        <w:r w:rsidRPr="00FE2A6E">
          <w:rPr>
            <w:color w:val="000000" w:themeColor="text1"/>
            <w:sz w:val="24"/>
            <w:szCs w:val="24"/>
          </w:rPr>
          <w:t>(</w:t>
        </w:r>
        <w:r w:rsidRPr="00FE2A6E">
          <w:rPr>
            <w:b/>
            <w:color w:val="000000" w:themeColor="text1"/>
            <w:sz w:val="24"/>
            <w:szCs w:val="24"/>
          </w:rPr>
          <w:t>Figure 5B-C</w:t>
        </w:r>
        <w:r w:rsidRPr="00FE2A6E">
          <w:rPr>
            <w:color w:val="000000" w:themeColor="text1"/>
            <w:sz w:val="24"/>
            <w:szCs w:val="24"/>
          </w:rPr>
          <w:t>)</w:t>
        </w:r>
        <w:commentRangeEnd w:id="434"/>
        <w:r>
          <w:rPr>
            <w:rStyle w:val="CommentReference"/>
          </w:rPr>
          <w:commentReference w:id="434"/>
        </w:r>
        <w:r w:rsidRPr="00FE2A6E">
          <w:rPr>
            <w:color w:val="000000" w:themeColor="text1"/>
            <w:sz w:val="24"/>
            <w:szCs w:val="24"/>
          </w:rPr>
          <w:t>, which support</w:t>
        </w:r>
        <w:r>
          <w:rPr>
            <w:color w:val="000000" w:themeColor="text1"/>
            <w:sz w:val="24"/>
            <w:szCs w:val="24"/>
          </w:rPr>
          <w:t>s</w:t>
        </w:r>
        <w:r w:rsidRPr="00FE2A6E">
          <w:rPr>
            <w:color w:val="000000" w:themeColor="text1"/>
            <w:sz w:val="24"/>
            <w:szCs w:val="24"/>
          </w:rPr>
          <w:t xml:space="preserve"> the hypothesis that these sequences duplicated at some point in the </w:t>
        </w:r>
        <w:r w:rsidRPr="00FE2A6E">
          <w:rPr>
            <w:i/>
            <w:color w:val="000000" w:themeColor="text1"/>
            <w:sz w:val="24"/>
            <w:szCs w:val="24"/>
          </w:rPr>
          <w:t>C. elegans</w:t>
        </w:r>
        <w:r w:rsidRPr="00FE2A6E">
          <w:rPr>
            <w:color w:val="000000" w:themeColor="text1"/>
            <w:sz w:val="24"/>
            <w:szCs w:val="24"/>
          </w:rPr>
          <w:t xml:space="preserve"> lineage and then diverged.</w:t>
        </w:r>
        <w:r>
          <w:rPr>
            <w:color w:val="000000" w:themeColor="text1"/>
            <w:sz w:val="24"/>
            <w:szCs w:val="24"/>
          </w:rPr>
          <w:t xml:space="preserve"> </w:t>
        </w:r>
      </w:ins>
    </w:p>
    <w:p w14:paraId="796376B7" w14:textId="15CDE3D5" w:rsidR="005F60D9" w:rsidRPr="00027829" w:rsidRDefault="005F60D9" w:rsidP="005F60D9">
      <w:pPr>
        <w:spacing w:line="480" w:lineRule="auto"/>
        <w:jc w:val="both"/>
        <w:rPr>
          <w:ins w:id="435" w:author="Microsoft Office User" w:date="2020-01-01T14:35:00Z"/>
          <w:color w:val="000000" w:themeColor="text1"/>
          <w:sz w:val="24"/>
          <w:szCs w:val="24"/>
        </w:rPr>
      </w:pPr>
      <w:ins w:id="436" w:author="Microsoft Office User" w:date="2020-01-01T14:35:00Z">
        <w:r w:rsidRPr="00027829">
          <w:rPr>
            <w:color w:val="000000" w:themeColor="text1"/>
            <w:sz w:val="24"/>
            <w:szCs w:val="24"/>
          </w:rPr>
          <w:tab/>
          <w:t xml:space="preserve">Next, we explored the conservation of the </w:t>
        </w:r>
        <w:r w:rsidRPr="00027829">
          <w:rPr>
            <w:i/>
            <w:color w:val="000000" w:themeColor="text1"/>
            <w:sz w:val="24"/>
            <w:szCs w:val="24"/>
          </w:rPr>
          <w:t xml:space="preserve">glct </w:t>
        </w:r>
        <w:r w:rsidRPr="00027829">
          <w:rPr>
            <w:color w:val="000000" w:themeColor="text1"/>
            <w:sz w:val="24"/>
            <w:szCs w:val="24"/>
          </w:rPr>
          <w:t xml:space="preserve">gene family across 20 species of </w:t>
        </w:r>
        <w:r w:rsidRPr="00027829">
          <w:rPr>
            <w:i/>
            <w:color w:val="000000" w:themeColor="text1"/>
            <w:sz w:val="24"/>
            <w:szCs w:val="24"/>
          </w:rPr>
          <w:t>Caenorhabditis</w:t>
        </w:r>
        <w:r w:rsidRPr="00027829">
          <w:rPr>
            <w:color w:val="000000" w:themeColor="text1"/>
            <w:sz w:val="24"/>
            <w:szCs w:val="24"/>
          </w:rPr>
          <w:t xml:space="preserve"> nematodes, including </w:t>
        </w:r>
        <w:r>
          <w:rPr>
            <w:color w:val="000000" w:themeColor="text1"/>
            <w:sz w:val="24"/>
            <w:szCs w:val="24"/>
          </w:rPr>
          <w:t>ten</w:t>
        </w:r>
        <w:r w:rsidRPr="00027829">
          <w:rPr>
            <w:color w:val="000000" w:themeColor="text1"/>
            <w:sz w:val="24"/>
            <w:szCs w:val="24"/>
          </w:rPr>
          <w:t xml:space="preserve"> for which the genome assembly was recently released</w:t>
        </w:r>
        <w:r w:rsidRPr="00027829">
          <w:rPr>
            <w:color w:val="000000" w:themeColor="text1"/>
          </w:rPr>
          <w:t xml:space="preserve"> (</w:t>
        </w:r>
        <w:r w:rsidRPr="00123639">
          <w:rPr>
            <w:color w:val="000000" w:themeColor="text1"/>
            <w:highlight w:val="yellow"/>
          </w:rPr>
          <w:t>REF</w:t>
        </w:r>
        <w:r w:rsidRPr="00027829">
          <w:rPr>
            <w:color w:val="000000" w:themeColor="text1"/>
          </w:rPr>
          <w:t>)</w:t>
        </w:r>
        <w:r w:rsidRPr="00027829">
          <w:rPr>
            <w:color w:val="000000" w:themeColor="text1"/>
            <w:sz w:val="24"/>
            <w:szCs w:val="24"/>
          </w:rPr>
          <w:t xml:space="preserve">. We found that </w:t>
        </w:r>
        <w:r>
          <w:rPr>
            <w:color w:val="000000" w:themeColor="text1"/>
            <w:sz w:val="24"/>
            <w:szCs w:val="24"/>
          </w:rPr>
          <w:t>nine</w:t>
        </w:r>
        <w:r w:rsidRPr="00027829">
          <w:rPr>
            <w:color w:val="000000" w:themeColor="text1"/>
            <w:sz w:val="24"/>
            <w:szCs w:val="24"/>
          </w:rPr>
          <w:t xml:space="preserve"> species contained only one </w:t>
        </w:r>
        <w:r w:rsidRPr="00027829">
          <w:rPr>
            <w:i/>
            <w:color w:val="000000" w:themeColor="text1"/>
            <w:sz w:val="24"/>
            <w:szCs w:val="24"/>
          </w:rPr>
          <w:t xml:space="preserve">glct-3 </w:t>
        </w:r>
        <w:r w:rsidRPr="00027829">
          <w:rPr>
            <w:color w:val="000000" w:themeColor="text1"/>
            <w:sz w:val="24"/>
            <w:szCs w:val="24"/>
          </w:rPr>
          <w:t xml:space="preserve">ortholog, </w:t>
        </w:r>
        <w:r>
          <w:rPr>
            <w:color w:val="000000" w:themeColor="text1"/>
            <w:sz w:val="24"/>
            <w:szCs w:val="24"/>
          </w:rPr>
          <w:t>five</w:t>
        </w:r>
        <w:r w:rsidRPr="00027829">
          <w:rPr>
            <w:color w:val="000000" w:themeColor="text1"/>
            <w:sz w:val="24"/>
            <w:szCs w:val="24"/>
          </w:rPr>
          <w:t xml:space="preserve"> contain two </w:t>
        </w:r>
        <w:r w:rsidRPr="00027829">
          <w:rPr>
            <w:i/>
            <w:color w:val="000000" w:themeColor="text1"/>
            <w:sz w:val="24"/>
            <w:szCs w:val="24"/>
          </w:rPr>
          <w:t xml:space="preserve">glct-3 </w:t>
        </w:r>
        <w:r w:rsidRPr="00027829">
          <w:rPr>
            <w:color w:val="000000" w:themeColor="text1"/>
            <w:sz w:val="24"/>
            <w:szCs w:val="24"/>
          </w:rPr>
          <w:t xml:space="preserve">orthologs, </w:t>
        </w:r>
        <w:r>
          <w:rPr>
            <w:color w:val="000000" w:themeColor="text1"/>
            <w:sz w:val="24"/>
            <w:szCs w:val="24"/>
          </w:rPr>
          <w:t xml:space="preserve">three </w:t>
        </w:r>
        <w:r w:rsidRPr="00027829">
          <w:rPr>
            <w:color w:val="000000" w:themeColor="text1"/>
            <w:sz w:val="24"/>
            <w:szCs w:val="24"/>
          </w:rPr>
          <w:t xml:space="preserve">contain three </w:t>
        </w:r>
        <w:r w:rsidRPr="00027829">
          <w:rPr>
            <w:i/>
            <w:color w:val="000000" w:themeColor="text1"/>
            <w:sz w:val="24"/>
            <w:szCs w:val="24"/>
          </w:rPr>
          <w:t xml:space="preserve">glct-3 </w:t>
        </w:r>
        <w:r w:rsidRPr="00027829">
          <w:rPr>
            <w:color w:val="000000" w:themeColor="text1"/>
            <w:sz w:val="24"/>
            <w:szCs w:val="24"/>
          </w:rPr>
          <w:t xml:space="preserve">orthologs, and </w:t>
        </w:r>
        <w:r>
          <w:rPr>
            <w:color w:val="000000" w:themeColor="text1"/>
            <w:sz w:val="24"/>
            <w:szCs w:val="24"/>
          </w:rPr>
          <w:t>one</w:t>
        </w:r>
        <w:r w:rsidRPr="00027829">
          <w:rPr>
            <w:color w:val="000000" w:themeColor="text1"/>
            <w:sz w:val="24"/>
            <w:szCs w:val="24"/>
          </w:rPr>
          <w:t xml:space="preserve"> species each contain four, five, or six </w:t>
        </w:r>
        <w:r w:rsidRPr="00027829">
          <w:rPr>
            <w:i/>
            <w:color w:val="000000" w:themeColor="text1"/>
            <w:sz w:val="24"/>
            <w:szCs w:val="24"/>
          </w:rPr>
          <w:t>glct-3</w:t>
        </w:r>
        <w:r w:rsidRPr="00027829">
          <w:rPr>
            <w:color w:val="000000" w:themeColor="text1"/>
            <w:sz w:val="24"/>
            <w:szCs w:val="24"/>
          </w:rPr>
          <w:t xml:space="preserve"> orthologs (</w:t>
        </w:r>
        <w:r w:rsidRPr="00027829">
          <w:rPr>
            <w:b/>
            <w:color w:val="000000" w:themeColor="text1"/>
            <w:sz w:val="24"/>
            <w:szCs w:val="24"/>
          </w:rPr>
          <w:t xml:space="preserve">Figure </w:t>
        </w:r>
        <w:commentRangeStart w:id="437"/>
        <w:r w:rsidRPr="00157763">
          <w:rPr>
            <w:b/>
            <w:color w:val="000000" w:themeColor="text1"/>
            <w:sz w:val="24"/>
            <w:szCs w:val="24"/>
            <w:highlight w:val="yellow"/>
          </w:rPr>
          <w:t>SX</w:t>
        </w:r>
        <w:commentRangeEnd w:id="437"/>
        <w:r>
          <w:rPr>
            <w:rStyle w:val="CommentReference"/>
          </w:rPr>
          <w:commentReference w:id="437"/>
        </w:r>
        <w:r w:rsidRPr="00027829">
          <w:rPr>
            <w:color w:val="000000" w:themeColor="text1"/>
            <w:sz w:val="24"/>
            <w:szCs w:val="24"/>
          </w:rPr>
          <w:t xml:space="preserve">). The prevalence of low-copy numbers of </w:t>
        </w:r>
        <w:r w:rsidRPr="00027829">
          <w:rPr>
            <w:i/>
            <w:color w:val="000000" w:themeColor="text1"/>
            <w:sz w:val="24"/>
            <w:szCs w:val="24"/>
          </w:rPr>
          <w:t>glct</w:t>
        </w:r>
        <w:r w:rsidRPr="00027829">
          <w:rPr>
            <w:color w:val="000000" w:themeColor="text1"/>
            <w:sz w:val="24"/>
            <w:szCs w:val="24"/>
          </w:rPr>
          <w:t xml:space="preserve"> genes among a majority of </w:t>
        </w:r>
        <w:r w:rsidRPr="00027829">
          <w:rPr>
            <w:i/>
            <w:color w:val="000000" w:themeColor="text1"/>
            <w:sz w:val="24"/>
            <w:szCs w:val="24"/>
          </w:rPr>
          <w:t xml:space="preserve">Caenorhabditis </w:t>
        </w:r>
        <w:r w:rsidRPr="00027829">
          <w:rPr>
            <w:color w:val="000000" w:themeColor="text1"/>
            <w:sz w:val="24"/>
            <w:szCs w:val="24"/>
          </w:rPr>
          <w:t xml:space="preserve">species suggests that the ancestral copy number state is </w:t>
        </w:r>
        <w:r>
          <w:rPr>
            <w:color w:val="000000" w:themeColor="text1"/>
            <w:sz w:val="24"/>
            <w:szCs w:val="24"/>
          </w:rPr>
          <w:t>fewer</w:t>
        </w:r>
        <w:r w:rsidRPr="00027829">
          <w:rPr>
            <w:color w:val="000000" w:themeColor="text1"/>
            <w:sz w:val="24"/>
            <w:szCs w:val="24"/>
          </w:rPr>
          <w:t xml:space="preserve"> than the six copies found in the </w:t>
        </w:r>
        <w:r w:rsidRPr="00027829">
          <w:rPr>
            <w:i/>
            <w:color w:val="000000" w:themeColor="text1"/>
            <w:sz w:val="24"/>
            <w:szCs w:val="24"/>
          </w:rPr>
          <w:t>C. elegans</w:t>
        </w:r>
        <w:r w:rsidRPr="00027829">
          <w:rPr>
            <w:color w:val="000000" w:themeColor="text1"/>
            <w:sz w:val="24"/>
            <w:szCs w:val="24"/>
          </w:rPr>
          <w:t xml:space="preserve"> genome. This </w:t>
        </w:r>
        <w:r>
          <w:rPr>
            <w:color w:val="000000" w:themeColor="text1"/>
            <w:sz w:val="24"/>
            <w:szCs w:val="24"/>
          </w:rPr>
          <w:t>hypothesis</w:t>
        </w:r>
        <w:r w:rsidRPr="00027829">
          <w:rPr>
            <w:color w:val="000000" w:themeColor="text1"/>
            <w:sz w:val="24"/>
            <w:szCs w:val="24"/>
          </w:rPr>
          <w:t xml:space="preserve"> </w:t>
        </w:r>
        <w:r w:rsidRPr="00027829">
          <w:rPr>
            <w:color w:val="000000" w:themeColor="text1"/>
            <w:sz w:val="24"/>
            <w:szCs w:val="24"/>
          </w:rPr>
          <w:t xml:space="preserve">is supported by the presence of one and two </w:t>
        </w:r>
        <w:r w:rsidRPr="00027829">
          <w:rPr>
            <w:i/>
            <w:color w:val="000000" w:themeColor="text1"/>
            <w:sz w:val="24"/>
            <w:szCs w:val="24"/>
          </w:rPr>
          <w:t>glct-3</w:t>
        </w:r>
        <w:r w:rsidRPr="00027829">
          <w:rPr>
            <w:color w:val="000000" w:themeColor="text1"/>
            <w:sz w:val="24"/>
            <w:szCs w:val="24"/>
          </w:rPr>
          <w:t xml:space="preserve"> orthologs in the outgroup species </w:t>
        </w:r>
        <w:r w:rsidRPr="00027829">
          <w:rPr>
            <w:i/>
            <w:color w:val="000000" w:themeColor="text1"/>
            <w:sz w:val="24"/>
            <w:szCs w:val="24"/>
          </w:rPr>
          <w:t>Heterorhabditis bacteriophora</w:t>
        </w:r>
        <w:r w:rsidRPr="00027829">
          <w:rPr>
            <w:color w:val="000000" w:themeColor="text1"/>
            <w:sz w:val="24"/>
            <w:szCs w:val="24"/>
          </w:rPr>
          <w:t xml:space="preserve"> and </w:t>
        </w:r>
        <w:r w:rsidRPr="00027829">
          <w:rPr>
            <w:i/>
            <w:color w:val="000000" w:themeColor="text1"/>
            <w:sz w:val="24"/>
            <w:szCs w:val="24"/>
          </w:rPr>
          <w:t>Oscheius tipulae</w:t>
        </w:r>
        <w:r w:rsidRPr="00027829">
          <w:rPr>
            <w:color w:val="000000" w:themeColor="text1"/>
            <w:sz w:val="24"/>
            <w:szCs w:val="24"/>
          </w:rPr>
          <w:t xml:space="preserve">, </w:t>
        </w:r>
        <w:commentRangeStart w:id="438"/>
        <w:r w:rsidRPr="00027829">
          <w:rPr>
            <w:color w:val="000000" w:themeColor="text1"/>
            <w:sz w:val="24"/>
            <w:szCs w:val="24"/>
          </w:rPr>
          <w:t>respectively</w:t>
        </w:r>
        <w:commentRangeEnd w:id="438"/>
        <w:r>
          <w:rPr>
            <w:rStyle w:val="CommentReference"/>
          </w:rPr>
          <w:commentReference w:id="438"/>
        </w:r>
        <w:r w:rsidRPr="00027829">
          <w:rPr>
            <w:color w:val="000000" w:themeColor="text1"/>
            <w:sz w:val="24"/>
            <w:szCs w:val="24"/>
          </w:rPr>
          <w:t xml:space="preserve">. </w:t>
        </w:r>
      </w:ins>
      <w:ins w:id="439" w:author="Microsoft Office User" w:date="2020-01-01T14:39:00Z">
        <w:r>
          <w:rPr>
            <w:color w:val="000000" w:themeColor="text1"/>
            <w:sz w:val="24"/>
            <w:szCs w:val="24"/>
          </w:rPr>
          <w:t>Because</w:t>
        </w:r>
        <w:r w:rsidRPr="00027829">
          <w:rPr>
            <w:color w:val="000000" w:themeColor="text1"/>
            <w:sz w:val="24"/>
            <w:szCs w:val="24"/>
          </w:rPr>
          <w:t xml:space="preserve"> the GLCT-6 protein </w:t>
        </w:r>
        <w:r>
          <w:rPr>
            <w:color w:val="000000" w:themeColor="text1"/>
            <w:sz w:val="24"/>
            <w:szCs w:val="24"/>
          </w:rPr>
          <w:t xml:space="preserve">and DNA </w:t>
        </w:r>
        <w:r w:rsidRPr="00027829">
          <w:rPr>
            <w:color w:val="000000" w:themeColor="text1"/>
            <w:sz w:val="24"/>
            <w:szCs w:val="24"/>
          </w:rPr>
          <w:t>sequence</w:t>
        </w:r>
        <w:r>
          <w:rPr>
            <w:color w:val="000000" w:themeColor="text1"/>
            <w:sz w:val="24"/>
            <w:szCs w:val="24"/>
          </w:rPr>
          <w:t>s</w:t>
        </w:r>
        <w:r w:rsidRPr="00027829">
          <w:rPr>
            <w:color w:val="000000" w:themeColor="text1"/>
            <w:sz w:val="24"/>
            <w:szCs w:val="24"/>
          </w:rPr>
          <w:t xml:space="preserve"> more closely resemble orthologous </w:t>
        </w:r>
        <w:r>
          <w:rPr>
            <w:color w:val="000000" w:themeColor="text1"/>
            <w:sz w:val="24"/>
            <w:szCs w:val="24"/>
          </w:rPr>
          <w:t xml:space="preserve">sequences among </w:t>
        </w:r>
        <w:r>
          <w:rPr>
            <w:i/>
            <w:color w:val="000000" w:themeColor="text1"/>
            <w:sz w:val="24"/>
            <w:szCs w:val="24"/>
          </w:rPr>
          <w:t xml:space="preserve">Caenorhabditis </w:t>
        </w:r>
        <w:r>
          <w:rPr>
            <w:color w:val="000000" w:themeColor="text1"/>
            <w:sz w:val="24"/>
            <w:szCs w:val="24"/>
          </w:rPr>
          <w:t>species</w:t>
        </w:r>
        <w:r w:rsidRPr="00027829">
          <w:rPr>
            <w:color w:val="000000" w:themeColor="text1"/>
            <w:sz w:val="24"/>
            <w:szCs w:val="24"/>
          </w:rPr>
          <w:t xml:space="preserve"> than its paralogs in </w:t>
        </w:r>
        <w:r w:rsidRPr="00027829">
          <w:rPr>
            <w:i/>
            <w:color w:val="000000" w:themeColor="text1"/>
            <w:sz w:val="24"/>
            <w:szCs w:val="24"/>
          </w:rPr>
          <w:t>C. elegans</w:t>
        </w:r>
        <w:r>
          <w:rPr>
            <w:i/>
            <w:color w:val="000000" w:themeColor="text1"/>
            <w:sz w:val="24"/>
            <w:szCs w:val="24"/>
          </w:rPr>
          <w:t xml:space="preserve"> </w:t>
        </w:r>
        <w:r>
          <w:rPr>
            <w:color w:val="000000" w:themeColor="text1"/>
            <w:sz w:val="24"/>
            <w:szCs w:val="24"/>
          </w:rPr>
          <w:t>(</w:t>
        </w:r>
        <w:r w:rsidRPr="00027829">
          <w:rPr>
            <w:b/>
            <w:color w:val="000000" w:themeColor="text1"/>
            <w:sz w:val="24"/>
            <w:szCs w:val="24"/>
          </w:rPr>
          <w:t xml:space="preserve">Figure </w:t>
        </w:r>
        <w:r w:rsidRPr="00157763">
          <w:rPr>
            <w:b/>
            <w:color w:val="000000" w:themeColor="text1"/>
            <w:sz w:val="24"/>
            <w:szCs w:val="24"/>
            <w:highlight w:val="yellow"/>
          </w:rPr>
          <w:t>SX</w:t>
        </w:r>
        <w:r>
          <w:rPr>
            <w:color w:val="000000" w:themeColor="text1"/>
            <w:sz w:val="24"/>
            <w:szCs w:val="24"/>
          </w:rPr>
          <w:t xml:space="preserve">), this gene is </w:t>
        </w:r>
        <w:r w:rsidRPr="00027829">
          <w:rPr>
            <w:color w:val="000000" w:themeColor="text1"/>
            <w:sz w:val="24"/>
            <w:szCs w:val="24"/>
          </w:rPr>
          <w:t>likely the ancestral state of this gene family.</w:t>
        </w:r>
      </w:ins>
    </w:p>
    <w:p w14:paraId="2F10395F" w14:textId="1B940B6D" w:rsidR="007872AB" w:rsidRPr="007B0E12" w:rsidDel="005F60D9" w:rsidRDefault="005F60D9" w:rsidP="005F60D9">
      <w:pPr>
        <w:spacing w:line="480" w:lineRule="auto"/>
        <w:jc w:val="both"/>
        <w:rPr>
          <w:del w:id="440" w:author="Microsoft Office User" w:date="2020-01-01T14:39:00Z"/>
          <w:color w:val="000000" w:themeColor="text1"/>
          <w:sz w:val="24"/>
          <w:szCs w:val="24"/>
        </w:rPr>
        <w:pPrChange w:id="441" w:author="Microsoft Office User" w:date="2020-01-01T14:39:00Z">
          <w:pPr>
            <w:spacing w:line="480" w:lineRule="auto"/>
            <w:ind w:firstLine="720"/>
            <w:jc w:val="both"/>
          </w:pPr>
        </w:pPrChange>
      </w:pPr>
      <w:ins w:id="442" w:author="Microsoft Office User" w:date="2020-01-01T14:36:00Z">
        <w:r>
          <w:rPr>
            <w:color w:val="000000" w:themeColor="text1"/>
            <w:sz w:val="24"/>
            <w:szCs w:val="24"/>
          </w:rPr>
          <w:tab/>
        </w:r>
      </w:ins>
    </w:p>
    <w:p w14:paraId="391D91B0" w14:textId="1B298478" w:rsidR="00B32E60" w:rsidRPr="00027829" w:rsidRDefault="000C357E" w:rsidP="00B32E60">
      <w:pPr>
        <w:spacing w:line="480" w:lineRule="auto"/>
        <w:jc w:val="both"/>
        <w:rPr>
          <w:ins w:id="443" w:author="Microsoft Office User" w:date="2020-01-01T14:43:00Z"/>
          <w:color w:val="000000" w:themeColor="text1"/>
          <w:sz w:val="24"/>
          <w:szCs w:val="24"/>
        </w:rPr>
      </w:pPr>
      <w:ins w:id="444" w:author="Microsoft Office User" w:date="2020-01-01T14:15:00Z">
        <w:r>
          <w:rPr>
            <w:color w:val="000000" w:themeColor="text1"/>
            <w:sz w:val="24"/>
            <w:szCs w:val="24"/>
          </w:rPr>
          <w:t xml:space="preserve">To understand how variation in </w:t>
        </w:r>
      </w:ins>
      <w:ins w:id="445" w:author="Microsoft Office User" w:date="2020-01-01T14:16:00Z">
        <w:r>
          <w:rPr>
            <w:i/>
            <w:color w:val="000000" w:themeColor="text1"/>
            <w:sz w:val="24"/>
            <w:szCs w:val="24"/>
          </w:rPr>
          <w:t xml:space="preserve">glct-3 </w:t>
        </w:r>
        <w:r>
          <w:rPr>
            <w:color w:val="000000" w:themeColor="text1"/>
            <w:sz w:val="24"/>
            <w:szCs w:val="24"/>
          </w:rPr>
          <w:t xml:space="preserve">might have arisen in the </w:t>
        </w:r>
        <w:r>
          <w:rPr>
            <w:i/>
            <w:color w:val="000000" w:themeColor="text1"/>
            <w:sz w:val="24"/>
            <w:szCs w:val="24"/>
          </w:rPr>
          <w:t xml:space="preserve">C. elegans </w:t>
        </w:r>
        <w:r>
          <w:rPr>
            <w:color w:val="000000" w:themeColor="text1"/>
            <w:sz w:val="24"/>
            <w:szCs w:val="24"/>
          </w:rPr>
          <w:t xml:space="preserve">species, we investigated the frequency of this allele across the population and the strains that harbor strongly deleterious variants. </w:t>
        </w:r>
      </w:ins>
      <w:del w:id="446" w:author="Microsoft Office User" w:date="2020-01-01T14:13:00Z">
        <w:r w:rsidR="0022165D" w:rsidRPr="006C2B59" w:rsidDel="0013109E">
          <w:rPr>
            <w:color w:val="000000" w:themeColor="text1"/>
            <w:sz w:val="24"/>
            <w:szCs w:val="24"/>
          </w:rPr>
          <w:delText>There are</w:delText>
        </w:r>
      </w:del>
      <w:ins w:id="447" w:author="Microsoft Office User" w:date="2020-01-01T14:13:00Z">
        <w:r w:rsidR="0013109E">
          <w:rPr>
            <w:color w:val="000000" w:themeColor="text1"/>
            <w:sz w:val="24"/>
            <w:szCs w:val="24"/>
          </w:rPr>
          <w:t xml:space="preserve">More than </w:t>
        </w:r>
      </w:ins>
      <w:del w:id="448" w:author="Microsoft Office User" w:date="2020-01-01T14:13:00Z">
        <w:r w:rsidR="0022165D" w:rsidRPr="006C2B59" w:rsidDel="0013109E">
          <w:rPr>
            <w:color w:val="000000" w:themeColor="text1"/>
            <w:sz w:val="24"/>
            <w:szCs w:val="24"/>
          </w:rPr>
          <w:delText xml:space="preserve"> ~</w:delText>
        </w:r>
      </w:del>
      <w:r w:rsidR="006A09A6" w:rsidRPr="006C2B59">
        <w:rPr>
          <w:color w:val="000000" w:themeColor="text1"/>
          <w:sz w:val="24"/>
          <w:szCs w:val="24"/>
        </w:rPr>
        <w:t xml:space="preserve">330 wild </w:t>
      </w:r>
      <w:r w:rsidR="006A09A6" w:rsidRPr="006C2B59">
        <w:rPr>
          <w:i/>
          <w:color w:val="000000" w:themeColor="text1"/>
          <w:sz w:val="24"/>
          <w:szCs w:val="24"/>
        </w:rPr>
        <w:t>C. elegans</w:t>
      </w:r>
      <w:r w:rsidR="006A09A6" w:rsidRPr="006C2B59">
        <w:rPr>
          <w:color w:val="000000" w:themeColor="text1"/>
          <w:sz w:val="24"/>
          <w:szCs w:val="24"/>
        </w:rPr>
        <w:t xml:space="preserve"> </w:t>
      </w:r>
      <w:del w:id="449" w:author="Microsoft Office User" w:date="2020-01-01T14:13:00Z">
        <w:r w:rsidR="006A09A6" w:rsidRPr="006C2B59" w:rsidDel="0013109E">
          <w:rPr>
            <w:color w:val="000000" w:themeColor="text1"/>
            <w:sz w:val="24"/>
            <w:szCs w:val="24"/>
          </w:rPr>
          <w:delText xml:space="preserve">isolates </w:delText>
        </w:r>
      </w:del>
      <w:ins w:id="450" w:author="Microsoft Office User" w:date="2020-01-01T14:13:00Z">
        <w:r w:rsidR="0013109E">
          <w:rPr>
            <w:color w:val="000000" w:themeColor="text1"/>
            <w:sz w:val="24"/>
            <w:szCs w:val="24"/>
          </w:rPr>
          <w:t>strains are</w:t>
        </w:r>
        <w:r w:rsidR="0013109E" w:rsidRPr="006C2B59">
          <w:rPr>
            <w:color w:val="000000" w:themeColor="text1"/>
            <w:sz w:val="24"/>
            <w:szCs w:val="24"/>
          </w:rPr>
          <w:t xml:space="preserve"> </w:t>
        </w:r>
      </w:ins>
      <w:r w:rsidR="006A09A6" w:rsidRPr="006C2B59">
        <w:rPr>
          <w:color w:val="000000" w:themeColor="text1"/>
          <w:sz w:val="24"/>
          <w:szCs w:val="24"/>
        </w:rPr>
        <w:t xml:space="preserve">currently </w:t>
      </w:r>
      <w:r w:rsidR="006A09A6" w:rsidRPr="006C2B59">
        <w:rPr>
          <w:color w:val="000000" w:themeColor="text1"/>
          <w:sz w:val="24"/>
          <w:szCs w:val="24"/>
        </w:rPr>
        <w:lastRenderedPageBreak/>
        <w:t xml:space="preserve">available </w:t>
      </w:r>
      <w:r w:rsidR="0022165D" w:rsidRPr="006C2B59">
        <w:rPr>
          <w:color w:val="000000" w:themeColor="text1"/>
          <w:sz w:val="24"/>
          <w:szCs w:val="24"/>
        </w:rPr>
        <w:t xml:space="preserve">in </w:t>
      </w:r>
      <w:r w:rsidR="006A09A6" w:rsidRPr="006C2B59">
        <w:rPr>
          <w:color w:val="000000" w:themeColor="text1"/>
          <w:sz w:val="24"/>
          <w:szCs w:val="24"/>
        </w:rPr>
        <w:t>CeNDR</w:t>
      </w:r>
      <w:r w:rsidR="0022165D" w:rsidRPr="006C2B59">
        <w:rPr>
          <w:color w:val="000000" w:themeColor="text1"/>
        </w:rPr>
        <w:t xml:space="preserve"> </w:t>
      </w:r>
      <w:r w:rsidR="0022165D" w:rsidRPr="006C2B59">
        <w:rPr>
          <w:color w:val="000000" w:themeColor="text1"/>
          <w:sz w:val="24"/>
          <w:szCs w:val="24"/>
        </w:rPr>
        <w:t>{Cook, 2017 #3365}</w:t>
      </w:r>
      <w:r w:rsidR="006A09A6" w:rsidRPr="006C2B59">
        <w:rPr>
          <w:color w:val="000000" w:themeColor="text1"/>
          <w:sz w:val="24"/>
          <w:szCs w:val="24"/>
        </w:rPr>
        <w:t xml:space="preserve">, 42 </w:t>
      </w:r>
      <w:r w:rsidR="0022165D" w:rsidRPr="006C2B59">
        <w:rPr>
          <w:color w:val="000000" w:themeColor="text1"/>
          <w:sz w:val="24"/>
          <w:szCs w:val="24"/>
        </w:rPr>
        <w:t xml:space="preserve">of </w:t>
      </w:r>
      <w:del w:id="451" w:author="Microsoft Office User" w:date="2020-01-01T14:13:00Z">
        <w:r w:rsidR="0022165D" w:rsidRPr="006C2B59" w:rsidDel="0013109E">
          <w:rPr>
            <w:color w:val="000000" w:themeColor="text1"/>
            <w:sz w:val="24"/>
            <w:szCs w:val="24"/>
          </w:rPr>
          <w:delText>which</w:delText>
        </w:r>
        <w:r w:rsidR="006A09A6" w:rsidRPr="006C2B59" w:rsidDel="0013109E">
          <w:rPr>
            <w:color w:val="000000" w:themeColor="text1"/>
            <w:sz w:val="24"/>
            <w:szCs w:val="24"/>
          </w:rPr>
          <w:delText xml:space="preserve"> </w:delText>
        </w:r>
      </w:del>
      <w:ins w:id="452" w:author="Microsoft Office User" w:date="2020-01-01T14:13:00Z">
        <w:r w:rsidR="0013109E">
          <w:rPr>
            <w:color w:val="000000" w:themeColor="text1"/>
            <w:sz w:val="24"/>
            <w:szCs w:val="24"/>
          </w:rPr>
          <w:t>these strains</w:t>
        </w:r>
        <w:r w:rsidR="0013109E" w:rsidRPr="006C2B59">
          <w:rPr>
            <w:color w:val="000000" w:themeColor="text1"/>
            <w:sz w:val="24"/>
            <w:szCs w:val="24"/>
          </w:rPr>
          <w:t xml:space="preserve"> </w:t>
        </w:r>
      </w:ins>
      <w:r w:rsidR="006A09A6" w:rsidRPr="006C2B59">
        <w:rPr>
          <w:color w:val="000000" w:themeColor="text1"/>
          <w:sz w:val="24"/>
          <w:szCs w:val="24"/>
        </w:rPr>
        <w:t>contain the</w:t>
      </w:r>
      <w:r w:rsidR="0022165D" w:rsidRPr="006C2B59">
        <w:rPr>
          <w:color w:val="000000" w:themeColor="text1"/>
          <w:sz w:val="24"/>
          <w:szCs w:val="24"/>
        </w:rPr>
        <w:t xml:space="preserve"> </w:t>
      </w:r>
      <w:r w:rsidR="006A09A6" w:rsidRPr="006C2B59">
        <w:rPr>
          <w:color w:val="000000" w:themeColor="text1"/>
          <w:sz w:val="24"/>
          <w:szCs w:val="24"/>
        </w:rPr>
        <w:t>Gly16* variant</w:t>
      </w:r>
      <w:r w:rsidR="0022165D" w:rsidRPr="006C2B59">
        <w:rPr>
          <w:color w:val="000000" w:themeColor="text1"/>
          <w:sz w:val="24"/>
          <w:szCs w:val="24"/>
        </w:rPr>
        <w:t xml:space="preserve"> in </w:t>
      </w:r>
      <w:r w:rsidR="0022165D" w:rsidRPr="006C2B59">
        <w:rPr>
          <w:i/>
          <w:iCs/>
          <w:color w:val="000000" w:themeColor="text1"/>
          <w:sz w:val="24"/>
          <w:szCs w:val="24"/>
        </w:rPr>
        <w:t>glct-3</w:t>
      </w:r>
      <w:r w:rsidR="006A09A6" w:rsidRPr="006C2B59">
        <w:rPr>
          <w:color w:val="000000" w:themeColor="text1"/>
          <w:sz w:val="24"/>
          <w:szCs w:val="24"/>
        </w:rPr>
        <w:t xml:space="preserve">. </w:t>
      </w:r>
      <w:del w:id="453" w:author="Microsoft Office User" w:date="2020-01-01T14:17:00Z">
        <w:r w:rsidR="006A09A6" w:rsidRPr="006C2B59" w:rsidDel="000C357E">
          <w:rPr>
            <w:color w:val="000000" w:themeColor="text1"/>
            <w:sz w:val="24"/>
            <w:szCs w:val="24"/>
          </w:rPr>
          <w:delText xml:space="preserve">A </w:delText>
        </w:r>
      </w:del>
      <w:ins w:id="454" w:author="Microsoft Office User" w:date="2020-01-01T14:17:00Z">
        <w:r>
          <w:rPr>
            <w:color w:val="000000" w:themeColor="text1"/>
            <w:sz w:val="24"/>
            <w:szCs w:val="24"/>
          </w:rPr>
          <w:t>The</w:t>
        </w:r>
        <w:r w:rsidRPr="006C2B59">
          <w:rPr>
            <w:color w:val="000000" w:themeColor="text1"/>
            <w:sz w:val="24"/>
            <w:szCs w:val="24"/>
          </w:rPr>
          <w:t xml:space="preserve"> </w:t>
        </w:r>
      </w:ins>
      <w:r w:rsidR="006A09A6" w:rsidRPr="006C2B59">
        <w:rPr>
          <w:color w:val="000000" w:themeColor="text1"/>
          <w:sz w:val="24"/>
          <w:szCs w:val="24"/>
        </w:rPr>
        <w:t xml:space="preserve">majority of strains that contain the </w:t>
      </w:r>
      <w:r w:rsidR="006C2B59" w:rsidRPr="006C2B59">
        <w:rPr>
          <w:color w:val="000000" w:themeColor="text1"/>
          <w:sz w:val="24"/>
          <w:szCs w:val="24"/>
        </w:rPr>
        <w:t>Gly16* variant</w:t>
      </w:r>
      <w:r w:rsidR="006A09A6" w:rsidRPr="006C2B59">
        <w:rPr>
          <w:color w:val="000000" w:themeColor="text1"/>
          <w:sz w:val="24"/>
          <w:szCs w:val="24"/>
        </w:rPr>
        <w:t xml:space="preserve"> (33/42) were isolated on the Hawaiian islands (</w:t>
      </w:r>
      <w:r w:rsidR="006A09A6" w:rsidRPr="006C2B59">
        <w:rPr>
          <w:b/>
          <w:color w:val="000000" w:themeColor="text1"/>
          <w:sz w:val="24"/>
          <w:szCs w:val="24"/>
        </w:rPr>
        <w:t xml:space="preserve">Figure </w:t>
      </w:r>
      <w:r w:rsidR="005B4629" w:rsidRPr="006C2B59">
        <w:rPr>
          <w:b/>
          <w:color w:val="000000" w:themeColor="text1"/>
          <w:sz w:val="24"/>
          <w:szCs w:val="24"/>
        </w:rPr>
        <w:t>4</w:t>
      </w:r>
      <w:r w:rsidR="005B4629">
        <w:rPr>
          <w:rFonts w:hint="eastAsia"/>
          <w:b/>
          <w:color w:val="000000" w:themeColor="text1"/>
          <w:sz w:val="24"/>
          <w:szCs w:val="24"/>
        </w:rPr>
        <w:t>C</w:t>
      </w:r>
      <w:r w:rsidR="006A09A6" w:rsidRPr="006C2B59">
        <w:rPr>
          <w:color w:val="000000" w:themeColor="text1"/>
          <w:sz w:val="24"/>
          <w:szCs w:val="24"/>
        </w:rPr>
        <w:t xml:space="preserve">), which are known to harbor the most genetically divergent </w:t>
      </w:r>
      <w:r w:rsidR="006A09A6" w:rsidRPr="006C2B59">
        <w:rPr>
          <w:i/>
          <w:color w:val="000000" w:themeColor="text1"/>
          <w:sz w:val="24"/>
          <w:szCs w:val="24"/>
        </w:rPr>
        <w:t>C. elegans</w:t>
      </w:r>
      <w:r w:rsidR="006A09A6" w:rsidRPr="006C2B59">
        <w:rPr>
          <w:color w:val="000000" w:themeColor="text1"/>
          <w:sz w:val="24"/>
          <w:szCs w:val="24"/>
        </w:rPr>
        <w:t xml:space="preserve"> individuals</w:t>
      </w:r>
      <w:r w:rsidR="006C2B59">
        <w:rPr>
          <w:color w:val="000000" w:themeColor="text1"/>
        </w:rPr>
        <w:t xml:space="preserve"> (</w:t>
      </w:r>
      <w:commentRangeStart w:id="455"/>
      <w:r w:rsidR="006C2B59" w:rsidRPr="006C2B59">
        <w:rPr>
          <w:color w:val="000000" w:themeColor="text1"/>
          <w:highlight w:val="yellow"/>
        </w:rPr>
        <w:t>REFs</w:t>
      </w:r>
      <w:commentRangeEnd w:id="455"/>
      <w:r w:rsidR="0013109E">
        <w:rPr>
          <w:rStyle w:val="CommentReference"/>
        </w:rPr>
        <w:commentReference w:id="455"/>
      </w:r>
      <w:r w:rsidR="006C2B59">
        <w:rPr>
          <w:color w:val="000000" w:themeColor="text1"/>
        </w:rPr>
        <w:t>)</w:t>
      </w:r>
      <w:r w:rsidR="006A09A6" w:rsidRPr="006C2B59">
        <w:rPr>
          <w:color w:val="000000" w:themeColor="text1"/>
          <w:sz w:val="24"/>
          <w:szCs w:val="24"/>
        </w:rPr>
        <w:t xml:space="preserve">. An additional three </w:t>
      </w:r>
      <w:r w:rsidR="006C2B59">
        <w:rPr>
          <w:color w:val="000000" w:themeColor="text1"/>
          <w:sz w:val="24"/>
          <w:szCs w:val="24"/>
        </w:rPr>
        <w:t>strains</w:t>
      </w:r>
      <w:r w:rsidR="006A09A6" w:rsidRPr="006C2B59">
        <w:rPr>
          <w:color w:val="000000" w:themeColor="text1"/>
          <w:sz w:val="24"/>
          <w:szCs w:val="24"/>
        </w:rPr>
        <w:t xml:space="preserve"> </w:t>
      </w:r>
      <w:r w:rsidR="006C2B59">
        <w:rPr>
          <w:color w:val="000000" w:themeColor="text1"/>
          <w:sz w:val="24"/>
          <w:szCs w:val="24"/>
        </w:rPr>
        <w:t xml:space="preserve">also </w:t>
      </w:r>
      <w:r w:rsidR="006A09A6" w:rsidRPr="006C2B59">
        <w:rPr>
          <w:color w:val="000000" w:themeColor="text1"/>
          <w:sz w:val="24"/>
          <w:szCs w:val="24"/>
        </w:rPr>
        <w:t xml:space="preserve">have variants that are predicted to cause a loss of </w:t>
      </w:r>
      <w:r w:rsidR="006A09A6" w:rsidRPr="006C2B59">
        <w:rPr>
          <w:i/>
          <w:color w:val="000000" w:themeColor="text1"/>
          <w:sz w:val="24"/>
          <w:szCs w:val="24"/>
        </w:rPr>
        <w:t>glct-3</w:t>
      </w:r>
      <w:r w:rsidR="006A09A6" w:rsidRPr="006C2B59">
        <w:rPr>
          <w:color w:val="000000" w:themeColor="text1"/>
          <w:sz w:val="24"/>
          <w:szCs w:val="24"/>
        </w:rPr>
        <w:t xml:space="preserve"> function (ECA733, JU1395, and ECA723). In agreement with the geographic distribution of the Gly16* allele</w:t>
      </w:r>
      <w:del w:id="456" w:author="Microsoft Office User" w:date="2020-01-01T14:14:00Z">
        <w:r w:rsidR="006A09A6" w:rsidRPr="006C2B59" w:rsidDel="005B2497">
          <w:rPr>
            <w:color w:val="000000" w:themeColor="text1"/>
            <w:sz w:val="24"/>
            <w:szCs w:val="24"/>
          </w:rPr>
          <w:delText>, this allele</w:delText>
        </w:r>
        <w:r w:rsidR="00784977" w:rsidDel="005B2497">
          <w:rPr>
            <w:color w:val="000000" w:themeColor="text1"/>
            <w:sz w:val="24"/>
            <w:szCs w:val="24"/>
          </w:rPr>
          <w:delText xml:space="preserve"> [</w:delText>
        </w:r>
        <w:r w:rsidR="00784977" w:rsidRPr="00784977" w:rsidDel="005B2497">
          <w:rPr>
            <w:color w:val="000000" w:themeColor="text1"/>
            <w:sz w:val="24"/>
            <w:szCs w:val="24"/>
            <w:highlight w:val="yellow"/>
          </w:rPr>
          <w:delText>which allele?</w:delText>
        </w:r>
        <w:r w:rsidR="00784977" w:rsidDel="005B2497">
          <w:rPr>
            <w:color w:val="000000" w:themeColor="text1"/>
            <w:sz w:val="24"/>
            <w:szCs w:val="24"/>
          </w:rPr>
          <w:delText>]</w:delText>
        </w:r>
        <w:r w:rsidR="006A09A6" w:rsidRPr="006C2B59" w:rsidDel="005B2497">
          <w:rPr>
            <w:color w:val="000000" w:themeColor="text1"/>
            <w:sz w:val="24"/>
            <w:szCs w:val="24"/>
          </w:rPr>
          <w:delText xml:space="preserve"> is</w:delText>
        </w:r>
      </w:del>
      <w:ins w:id="457" w:author="Microsoft Office User" w:date="2020-01-01T14:14:00Z">
        <w:r w:rsidR="005B2497">
          <w:rPr>
            <w:color w:val="000000" w:themeColor="text1"/>
            <w:sz w:val="24"/>
            <w:szCs w:val="24"/>
          </w:rPr>
          <w:t xml:space="preserve">, strains that harbor this allele are among the set of highly </w:t>
        </w:r>
      </w:ins>
      <w:del w:id="458" w:author="Microsoft Office User" w:date="2020-01-01T14:15:00Z">
        <w:r w:rsidR="006A09A6" w:rsidRPr="006C2B59" w:rsidDel="005B2497">
          <w:rPr>
            <w:color w:val="000000" w:themeColor="text1"/>
            <w:sz w:val="24"/>
            <w:szCs w:val="24"/>
          </w:rPr>
          <w:delText xml:space="preserve"> predominantly found in </w:delText>
        </w:r>
      </w:del>
      <w:r w:rsidR="006A09A6" w:rsidRPr="006C2B59">
        <w:rPr>
          <w:color w:val="000000" w:themeColor="text1"/>
          <w:sz w:val="24"/>
          <w:szCs w:val="24"/>
        </w:rPr>
        <w:t xml:space="preserve">genetically divergent </w:t>
      </w:r>
      <w:r w:rsidR="006A09A6" w:rsidRPr="006C2B59">
        <w:rPr>
          <w:i/>
          <w:color w:val="000000" w:themeColor="text1"/>
          <w:sz w:val="24"/>
          <w:szCs w:val="24"/>
        </w:rPr>
        <w:t>C. elegans</w:t>
      </w:r>
      <w:r w:rsidR="006A09A6" w:rsidRPr="006C2B59">
        <w:rPr>
          <w:color w:val="000000" w:themeColor="text1"/>
          <w:sz w:val="24"/>
          <w:szCs w:val="24"/>
        </w:rPr>
        <w:t xml:space="preserve"> strains (</w:t>
      </w:r>
      <w:r w:rsidR="006A09A6" w:rsidRPr="006C2B59">
        <w:rPr>
          <w:b/>
          <w:color w:val="000000" w:themeColor="text1"/>
          <w:sz w:val="24"/>
          <w:szCs w:val="24"/>
        </w:rPr>
        <w:t xml:space="preserve">Figure </w:t>
      </w:r>
      <w:r w:rsidR="00A8710B" w:rsidRPr="006C2B59">
        <w:rPr>
          <w:b/>
          <w:color w:val="000000" w:themeColor="text1"/>
          <w:sz w:val="24"/>
          <w:szCs w:val="24"/>
        </w:rPr>
        <w:t>4</w:t>
      </w:r>
      <w:r w:rsidR="00A8710B">
        <w:rPr>
          <w:rFonts w:hint="eastAsia"/>
          <w:b/>
          <w:color w:val="000000" w:themeColor="text1"/>
          <w:sz w:val="24"/>
          <w:szCs w:val="24"/>
        </w:rPr>
        <w:t>D</w:t>
      </w:r>
      <w:r w:rsidR="006A09A6" w:rsidRPr="006C2B59">
        <w:rPr>
          <w:color w:val="000000" w:themeColor="text1"/>
          <w:sz w:val="24"/>
          <w:szCs w:val="24"/>
        </w:rPr>
        <w:t xml:space="preserve">). </w:t>
      </w:r>
      <w:ins w:id="459" w:author="Microsoft Office User" w:date="2020-01-01T14:19:00Z">
        <w:r>
          <w:rPr>
            <w:color w:val="000000" w:themeColor="text1"/>
            <w:sz w:val="24"/>
            <w:szCs w:val="24"/>
          </w:rPr>
          <w:t xml:space="preserve">However, not all of the genetically divergent strains harbor variation in </w:t>
        </w:r>
        <w:r>
          <w:rPr>
            <w:i/>
            <w:color w:val="000000" w:themeColor="text1"/>
            <w:sz w:val="24"/>
            <w:szCs w:val="24"/>
          </w:rPr>
          <w:t>glct-3</w:t>
        </w:r>
      </w:ins>
      <w:ins w:id="460" w:author="Microsoft Office User" w:date="2020-01-01T14:20:00Z">
        <w:r>
          <w:rPr>
            <w:color w:val="000000" w:themeColor="text1"/>
            <w:sz w:val="24"/>
            <w:szCs w:val="24"/>
          </w:rPr>
          <w:t xml:space="preserve">. This result suggests that the </w:t>
        </w:r>
      </w:ins>
      <w:ins w:id="461" w:author="Microsoft Office User" w:date="2020-01-01T14:42:00Z">
        <w:r w:rsidR="00B32E60">
          <w:rPr>
            <w:color w:val="000000" w:themeColor="text1"/>
            <w:sz w:val="24"/>
            <w:szCs w:val="24"/>
          </w:rPr>
          <w:t>ancestral</w:t>
        </w:r>
      </w:ins>
      <w:ins w:id="462" w:author="Microsoft Office User" w:date="2020-01-01T14:20:00Z">
        <w:r>
          <w:rPr>
            <w:color w:val="000000" w:themeColor="text1"/>
            <w:sz w:val="24"/>
            <w:szCs w:val="24"/>
          </w:rPr>
          <w:t xml:space="preserve"> </w:t>
        </w:r>
        <w:r>
          <w:rPr>
            <w:i/>
            <w:color w:val="000000" w:themeColor="text1"/>
            <w:sz w:val="24"/>
            <w:szCs w:val="24"/>
          </w:rPr>
          <w:t xml:space="preserve">C. elegans </w:t>
        </w:r>
      </w:ins>
      <w:ins w:id="463" w:author="Microsoft Office User" w:date="2020-01-01T14:42:00Z">
        <w:r w:rsidR="00B32E60">
          <w:rPr>
            <w:color w:val="000000" w:themeColor="text1"/>
            <w:sz w:val="24"/>
            <w:szCs w:val="24"/>
          </w:rPr>
          <w:t>state</w:t>
        </w:r>
      </w:ins>
      <w:ins w:id="464" w:author="Microsoft Office User" w:date="2020-01-01T14:20:00Z">
        <w:r>
          <w:rPr>
            <w:color w:val="000000" w:themeColor="text1"/>
            <w:sz w:val="24"/>
            <w:szCs w:val="24"/>
          </w:rPr>
          <w:t xml:space="preserve"> </w:t>
        </w:r>
      </w:ins>
      <w:ins w:id="465" w:author="Microsoft Office User" w:date="2020-01-01T14:40:00Z">
        <w:r w:rsidR="00504277">
          <w:rPr>
            <w:color w:val="000000" w:themeColor="text1"/>
            <w:sz w:val="24"/>
            <w:szCs w:val="24"/>
          </w:rPr>
          <w:t xml:space="preserve">had an expanded </w:t>
        </w:r>
        <w:r w:rsidR="00504277">
          <w:rPr>
            <w:i/>
            <w:color w:val="000000" w:themeColor="text1"/>
            <w:sz w:val="24"/>
            <w:szCs w:val="24"/>
          </w:rPr>
          <w:t xml:space="preserve">glct </w:t>
        </w:r>
        <w:r w:rsidR="00504277">
          <w:rPr>
            <w:color w:val="000000" w:themeColor="text1"/>
            <w:sz w:val="24"/>
            <w:szCs w:val="24"/>
          </w:rPr>
          <w:t xml:space="preserve">gene family but the number of </w:t>
        </w:r>
      </w:ins>
      <w:ins w:id="466" w:author="Microsoft Office User" w:date="2020-01-01T14:41:00Z">
        <w:r w:rsidR="00504277">
          <w:rPr>
            <w:i/>
            <w:color w:val="000000" w:themeColor="text1"/>
            <w:sz w:val="24"/>
            <w:szCs w:val="24"/>
          </w:rPr>
          <w:t xml:space="preserve">glct </w:t>
        </w:r>
        <w:r w:rsidR="00504277">
          <w:rPr>
            <w:color w:val="000000" w:themeColor="text1"/>
            <w:sz w:val="24"/>
            <w:szCs w:val="24"/>
          </w:rPr>
          <w:t xml:space="preserve">genes varies across </w:t>
        </w:r>
      </w:ins>
      <w:ins w:id="467" w:author="Microsoft Office User" w:date="2020-01-01T14:42:00Z">
        <w:r w:rsidR="00B32E60">
          <w:rPr>
            <w:color w:val="000000" w:themeColor="text1"/>
            <w:sz w:val="24"/>
            <w:szCs w:val="24"/>
          </w:rPr>
          <w:t>this</w:t>
        </w:r>
      </w:ins>
      <w:ins w:id="468" w:author="Microsoft Office User" w:date="2020-01-01T14:41:00Z">
        <w:r w:rsidR="00504277">
          <w:rPr>
            <w:color w:val="000000" w:themeColor="text1"/>
            <w:sz w:val="24"/>
            <w:szCs w:val="24"/>
          </w:rPr>
          <w:t xml:space="preserve"> species. </w:t>
        </w:r>
      </w:ins>
      <w:ins w:id="469" w:author="Microsoft Office User" w:date="2020-01-01T14:43:00Z">
        <w:r w:rsidR="00B32E60" w:rsidRPr="00027829">
          <w:rPr>
            <w:color w:val="000000" w:themeColor="text1"/>
            <w:sz w:val="24"/>
            <w:szCs w:val="24"/>
          </w:rPr>
          <w:t xml:space="preserve">Furthermore, the pattern of polymorphism in the six </w:t>
        </w:r>
        <w:r w:rsidR="00B32E60" w:rsidRPr="00027829">
          <w:rPr>
            <w:i/>
            <w:color w:val="000000" w:themeColor="text1"/>
            <w:sz w:val="24"/>
            <w:szCs w:val="24"/>
          </w:rPr>
          <w:t>C. elegans glct</w:t>
        </w:r>
        <w:r w:rsidR="00B32E60" w:rsidRPr="00027829">
          <w:rPr>
            <w:color w:val="000000" w:themeColor="text1"/>
            <w:sz w:val="24"/>
            <w:szCs w:val="24"/>
          </w:rPr>
          <w:t xml:space="preserve"> paralogs suggests that after the initial duplication event, the function of the </w:t>
        </w:r>
        <w:r w:rsidR="00B32E60" w:rsidRPr="00027829">
          <w:rPr>
            <w:i/>
            <w:color w:val="000000" w:themeColor="text1"/>
            <w:sz w:val="24"/>
            <w:szCs w:val="24"/>
          </w:rPr>
          <w:t>glct-6</w:t>
        </w:r>
        <w:r w:rsidR="00B32E60" w:rsidRPr="00027829">
          <w:rPr>
            <w:color w:val="000000" w:themeColor="text1"/>
            <w:sz w:val="24"/>
            <w:szCs w:val="24"/>
          </w:rPr>
          <w:t xml:space="preserve"> gene was retained, which is indicated by the absence of deleterious variants in this gene among wild isolates</w:t>
        </w:r>
        <w:r w:rsidR="00B32E60">
          <w:rPr>
            <w:color w:val="000000" w:themeColor="text1"/>
            <w:sz w:val="24"/>
            <w:szCs w:val="24"/>
          </w:rPr>
          <w:t xml:space="preserve"> (</w:t>
        </w:r>
        <w:commentRangeStart w:id="470"/>
        <w:r w:rsidR="00B32E60" w:rsidRPr="00AB29C7">
          <w:rPr>
            <w:color w:val="000000" w:themeColor="text1"/>
            <w:sz w:val="24"/>
            <w:szCs w:val="24"/>
            <w:highlight w:val="yellow"/>
          </w:rPr>
          <w:t>Figure</w:t>
        </w:r>
        <w:commentRangeEnd w:id="470"/>
        <w:r w:rsidR="00B32E60">
          <w:rPr>
            <w:rStyle w:val="CommentReference"/>
          </w:rPr>
          <w:commentReference w:id="470"/>
        </w:r>
        <w:r w:rsidR="00B32E60" w:rsidRPr="00AB29C7">
          <w:rPr>
            <w:color w:val="000000" w:themeColor="text1"/>
            <w:sz w:val="24"/>
            <w:szCs w:val="24"/>
            <w:highlight w:val="yellow"/>
          </w:rPr>
          <w:t>?</w:t>
        </w:r>
        <w:r w:rsidR="00B32E60">
          <w:rPr>
            <w:color w:val="000000" w:themeColor="text1"/>
            <w:sz w:val="24"/>
            <w:szCs w:val="24"/>
          </w:rPr>
          <w:t>)</w:t>
        </w:r>
        <w:r w:rsidR="00B32E60" w:rsidRPr="00027829">
          <w:rPr>
            <w:color w:val="000000" w:themeColor="text1"/>
            <w:sz w:val="24"/>
            <w:szCs w:val="24"/>
          </w:rPr>
          <w:t xml:space="preserve">. Similarly, </w:t>
        </w:r>
        <w:r w:rsidR="00B32E60" w:rsidRPr="00027829">
          <w:rPr>
            <w:i/>
            <w:color w:val="000000" w:themeColor="text1"/>
            <w:sz w:val="24"/>
            <w:szCs w:val="24"/>
          </w:rPr>
          <w:t>glct-4</w:t>
        </w:r>
        <w:r w:rsidR="00B32E60" w:rsidRPr="00027829">
          <w:rPr>
            <w:color w:val="000000" w:themeColor="text1"/>
            <w:sz w:val="24"/>
            <w:szCs w:val="24"/>
          </w:rPr>
          <w:t xml:space="preserve"> has no variation that is predicted to </w:t>
        </w:r>
      </w:ins>
      <w:ins w:id="471" w:author="Microsoft Office User" w:date="2020-01-01T14:44:00Z">
        <w:r w:rsidR="00FE3D3C">
          <w:rPr>
            <w:color w:val="000000" w:themeColor="text1"/>
            <w:sz w:val="24"/>
            <w:szCs w:val="24"/>
          </w:rPr>
          <w:t>be deleterious</w:t>
        </w:r>
      </w:ins>
      <w:ins w:id="472" w:author="Microsoft Office User" w:date="2020-01-01T14:43:00Z">
        <w:r w:rsidR="00B32E60" w:rsidRPr="00027829">
          <w:rPr>
            <w:color w:val="000000" w:themeColor="text1"/>
            <w:sz w:val="24"/>
            <w:szCs w:val="24"/>
          </w:rPr>
          <w:t xml:space="preserve">. By contrast, </w:t>
        </w:r>
        <w:r w:rsidR="00B32E60" w:rsidRPr="00027829">
          <w:rPr>
            <w:i/>
            <w:color w:val="000000" w:themeColor="text1"/>
            <w:sz w:val="24"/>
            <w:szCs w:val="24"/>
          </w:rPr>
          <w:t>glct-1</w:t>
        </w:r>
        <w:r w:rsidR="00B32E60" w:rsidRPr="00027829">
          <w:rPr>
            <w:color w:val="000000" w:themeColor="text1"/>
            <w:sz w:val="24"/>
            <w:szCs w:val="24"/>
          </w:rPr>
          <w:t xml:space="preserve">, </w:t>
        </w:r>
        <w:r w:rsidR="00B32E60" w:rsidRPr="00027829">
          <w:rPr>
            <w:i/>
            <w:color w:val="000000" w:themeColor="text1"/>
            <w:sz w:val="24"/>
            <w:szCs w:val="24"/>
          </w:rPr>
          <w:t>glct-2</w:t>
        </w:r>
        <w:r w:rsidR="00B32E60" w:rsidRPr="00027829">
          <w:rPr>
            <w:color w:val="000000" w:themeColor="text1"/>
            <w:sz w:val="24"/>
            <w:szCs w:val="24"/>
          </w:rPr>
          <w:t xml:space="preserve">, </w:t>
        </w:r>
        <w:r w:rsidR="00B32E60" w:rsidRPr="00027829">
          <w:rPr>
            <w:i/>
            <w:color w:val="000000" w:themeColor="text1"/>
            <w:sz w:val="24"/>
            <w:szCs w:val="24"/>
          </w:rPr>
          <w:t>glct-3</w:t>
        </w:r>
        <w:r w:rsidR="00B32E60" w:rsidRPr="00027829">
          <w:rPr>
            <w:color w:val="000000" w:themeColor="text1"/>
            <w:sz w:val="24"/>
            <w:szCs w:val="24"/>
          </w:rPr>
          <w:t xml:space="preserve">, and </w:t>
        </w:r>
        <w:r w:rsidR="00B32E60" w:rsidRPr="00027829">
          <w:rPr>
            <w:i/>
            <w:color w:val="000000" w:themeColor="text1"/>
            <w:sz w:val="24"/>
            <w:szCs w:val="24"/>
          </w:rPr>
          <w:t>glct-5</w:t>
        </w:r>
        <w:r w:rsidR="00B32E60" w:rsidRPr="00027829">
          <w:rPr>
            <w:color w:val="000000" w:themeColor="text1"/>
            <w:sz w:val="24"/>
            <w:szCs w:val="24"/>
          </w:rPr>
          <w:t xml:space="preserve"> contain variants predicted to have a large effect</w:t>
        </w:r>
      </w:ins>
      <w:ins w:id="473" w:author="Microsoft Office User" w:date="2020-01-01T14:44:00Z">
        <w:r w:rsidR="00FE3D3C">
          <w:rPr>
            <w:color w:val="000000" w:themeColor="text1"/>
            <w:sz w:val="24"/>
            <w:szCs w:val="24"/>
          </w:rPr>
          <w:t>s</w:t>
        </w:r>
      </w:ins>
      <w:ins w:id="474" w:author="Microsoft Office User" w:date="2020-01-01T14:43:00Z">
        <w:r w:rsidR="00B32E60" w:rsidRPr="00027829">
          <w:rPr>
            <w:color w:val="000000" w:themeColor="text1"/>
            <w:sz w:val="24"/>
            <w:szCs w:val="24"/>
          </w:rPr>
          <w:t xml:space="preserve"> on gene function. Among the 330 </w:t>
        </w:r>
        <w:r w:rsidR="00B32E60" w:rsidRPr="00AB29C7">
          <w:rPr>
            <w:i/>
            <w:iCs/>
            <w:color w:val="000000" w:themeColor="text1"/>
            <w:sz w:val="24"/>
            <w:szCs w:val="24"/>
          </w:rPr>
          <w:t>C. elegans</w:t>
        </w:r>
        <w:r w:rsidR="00B32E60" w:rsidRPr="00027829">
          <w:rPr>
            <w:color w:val="000000" w:themeColor="text1"/>
            <w:sz w:val="24"/>
            <w:szCs w:val="24"/>
          </w:rPr>
          <w:t xml:space="preserve"> strains, 24 have variation that is predicted to remove the function of two or more of these four genes, with two strains that have predicted loss-of-function alleles in all four genes. Taken together, these results suggest that the copy number of </w:t>
        </w:r>
        <w:r w:rsidR="00B32E60" w:rsidRPr="00027829">
          <w:rPr>
            <w:i/>
            <w:color w:val="000000" w:themeColor="text1"/>
            <w:sz w:val="24"/>
            <w:szCs w:val="24"/>
          </w:rPr>
          <w:t>glct</w:t>
        </w:r>
        <w:r w:rsidR="00B32E60" w:rsidRPr="00027829">
          <w:rPr>
            <w:color w:val="000000" w:themeColor="text1"/>
            <w:sz w:val="24"/>
            <w:szCs w:val="24"/>
          </w:rPr>
          <w:t xml:space="preserve"> genes might affect fitness in the wild.</w:t>
        </w:r>
      </w:ins>
    </w:p>
    <w:p w14:paraId="735E19F8" w14:textId="54FC3944" w:rsidR="006A09A6" w:rsidRPr="006C2B59" w:rsidDel="00FE3D3C" w:rsidRDefault="006A09A6" w:rsidP="00FE3D3C">
      <w:pPr>
        <w:spacing w:line="480" w:lineRule="auto"/>
        <w:jc w:val="both"/>
        <w:rPr>
          <w:del w:id="475" w:author="Microsoft Office User" w:date="2020-01-01T14:44:00Z"/>
          <w:color w:val="000000" w:themeColor="text1"/>
          <w:sz w:val="24"/>
          <w:szCs w:val="24"/>
        </w:rPr>
        <w:pPrChange w:id="476" w:author="Microsoft Office User" w:date="2020-01-01T14:44:00Z">
          <w:pPr>
            <w:spacing w:line="480" w:lineRule="auto"/>
            <w:ind w:firstLine="720"/>
            <w:jc w:val="both"/>
          </w:pPr>
        </w:pPrChange>
      </w:pPr>
      <w:del w:id="477" w:author="Microsoft Office User" w:date="2020-01-01T14:44:00Z">
        <w:r w:rsidRPr="006C2B59" w:rsidDel="00FE3D3C">
          <w:rPr>
            <w:color w:val="000000" w:themeColor="text1"/>
            <w:sz w:val="24"/>
            <w:szCs w:val="24"/>
          </w:rPr>
          <w:delText xml:space="preserve">However, a subset of genetically divergent </w:delText>
        </w:r>
        <w:r w:rsidR="00784977" w:rsidDel="00FE3D3C">
          <w:rPr>
            <w:color w:val="000000" w:themeColor="text1"/>
            <w:sz w:val="24"/>
            <w:szCs w:val="24"/>
          </w:rPr>
          <w:delText>strains</w:delText>
        </w:r>
        <w:r w:rsidRPr="006C2B59" w:rsidDel="00FE3D3C">
          <w:rPr>
            <w:color w:val="000000" w:themeColor="text1"/>
            <w:sz w:val="24"/>
            <w:szCs w:val="24"/>
          </w:rPr>
          <w:delText xml:space="preserve"> contain a functional copy of </w:delText>
        </w:r>
        <w:r w:rsidRPr="006C2B59" w:rsidDel="00FE3D3C">
          <w:rPr>
            <w:i/>
            <w:color w:val="000000" w:themeColor="text1"/>
            <w:sz w:val="24"/>
            <w:szCs w:val="24"/>
          </w:rPr>
          <w:delText>glct-3</w:delText>
        </w:r>
        <w:r w:rsidRPr="006C2B59" w:rsidDel="00FE3D3C">
          <w:rPr>
            <w:color w:val="000000" w:themeColor="text1"/>
            <w:sz w:val="24"/>
            <w:szCs w:val="24"/>
          </w:rPr>
          <w:delText xml:space="preserve"> and two </w:delText>
        </w:r>
        <w:r w:rsidR="00784977" w:rsidDel="00FE3D3C">
          <w:rPr>
            <w:color w:val="000000" w:themeColor="text1"/>
            <w:sz w:val="24"/>
            <w:szCs w:val="24"/>
          </w:rPr>
          <w:delText xml:space="preserve">that </w:delText>
        </w:r>
        <w:r w:rsidRPr="006C2B59" w:rsidDel="00FE3D3C">
          <w:rPr>
            <w:color w:val="000000" w:themeColor="text1"/>
            <w:sz w:val="24"/>
            <w:szCs w:val="24"/>
          </w:rPr>
          <w:delText>have undergone the global selective sweep harbor the Gly16* allele</w:delText>
        </w:r>
        <w:r w:rsidR="006C2B59" w:rsidDel="00FE3D3C">
          <w:rPr>
            <w:color w:val="000000" w:themeColor="text1"/>
          </w:rPr>
          <w:delText xml:space="preserve"> </w:delText>
        </w:r>
        <w:r w:rsidR="006C2B59" w:rsidRPr="00157763" w:rsidDel="00FE3D3C">
          <w:rPr>
            <w:color w:val="000000" w:themeColor="text1"/>
            <w:sz w:val="24"/>
            <w:szCs w:val="24"/>
          </w:rPr>
          <w:delText>(</w:delText>
        </w:r>
        <w:r w:rsidR="006C2B59" w:rsidRPr="00157763" w:rsidDel="00FE3D3C">
          <w:rPr>
            <w:color w:val="000000" w:themeColor="text1"/>
            <w:sz w:val="24"/>
            <w:szCs w:val="24"/>
            <w:highlight w:val="yellow"/>
          </w:rPr>
          <w:delText>REF</w:delText>
        </w:r>
        <w:r w:rsidR="006C2B59" w:rsidRPr="00157763" w:rsidDel="00FE3D3C">
          <w:rPr>
            <w:color w:val="000000" w:themeColor="text1"/>
            <w:sz w:val="24"/>
            <w:szCs w:val="24"/>
          </w:rPr>
          <w:delText>)</w:delText>
        </w:r>
        <w:r w:rsidR="00784977" w:rsidRPr="00157763" w:rsidDel="00FE3D3C">
          <w:rPr>
            <w:color w:val="000000" w:themeColor="text1"/>
            <w:sz w:val="24"/>
            <w:szCs w:val="24"/>
          </w:rPr>
          <w:delText>[</w:delText>
        </w:r>
        <w:r w:rsidR="00784977" w:rsidRPr="00157763" w:rsidDel="00FE3D3C">
          <w:rPr>
            <w:color w:val="000000" w:themeColor="text1"/>
            <w:sz w:val="24"/>
            <w:szCs w:val="24"/>
            <w:highlight w:val="yellow"/>
          </w:rPr>
          <w:delText>I still have no clue what we’r talking about here – EA please clarify/expand</w:delText>
        </w:r>
        <w:r w:rsidR="00784977" w:rsidRPr="00157763" w:rsidDel="00FE3D3C">
          <w:rPr>
            <w:color w:val="000000" w:themeColor="text1"/>
            <w:sz w:val="24"/>
            <w:szCs w:val="24"/>
          </w:rPr>
          <w:delText>]</w:delText>
        </w:r>
        <w:r w:rsidRPr="00157763" w:rsidDel="00FE3D3C">
          <w:rPr>
            <w:color w:val="000000" w:themeColor="text1"/>
            <w:sz w:val="24"/>
            <w:szCs w:val="24"/>
          </w:rPr>
          <w:delText>,</w:delText>
        </w:r>
        <w:r w:rsidRPr="006C2B59" w:rsidDel="00FE3D3C">
          <w:rPr>
            <w:color w:val="000000" w:themeColor="text1"/>
            <w:sz w:val="24"/>
            <w:szCs w:val="24"/>
          </w:rPr>
          <w:delText xml:space="preserve"> indicating that this locus has a complex evolutionary history in the </w:delText>
        </w:r>
        <w:r w:rsidRPr="006C2B59" w:rsidDel="00FE3D3C">
          <w:rPr>
            <w:i/>
            <w:color w:val="000000" w:themeColor="text1"/>
            <w:sz w:val="24"/>
            <w:szCs w:val="24"/>
          </w:rPr>
          <w:delText>C. elegans</w:delText>
        </w:r>
        <w:r w:rsidRPr="006C2B59" w:rsidDel="00FE3D3C">
          <w:rPr>
            <w:color w:val="000000" w:themeColor="text1"/>
            <w:sz w:val="24"/>
            <w:szCs w:val="24"/>
          </w:rPr>
          <w:delText xml:space="preserve"> lineage (</w:delText>
        </w:r>
        <w:r w:rsidRPr="006C2B59" w:rsidDel="00FE3D3C">
          <w:rPr>
            <w:b/>
            <w:color w:val="000000" w:themeColor="text1"/>
            <w:sz w:val="24"/>
            <w:szCs w:val="24"/>
          </w:rPr>
          <w:delText xml:space="preserve">Figure </w:delText>
        </w:r>
        <w:r w:rsidRPr="00F618D3" w:rsidDel="00FE3D3C">
          <w:rPr>
            <w:b/>
            <w:color w:val="000000" w:themeColor="text1"/>
            <w:sz w:val="24"/>
            <w:szCs w:val="24"/>
            <w:highlight w:val="yellow"/>
          </w:rPr>
          <w:delText>SX</w:delText>
        </w:r>
        <w:r w:rsidRPr="006C2B59" w:rsidDel="00FE3D3C">
          <w:rPr>
            <w:color w:val="000000" w:themeColor="text1"/>
            <w:sz w:val="24"/>
            <w:szCs w:val="24"/>
          </w:rPr>
          <w:delText xml:space="preserve">). </w:delText>
        </w:r>
      </w:del>
    </w:p>
    <w:p w14:paraId="7C1741EA" w14:textId="6B2DC3D0" w:rsidR="006A09A6" w:rsidRPr="003F7022" w:rsidDel="00FE3D3C" w:rsidRDefault="006A09A6" w:rsidP="00FE3D3C">
      <w:pPr>
        <w:spacing w:line="480" w:lineRule="auto"/>
        <w:jc w:val="both"/>
        <w:rPr>
          <w:del w:id="478" w:author="Microsoft Office User" w:date="2020-01-01T14:44:00Z"/>
          <w:color w:val="0070C0"/>
          <w:sz w:val="24"/>
          <w:szCs w:val="24"/>
        </w:rPr>
        <w:pPrChange w:id="479" w:author="Microsoft Office User" w:date="2020-01-01T14:44:00Z">
          <w:pPr>
            <w:spacing w:line="480" w:lineRule="auto"/>
            <w:ind w:firstLine="720"/>
            <w:jc w:val="both"/>
          </w:pPr>
        </w:pPrChange>
      </w:pPr>
    </w:p>
    <w:p w14:paraId="7B9BCDDC" w14:textId="64D733CC" w:rsidR="006A09A6" w:rsidRPr="007872AB" w:rsidDel="005F60D9" w:rsidRDefault="006A09A6" w:rsidP="006A09A6">
      <w:pPr>
        <w:spacing w:line="480" w:lineRule="auto"/>
        <w:jc w:val="both"/>
        <w:rPr>
          <w:del w:id="480" w:author="Microsoft Office User" w:date="2020-01-01T14:35:00Z"/>
          <w:b/>
          <w:color w:val="000000" w:themeColor="text1"/>
          <w:sz w:val="24"/>
          <w:szCs w:val="24"/>
          <w:highlight w:val="white"/>
          <w:rPrChange w:id="481" w:author="Microsoft Office User" w:date="2020-01-01T14:25:00Z">
            <w:rPr>
              <w:del w:id="482" w:author="Microsoft Office User" w:date="2020-01-01T14:35:00Z"/>
              <w:b/>
              <w:i/>
              <w:color w:val="000000" w:themeColor="text1"/>
              <w:sz w:val="24"/>
              <w:szCs w:val="24"/>
              <w:highlight w:val="white"/>
            </w:rPr>
          </w:rPrChange>
        </w:rPr>
      </w:pPr>
      <w:del w:id="483" w:author="Microsoft Office User" w:date="2020-01-01T14:25:00Z">
        <w:r w:rsidRPr="005921CE" w:rsidDel="007872AB">
          <w:rPr>
            <w:b/>
            <w:color w:val="000000" w:themeColor="text1"/>
            <w:sz w:val="24"/>
            <w:szCs w:val="24"/>
            <w:highlight w:val="white"/>
          </w:rPr>
          <w:delText xml:space="preserve">The </w:delText>
        </w:r>
      </w:del>
      <w:del w:id="484" w:author="Microsoft Office User" w:date="2020-01-01T14:35:00Z">
        <w:r w:rsidRPr="005921CE" w:rsidDel="005F60D9">
          <w:rPr>
            <w:b/>
            <w:i/>
            <w:color w:val="000000" w:themeColor="text1"/>
            <w:sz w:val="24"/>
            <w:szCs w:val="24"/>
            <w:highlight w:val="white"/>
          </w:rPr>
          <w:delText>glct</w:delText>
        </w:r>
        <w:r w:rsidRPr="005921CE" w:rsidDel="005F60D9">
          <w:rPr>
            <w:b/>
            <w:color w:val="000000" w:themeColor="text1"/>
            <w:sz w:val="24"/>
            <w:szCs w:val="24"/>
            <w:highlight w:val="white"/>
          </w:rPr>
          <w:delText xml:space="preserve"> </w:delText>
        </w:r>
      </w:del>
      <w:del w:id="485" w:author="Microsoft Office User" w:date="2020-01-01T14:24:00Z">
        <w:r w:rsidR="005921CE" w:rsidRPr="005921CE" w:rsidDel="007872AB">
          <w:rPr>
            <w:b/>
            <w:color w:val="000000" w:themeColor="text1"/>
            <w:sz w:val="24"/>
            <w:szCs w:val="24"/>
            <w:highlight w:val="white"/>
          </w:rPr>
          <w:delText>G</w:delText>
        </w:r>
        <w:r w:rsidRPr="005921CE" w:rsidDel="007872AB">
          <w:rPr>
            <w:b/>
            <w:color w:val="000000" w:themeColor="text1"/>
            <w:sz w:val="24"/>
            <w:szCs w:val="24"/>
            <w:highlight w:val="white"/>
          </w:rPr>
          <w:delText xml:space="preserve">ene </w:delText>
        </w:r>
        <w:r w:rsidR="005921CE" w:rsidRPr="005921CE" w:rsidDel="007872AB">
          <w:rPr>
            <w:b/>
            <w:color w:val="000000" w:themeColor="text1"/>
            <w:sz w:val="24"/>
            <w:szCs w:val="24"/>
            <w:highlight w:val="white"/>
          </w:rPr>
          <w:delText>F</w:delText>
        </w:r>
        <w:r w:rsidRPr="005921CE" w:rsidDel="007872AB">
          <w:rPr>
            <w:b/>
            <w:color w:val="000000" w:themeColor="text1"/>
            <w:sz w:val="24"/>
            <w:szCs w:val="24"/>
            <w:highlight w:val="white"/>
          </w:rPr>
          <w:delText xml:space="preserve">amily </w:delText>
        </w:r>
      </w:del>
      <w:del w:id="486" w:author="Microsoft Office User" w:date="2020-01-01T14:25:00Z">
        <w:r w:rsidRPr="005921CE" w:rsidDel="007872AB">
          <w:rPr>
            <w:b/>
            <w:color w:val="000000" w:themeColor="text1"/>
            <w:sz w:val="24"/>
            <w:szCs w:val="24"/>
            <w:highlight w:val="white"/>
          </w:rPr>
          <w:delText xml:space="preserve">is </w:delText>
        </w:r>
      </w:del>
      <w:del w:id="487" w:author="Microsoft Office User" w:date="2020-01-01T14:24:00Z">
        <w:r w:rsidR="005921CE" w:rsidRPr="005921CE" w:rsidDel="007872AB">
          <w:rPr>
            <w:b/>
            <w:color w:val="000000" w:themeColor="text1"/>
            <w:sz w:val="24"/>
            <w:szCs w:val="24"/>
            <w:highlight w:val="white"/>
          </w:rPr>
          <w:delText>E</w:delText>
        </w:r>
        <w:r w:rsidRPr="005921CE" w:rsidDel="007872AB">
          <w:rPr>
            <w:b/>
            <w:color w:val="000000" w:themeColor="text1"/>
            <w:sz w:val="24"/>
            <w:szCs w:val="24"/>
            <w:highlight w:val="white"/>
          </w:rPr>
          <w:delText xml:space="preserve">xpanded </w:delText>
        </w:r>
      </w:del>
      <w:del w:id="488" w:author="Microsoft Office User" w:date="2020-01-01T14:25:00Z">
        <w:r w:rsidRPr="005921CE" w:rsidDel="007872AB">
          <w:rPr>
            <w:b/>
            <w:color w:val="000000" w:themeColor="text1"/>
            <w:sz w:val="24"/>
            <w:szCs w:val="24"/>
            <w:highlight w:val="white"/>
          </w:rPr>
          <w:delText>in</w:delText>
        </w:r>
      </w:del>
      <w:del w:id="489" w:author="Microsoft Office User" w:date="2020-01-01T14:35:00Z">
        <w:r w:rsidRPr="005921CE" w:rsidDel="005F60D9">
          <w:rPr>
            <w:b/>
            <w:color w:val="000000" w:themeColor="text1"/>
            <w:sz w:val="24"/>
            <w:szCs w:val="24"/>
            <w:highlight w:val="white"/>
          </w:rPr>
          <w:delText xml:space="preserve"> </w:delText>
        </w:r>
        <w:r w:rsidRPr="005921CE" w:rsidDel="005F60D9">
          <w:rPr>
            <w:b/>
            <w:i/>
            <w:color w:val="000000" w:themeColor="text1"/>
            <w:sz w:val="24"/>
            <w:szCs w:val="24"/>
            <w:highlight w:val="white"/>
          </w:rPr>
          <w:delText>C. elegans</w:delText>
        </w:r>
      </w:del>
    </w:p>
    <w:p w14:paraId="2348B3E8" w14:textId="5B120FF4" w:rsidR="006A09A6" w:rsidRPr="00FE2A6E" w:rsidDel="005F60D9" w:rsidRDefault="006A09A6" w:rsidP="006A09A6">
      <w:pPr>
        <w:spacing w:line="480" w:lineRule="auto"/>
        <w:jc w:val="both"/>
        <w:rPr>
          <w:del w:id="490" w:author="Microsoft Office User" w:date="2020-01-01T14:35:00Z"/>
          <w:color w:val="000000" w:themeColor="text1"/>
          <w:sz w:val="24"/>
          <w:szCs w:val="24"/>
        </w:rPr>
      </w:pPr>
      <w:del w:id="491" w:author="Microsoft Office User" w:date="2020-01-01T14:35:00Z">
        <w:r w:rsidRPr="00FE2A6E" w:rsidDel="005F60D9">
          <w:rPr>
            <w:color w:val="000000" w:themeColor="text1"/>
            <w:sz w:val="24"/>
            <w:szCs w:val="24"/>
            <w:highlight w:val="white"/>
          </w:rPr>
          <w:delText xml:space="preserve">To further explore the </w:delText>
        </w:r>
        <w:r w:rsidR="005921CE" w:rsidRPr="00FE2A6E" w:rsidDel="005F60D9">
          <w:rPr>
            <w:color w:val="000000" w:themeColor="text1"/>
            <w:sz w:val="24"/>
            <w:szCs w:val="24"/>
            <w:highlight w:val="white"/>
          </w:rPr>
          <w:delText xml:space="preserve">evolutionary </w:delText>
        </w:r>
        <w:r w:rsidRPr="00FE2A6E" w:rsidDel="005F60D9">
          <w:rPr>
            <w:color w:val="000000" w:themeColor="text1"/>
            <w:sz w:val="24"/>
            <w:szCs w:val="24"/>
            <w:highlight w:val="white"/>
          </w:rPr>
          <w:delText xml:space="preserve">history of the </w:delText>
        </w:r>
        <w:r w:rsidRPr="00FE2A6E" w:rsidDel="005F60D9">
          <w:rPr>
            <w:i/>
            <w:color w:val="000000" w:themeColor="text1"/>
            <w:sz w:val="24"/>
            <w:szCs w:val="24"/>
            <w:highlight w:val="white"/>
          </w:rPr>
          <w:delText>glct-3</w:delText>
        </w:r>
        <w:r w:rsidRPr="00FE2A6E" w:rsidDel="005F60D9">
          <w:rPr>
            <w:color w:val="000000" w:themeColor="text1"/>
            <w:sz w:val="24"/>
            <w:szCs w:val="24"/>
            <w:highlight w:val="white"/>
          </w:rPr>
          <w:delText xml:space="preserve"> gene, we </w:delText>
        </w:r>
        <w:r w:rsidR="00FE2A6E" w:rsidDel="005F60D9">
          <w:rPr>
            <w:color w:val="000000" w:themeColor="text1"/>
            <w:sz w:val="24"/>
            <w:szCs w:val="24"/>
            <w:highlight w:val="white"/>
          </w:rPr>
          <w:delText xml:space="preserve">examined </w:delText>
        </w:r>
        <w:r w:rsidRPr="00FE2A6E" w:rsidDel="005F60D9">
          <w:rPr>
            <w:color w:val="000000" w:themeColor="text1"/>
            <w:sz w:val="24"/>
            <w:szCs w:val="24"/>
            <w:highlight w:val="white"/>
          </w:rPr>
          <w:delText xml:space="preserve">the conservation of </w:delText>
        </w:r>
        <w:r w:rsidR="00FE2A6E" w:rsidRPr="00FE2A6E" w:rsidDel="005F60D9">
          <w:rPr>
            <w:i/>
            <w:iCs/>
            <w:color w:val="000000" w:themeColor="text1"/>
            <w:sz w:val="24"/>
            <w:szCs w:val="24"/>
            <w:highlight w:val="white"/>
          </w:rPr>
          <w:delText>glct-3</w:delText>
        </w:r>
        <w:r w:rsidRPr="00FE2A6E" w:rsidDel="005F60D9">
          <w:rPr>
            <w:color w:val="000000" w:themeColor="text1"/>
            <w:sz w:val="24"/>
            <w:szCs w:val="24"/>
            <w:highlight w:val="white"/>
          </w:rPr>
          <w:delText xml:space="preserve"> paralogs </w:delText>
        </w:r>
        <w:r w:rsidR="00FE2A6E" w:rsidDel="005F60D9">
          <w:rPr>
            <w:color w:val="000000" w:themeColor="text1"/>
            <w:sz w:val="24"/>
            <w:szCs w:val="24"/>
            <w:highlight w:val="white"/>
          </w:rPr>
          <w:delText>and their</w:delText>
        </w:r>
        <w:r w:rsidRPr="00FE2A6E" w:rsidDel="005F60D9">
          <w:rPr>
            <w:color w:val="000000" w:themeColor="text1"/>
            <w:sz w:val="24"/>
            <w:szCs w:val="24"/>
            <w:highlight w:val="white"/>
          </w:rPr>
          <w:delText xml:space="preserve"> orthologs. </w:delText>
        </w:r>
        <w:r w:rsidRPr="00FE2A6E" w:rsidDel="005F60D9">
          <w:rPr>
            <w:color w:val="000000" w:themeColor="text1"/>
            <w:sz w:val="24"/>
            <w:szCs w:val="24"/>
          </w:rPr>
          <w:delText xml:space="preserve">The </w:delText>
        </w:r>
        <w:r w:rsidRPr="00FE2A6E" w:rsidDel="005F60D9">
          <w:rPr>
            <w:i/>
            <w:color w:val="000000" w:themeColor="text1"/>
            <w:sz w:val="24"/>
            <w:szCs w:val="24"/>
          </w:rPr>
          <w:delText>glct-3</w:delText>
        </w:r>
        <w:r w:rsidRPr="00FE2A6E" w:rsidDel="005F60D9">
          <w:rPr>
            <w:color w:val="000000" w:themeColor="text1"/>
            <w:sz w:val="24"/>
            <w:szCs w:val="24"/>
          </w:rPr>
          <w:delText xml:space="preserve"> gene encodes a glucuronosyl transferase-like protein and has six paralogs in </w:delText>
        </w:r>
        <w:r w:rsidRPr="00FE2A6E" w:rsidDel="005F60D9">
          <w:rPr>
            <w:i/>
            <w:color w:val="000000" w:themeColor="text1"/>
            <w:sz w:val="24"/>
            <w:szCs w:val="24"/>
          </w:rPr>
          <w:delText>C. elegans</w:delText>
        </w:r>
        <w:r w:rsidRPr="00FE2A6E" w:rsidDel="005F60D9">
          <w:rPr>
            <w:color w:val="000000" w:themeColor="text1"/>
            <w:sz w:val="24"/>
            <w:szCs w:val="24"/>
          </w:rPr>
          <w:delText xml:space="preserve">, including five closely related </w:delText>
        </w:r>
        <w:r w:rsidR="00FE2A6E" w:rsidDel="005F60D9">
          <w:rPr>
            <w:color w:val="000000" w:themeColor="text1"/>
            <w:sz w:val="24"/>
            <w:szCs w:val="24"/>
          </w:rPr>
          <w:delText>genes</w:delText>
        </w:r>
        <w:r w:rsidRPr="00FE2A6E" w:rsidDel="005F60D9">
          <w:rPr>
            <w:color w:val="000000" w:themeColor="text1"/>
            <w:sz w:val="24"/>
            <w:szCs w:val="24"/>
          </w:rPr>
          <w:delText xml:space="preserve"> </w:delText>
        </w:r>
        <w:r w:rsidRPr="00FE2A6E" w:rsidDel="005F60D9">
          <w:rPr>
            <w:i/>
            <w:color w:val="000000" w:themeColor="text1"/>
            <w:sz w:val="24"/>
            <w:szCs w:val="24"/>
          </w:rPr>
          <w:delText>glct-1</w:delText>
        </w:r>
        <w:r w:rsidRPr="00FE2A6E" w:rsidDel="005F60D9">
          <w:rPr>
            <w:color w:val="000000" w:themeColor="text1"/>
            <w:sz w:val="24"/>
            <w:szCs w:val="24"/>
          </w:rPr>
          <w:delText xml:space="preserve">, </w:delText>
        </w:r>
        <w:r w:rsidRPr="00FE2A6E" w:rsidDel="005F60D9">
          <w:rPr>
            <w:i/>
            <w:color w:val="000000" w:themeColor="text1"/>
            <w:sz w:val="24"/>
            <w:szCs w:val="24"/>
          </w:rPr>
          <w:delText>glct-2</w:delText>
        </w:r>
        <w:r w:rsidRPr="00FE2A6E" w:rsidDel="005F60D9">
          <w:rPr>
            <w:color w:val="000000" w:themeColor="text1"/>
            <w:sz w:val="24"/>
            <w:szCs w:val="24"/>
          </w:rPr>
          <w:delText xml:space="preserve">, </w:delText>
        </w:r>
        <w:r w:rsidRPr="00FE2A6E" w:rsidDel="005F60D9">
          <w:rPr>
            <w:i/>
            <w:color w:val="000000" w:themeColor="text1"/>
            <w:sz w:val="24"/>
            <w:szCs w:val="24"/>
          </w:rPr>
          <w:delText>glct-4</w:delText>
        </w:r>
        <w:r w:rsidRPr="00FE2A6E" w:rsidDel="005F60D9">
          <w:rPr>
            <w:color w:val="000000" w:themeColor="text1"/>
            <w:sz w:val="24"/>
            <w:szCs w:val="24"/>
          </w:rPr>
          <w:delText xml:space="preserve">, </w:delText>
        </w:r>
        <w:r w:rsidRPr="00FE2A6E" w:rsidDel="005F60D9">
          <w:rPr>
            <w:i/>
            <w:color w:val="000000" w:themeColor="text1"/>
            <w:sz w:val="24"/>
            <w:szCs w:val="24"/>
          </w:rPr>
          <w:delText>glct-5</w:delText>
        </w:r>
        <w:r w:rsidRPr="00FE2A6E" w:rsidDel="005F60D9">
          <w:rPr>
            <w:color w:val="000000" w:themeColor="text1"/>
            <w:sz w:val="24"/>
            <w:szCs w:val="24"/>
          </w:rPr>
          <w:delText xml:space="preserve">, and </w:delText>
        </w:r>
        <w:r w:rsidRPr="00FE2A6E" w:rsidDel="005F60D9">
          <w:rPr>
            <w:i/>
            <w:color w:val="000000" w:themeColor="text1"/>
            <w:sz w:val="24"/>
            <w:szCs w:val="24"/>
          </w:rPr>
          <w:delText>glct-6</w:delText>
        </w:r>
        <w:r w:rsidRPr="00FE2A6E" w:rsidDel="005F60D9">
          <w:rPr>
            <w:color w:val="000000" w:themeColor="text1"/>
            <w:sz w:val="24"/>
            <w:szCs w:val="24"/>
          </w:rPr>
          <w:delText xml:space="preserve">, and one distantly related paralog </w:delText>
        </w:r>
        <w:r w:rsidRPr="00FE2A6E" w:rsidDel="005F60D9">
          <w:rPr>
            <w:i/>
            <w:color w:val="000000" w:themeColor="text1"/>
            <w:sz w:val="24"/>
            <w:szCs w:val="24"/>
          </w:rPr>
          <w:delText>sqv</w:delText>
        </w:r>
        <w:r w:rsidRPr="00157378" w:rsidDel="005F60D9">
          <w:rPr>
            <w:i/>
            <w:color w:val="000000" w:themeColor="text1"/>
            <w:sz w:val="24"/>
            <w:szCs w:val="24"/>
          </w:rPr>
          <w:delText>-8</w:delText>
        </w:r>
        <w:r w:rsidRPr="00157378" w:rsidDel="005F60D9">
          <w:rPr>
            <w:color w:val="000000" w:themeColor="text1"/>
            <w:sz w:val="24"/>
            <w:szCs w:val="24"/>
          </w:rPr>
          <w:delText>, which we will not discuss</w:delText>
        </w:r>
        <w:r w:rsidR="00157378" w:rsidRPr="00157378" w:rsidDel="005F60D9">
          <w:rPr>
            <w:color w:val="000000" w:themeColor="text1"/>
            <w:sz w:val="24"/>
            <w:szCs w:val="24"/>
          </w:rPr>
          <w:delText xml:space="preserve"> further</w:delText>
        </w:r>
        <w:r w:rsidRPr="00FE2A6E" w:rsidDel="005F60D9">
          <w:rPr>
            <w:color w:val="000000" w:themeColor="text1"/>
            <w:sz w:val="24"/>
            <w:szCs w:val="24"/>
          </w:rPr>
          <w:delText xml:space="preserve"> (</w:delText>
        </w:r>
        <w:r w:rsidRPr="00FE2A6E" w:rsidDel="005F60D9">
          <w:rPr>
            <w:b/>
            <w:color w:val="000000" w:themeColor="text1"/>
            <w:sz w:val="24"/>
            <w:szCs w:val="24"/>
          </w:rPr>
          <w:delText>Figure 5A</w:delText>
        </w:r>
      </w:del>
      <w:del w:id="492" w:author="Microsoft Office User" w:date="2020-01-01T14:25:00Z">
        <w:r w:rsidRPr="00FE2A6E" w:rsidDel="000F4091">
          <w:rPr>
            <w:color w:val="000000" w:themeColor="text1"/>
            <w:sz w:val="24"/>
            <w:szCs w:val="24"/>
          </w:rPr>
          <w:delText>)</w:delText>
        </w:r>
        <w:r w:rsidR="00157378" w:rsidDel="000F4091">
          <w:rPr>
            <w:color w:val="000000" w:themeColor="text1"/>
            <w:sz w:val="24"/>
            <w:szCs w:val="24"/>
          </w:rPr>
          <w:delText>[</w:delText>
        </w:r>
        <w:r w:rsidR="00157378" w:rsidRPr="00157378" w:rsidDel="000F4091">
          <w:rPr>
            <w:color w:val="000000" w:themeColor="text1"/>
            <w:sz w:val="24"/>
            <w:szCs w:val="24"/>
            <w:highlight w:val="yellow"/>
          </w:rPr>
          <w:delText>not sure what Figure 5B is supposed to add</w:delText>
        </w:r>
        <w:r w:rsidR="00157378" w:rsidDel="000F4091">
          <w:rPr>
            <w:color w:val="000000" w:themeColor="text1"/>
            <w:sz w:val="24"/>
            <w:szCs w:val="24"/>
          </w:rPr>
          <w:delText>]</w:delText>
        </w:r>
      </w:del>
      <w:del w:id="493" w:author="Microsoft Office User" w:date="2020-01-01T14:35:00Z">
        <w:r w:rsidRPr="00FE2A6E" w:rsidDel="005F60D9">
          <w:rPr>
            <w:color w:val="000000" w:themeColor="text1"/>
            <w:sz w:val="24"/>
            <w:szCs w:val="24"/>
          </w:rPr>
          <w:delText xml:space="preserve">. </w:delText>
        </w:r>
        <w:r w:rsidR="00027829" w:rsidDel="005F60D9">
          <w:rPr>
            <w:color w:val="000000" w:themeColor="text1"/>
            <w:sz w:val="24"/>
            <w:szCs w:val="24"/>
          </w:rPr>
          <w:delText xml:space="preserve">Five </w:delText>
        </w:r>
        <w:r w:rsidR="00027829" w:rsidRPr="00027829" w:rsidDel="005F60D9">
          <w:rPr>
            <w:i/>
            <w:iCs/>
            <w:color w:val="000000" w:themeColor="text1"/>
            <w:sz w:val="24"/>
            <w:szCs w:val="24"/>
          </w:rPr>
          <w:delText>glct</w:delText>
        </w:r>
        <w:r w:rsidR="00027829" w:rsidDel="005F60D9">
          <w:rPr>
            <w:color w:val="000000" w:themeColor="text1"/>
            <w:sz w:val="24"/>
            <w:szCs w:val="24"/>
          </w:rPr>
          <w:delText xml:space="preserve"> genes (1-5) </w:delText>
        </w:r>
        <w:r w:rsidRPr="00FE2A6E" w:rsidDel="005F60D9">
          <w:rPr>
            <w:color w:val="000000" w:themeColor="text1"/>
            <w:sz w:val="24"/>
            <w:szCs w:val="24"/>
          </w:rPr>
          <w:delText xml:space="preserve">are located </w:delText>
        </w:r>
        <w:r w:rsidR="00027829" w:rsidDel="005F60D9">
          <w:rPr>
            <w:color w:val="000000" w:themeColor="text1"/>
            <w:sz w:val="24"/>
            <w:szCs w:val="24"/>
          </w:rPr>
          <w:delText>on an</w:delText>
        </w:r>
        <w:r w:rsidRPr="00FE2A6E" w:rsidDel="005F60D9">
          <w:rPr>
            <w:color w:val="000000" w:themeColor="text1"/>
            <w:sz w:val="24"/>
            <w:szCs w:val="24"/>
          </w:rPr>
          <w:delText xml:space="preserve"> 80 kb </w:delText>
        </w:r>
        <w:r w:rsidR="00027829" w:rsidDel="005F60D9">
          <w:rPr>
            <w:color w:val="000000" w:themeColor="text1"/>
            <w:sz w:val="24"/>
            <w:szCs w:val="24"/>
          </w:rPr>
          <w:delText>region</w:delText>
        </w:r>
        <w:r w:rsidRPr="00FE2A6E" w:rsidDel="005F60D9">
          <w:rPr>
            <w:color w:val="000000" w:themeColor="text1"/>
            <w:sz w:val="24"/>
            <w:szCs w:val="24"/>
          </w:rPr>
          <w:delText xml:space="preserve"> on chromosome I, </w:delText>
        </w:r>
      </w:del>
      <w:del w:id="494" w:author="Microsoft Office User" w:date="2020-01-01T14:26:00Z">
        <w:r w:rsidRPr="00FE2A6E" w:rsidDel="000F4091">
          <w:rPr>
            <w:color w:val="000000" w:themeColor="text1"/>
            <w:sz w:val="24"/>
            <w:szCs w:val="24"/>
          </w:rPr>
          <w:delText xml:space="preserve">while </w:delText>
        </w:r>
      </w:del>
      <w:del w:id="495" w:author="Microsoft Office User" w:date="2020-01-01T14:35:00Z">
        <w:r w:rsidRPr="00FE2A6E" w:rsidDel="005F60D9">
          <w:rPr>
            <w:i/>
            <w:color w:val="000000" w:themeColor="text1"/>
            <w:sz w:val="24"/>
            <w:szCs w:val="24"/>
          </w:rPr>
          <w:delText>glct-6</w:delText>
        </w:r>
        <w:r w:rsidRPr="00FE2A6E" w:rsidDel="005F60D9">
          <w:rPr>
            <w:color w:val="000000" w:themeColor="text1"/>
            <w:sz w:val="24"/>
            <w:szCs w:val="24"/>
          </w:rPr>
          <w:delText xml:space="preserve"> is located on chromosome IV. The close proximity of five of the six paralogs </w:delText>
        </w:r>
        <w:r w:rsidR="00157378" w:rsidDel="005F60D9">
          <w:rPr>
            <w:color w:val="000000" w:themeColor="text1"/>
            <w:sz w:val="24"/>
            <w:szCs w:val="24"/>
          </w:rPr>
          <w:delText>suggests</w:delText>
        </w:r>
        <w:r w:rsidRPr="00FE2A6E" w:rsidDel="005F60D9">
          <w:rPr>
            <w:color w:val="000000" w:themeColor="text1"/>
            <w:sz w:val="24"/>
            <w:szCs w:val="24"/>
          </w:rPr>
          <w:delText xml:space="preserve"> that these genes are the products of gene duplication events</w:delText>
        </w:r>
        <w:r w:rsidR="00027829" w:rsidDel="005F60D9">
          <w:rPr>
            <w:color w:val="000000" w:themeColor="text1"/>
          </w:rPr>
          <w:delText xml:space="preserve"> (</w:delText>
        </w:r>
        <w:commentRangeStart w:id="496"/>
        <w:r w:rsidR="00027829" w:rsidRPr="00027829" w:rsidDel="005F60D9">
          <w:rPr>
            <w:color w:val="000000" w:themeColor="text1"/>
            <w:highlight w:val="yellow"/>
          </w:rPr>
          <w:delText>REF</w:delText>
        </w:r>
        <w:commentRangeEnd w:id="496"/>
        <w:r w:rsidR="000F4091" w:rsidDel="005F60D9">
          <w:rPr>
            <w:rStyle w:val="CommentReference"/>
          </w:rPr>
          <w:commentReference w:id="496"/>
        </w:r>
        <w:r w:rsidR="00027829" w:rsidDel="005F60D9">
          <w:rPr>
            <w:color w:val="000000" w:themeColor="text1"/>
          </w:rPr>
          <w:delText>)</w:delText>
        </w:r>
        <w:r w:rsidRPr="00FE2A6E" w:rsidDel="005F60D9">
          <w:rPr>
            <w:color w:val="000000" w:themeColor="text1"/>
            <w:sz w:val="24"/>
            <w:szCs w:val="24"/>
          </w:rPr>
          <w:delText xml:space="preserve">. </w:delText>
        </w:r>
        <w:r w:rsidR="00027829" w:rsidDel="005F60D9">
          <w:rPr>
            <w:color w:val="000000" w:themeColor="text1"/>
            <w:sz w:val="24"/>
            <w:szCs w:val="24"/>
          </w:rPr>
          <w:delText>W</w:delText>
        </w:r>
        <w:r w:rsidRPr="00FE2A6E" w:rsidDel="005F60D9">
          <w:rPr>
            <w:color w:val="000000" w:themeColor="text1"/>
            <w:sz w:val="24"/>
            <w:szCs w:val="24"/>
          </w:rPr>
          <w:delText>e observe</w:delText>
        </w:r>
        <w:r w:rsidR="00027829" w:rsidDel="005F60D9">
          <w:rPr>
            <w:color w:val="000000" w:themeColor="text1"/>
            <w:sz w:val="24"/>
            <w:szCs w:val="24"/>
          </w:rPr>
          <w:delText>d</w:delText>
        </w:r>
        <w:r w:rsidRPr="00FE2A6E" w:rsidDel="005F60D9">
          <w:rPr>
            <w:color w:val="000000" w:themeColor="text1"/>
            <w:sz w:val="24"/>
            <w:szCs w:val="24"/>
          </w:rPr>
          <w:delText xml:space="preserve"> elevated levels of variation in the genomic region that contains </w:delText>
        </w:r>
        <w:r w:rsidRPr="00FE2A6E" w:rsidDel="005F60D9">
          <w:rPr>
            <w:i/>
            <w:color w:val="000000" w:themeColor="text1"/>
            <w:sz w:val="24"/>
            <w:szCs w:val="24"/>
          </w:rPr>
          <w:delText>glct-1</w:delText>
        </w:r>
        <w:r w:rsidRPr="00FE2A6E" w:rsidDel="005F60D9">
          <w:rPr>
            <w:color w:val="000000" w:themeColor="text1"/>
            <w:sz w:val="24"/>
            <w:szCs w:val="24"/>
          </w:rPr>
          <w:delText xml:space="preserve"> t</w:delText>
        </w:r>
        <w:r w:rsidR="00027829" w:rsidDel="005F60D9">
          <w:rPr>
            <w:color w:val="000000" w:themeColor="text1"/>
            <w:sz w:val="24"/>
            <w:szCs w:val="24"/>
          </w:rPr>
          <w:delText>hrough</w:delText>
        </w:r>
        <w:r w:rsidRPr="00FE2A6E" w:rsidDel="005F60D9">
          <w:rPr>
            <w:color w:val="000000" w:themeColor="text1"/>
            <w:sz w:val="24"/>
            <w:szCs w:val="24"/>
          </w:rPr>
          <w:delText xml:space="preserve"> </w:delText>
        </w:r>
        <w:r w:rsidRPr="00FE2A6E" w:rsidDel="005F60D9">
          <w:rPr>
            <w:i/>
            <w:color w:val="000000" w:themeColor="text1"/>
            <w:sz w:val="24"/>
            <w:szCs w:val="24"/>
          </w:rPr>
          <w:delText>glct-5</w:delText>
        </w:r>
        <w:r w:rsidRPr="00FE2A6E" w:rsidDel="005F60D9">
          <w:rPr>
            <w:color w:val="000000" w:themeColor="text1"/>
            <w:sz w:val="24"/>
            <w:szCs w:val="24"/>
          </w:rPr>
          <w:delText xml:space="preserve"> </w:delText>
        </w:r>
        <w:commentRangeStart w:id="497"/>
        <w:r w:rsidRPr="00FE2A6E" w:rsidDel="005F60D9">
          <w:rPr>
            <w:color w:val="000000" w:themeColor="text1"/>
            <w:sz w:val="24"/>
            <w:szCs w:val="24"/>
          </w:rPr>
          <w:delText>(</w:delText>
        </w:r>
        <w:r w:rsidRPr="00FE2A6E" w:rsidDel="005F60D9">
          <w:rPr>
            <w:b/>
            <w:color w:val="000000" w:themeColor="text1"/>
            <w:sz w:val="24"/>
            <w:szCs w:val="24"/>
          </w:rPr>
          <w:delText>Figure 5B-C</w:delText>
        </w:r>
        <w:r w:rsidRPr="00FE2A6E" w:rsidDel="005F60D9">
          <w:rPr>
            <w:color w:val="000000" w:themeColor="text1"/>
            <w:sz w:val="24"/>
            <w:szCs w:val="24"/>
          </w:rPr>
          <w:delText>)</w:delText>
        </w:r>
        <w:commentRangeEnd w:id="497"/>
        <w:r w:rsidR="006E041C" w:rsidDel="005F60D9">
          <w:rPr>
            <w:rStyle w:val="CommentReference"/>
          </w:rPr>
          <w:commentReference w:id="497"/>
        </w:r>
        <w:r w:rsidRPr="00FE2A6E" w:rsidDel="005F60D9">
          <w:rPr>
            <w:color w:val="000000" w:themeColor="text1"/>
            <w:sz w:val="24"/>
            <w:szCs w:val="24"/>
          </w:rPr>
          <w:delText>, which support</w:delText>
        </w:r>
        <w:r w:rsidR="00027829" w:rsidDel="005F60D9">
          <w:rPr>
            <w:color w:val="000000" w:themeColor="text1"/>
            <w:sz w:val="24"/>
            <w:szCs w:val="24"/>
          </w:rPr>
          <w:delText>s</w:delText>
        </w:r>
        <w:r w:rsidRPr="00FE2A6E" w:rsidDel="005F60D9">
          <w:rPr>
            <w:color w:val="000000" w:themeColor="text1"/>
            <w:sz w:val="24"/>
            <w:szCs w:val="24"/>
          </w:rPr>
          <w:delText xml:space="preserve"> the hypothesis that these sequences duplicated at some point in the </w:delText>
        </w:r>
        <w:r w:rsidRPr="00FE2A6E" w:rsidDel="005F60D9">
          <w:rPr>
            <w:i/>
            <w:color w:val="000000" w:themeColor="text1"/>
            <w:sz w:val="24"/>
            <w:szCs w:val="24"/>
          </w:rPr>
          <w:delText>C. elegans</w:delText>
        </w:r>
        <w:r w:rsidRPr="00FE2A6E" w:rsidDel="005F60D9">
          <w:rPr>
            <w:color w:val="000000" w:themeColor="text1"/>
            <w:sz w:val="24"/>
            <w:szCs w:val="24"/>
          </w:rPr>
          <w:delText xml:space="preserve"> lineage and then diverged.</w:delText>
        </w:r>
        <w:r w:rsidR="00027829" w:rsidDel="005F60D9">
          <w:rPr>
            <w:color w:val="000000" w:themeColor="text1"/>
            <w:sz w:val="24"/>
            <w:szCs w:val="24"/>
          </w:rPr>
          <w:delText xml:space="preserve"> </w:delText>
        </w:r>
      </w:del>
    </w:p>
    <w:p w14:paraId="372A9589" w14:textId="510F1585" w:rsidR="006A09A6" w:rsidRPr="00027829" w:rsidDel="005F60D9" w:rsidRDefault="006A09A6" w:rsidP="006A09A6">
      <w:pPr>
        <w:spacing w:line="480" w:lineRule="auto"/>
        <w:jc w:val="both"/>
        <w:rPr>
          <w:del w:id="498" w:author="Microsoft Office User" w:date="2020-01-01T14:35:00Z"/>
          <w:color w:val="000000" w:themeColor="text1"/>
          <w:sz w:val="24"/>
          <w:szCs w:val="24"/>
        </w:rPr>
      </w:pPr>
      <w:del w:id="499" w:author="Microsoft Office User" w:date="2020-01-01T14:35:00Z">
        <w:r w:rsidRPr="00027829" w:rsidDel="005F60D9">
          <w:rPr>
            <w:color w:val="000000" w:themeColor="text1"/>
            <w:sz w:val="24"/>
            <w:szCs w:val="24"/>
          </w:rPr>
          <w:tab/>
          <w:delText xml:space="preserve">Next, we explored the conservation of the </w:delText>
        </w:r>
        <w:r w:rsidRPr="00027829" w:rsidDel="005F60D9">
          <w:rPr>
            <w:i/>
            <w:color w:val="000000" w:themeColor="text1"/>
            <w:sz w:val="24"/>
            <w:szCs w:val="24"/>
          </w:rPr>
          <w:delText xml:space="preserve">glct </w:delText>
        </w:r>
        <w:r w:rsidRPr="00027829" w:rsidDel="005F60D9">
          <w:rPr>
            <w:color w:val="000000" w:themeColor="text1"/>
            <w:sz w:val="24"/>
            <w:szCs w:val="24"/>
          </w:rPr>
          <w:delText xml:space="preserve">gene family across 20 species of </w:delText>
        </w:r>
        <w:r w:rsidRPr="00027829" w:rsidDel="005F60D9">
          <w:rPr>
            <w:i/>
            <w:color w:val="000000" w:themeColor="text1"/>
            <w:sz w:val="24"/>
            <w:szCs w:val="24"/>
          </w:rPr>
          <w:delText>Caenorhabditis</w:delText>
        </w:r>
        <w:r w:rsidRPr="00027829" w:rsidDel="005F60D9">
          <w:rPr>
            <w:color w:val="000000" w:themeColor="text1"/>
            <w:sz w:val="24"/>
            <w:szCs w:val="24"/>
          </w:rPr>
          <w:delText xml:space="preserve"> nematodes, including </w:delText>
        </w:r>
        <w:r w:rsidR="00027829" w:rsidDel="005F60D9">
          <w:rPr>
            <w:color w:val="000000" w:themeColor="text1"/>
            <w:sz w:val="24"/>
            <w:szCs w:val="24"/>
          </w:rPr>
          <w:delText>ten</w:delText>
        </w:r>
        <w:r w:rsidRPr="00027829" w:rsidDel="005F60D9">
          <w:rPr>
            <w:color w:val="000000" w:themeColor="text1"/>
            <w:sz w:val="24"/>
            <w:szCs w:val="24"/>
          </w:rPr>
          <w:delText xml:space="preserve"> </w:delText>
        </w:r>
        <w:r w:rsidR="00027829" w:rsidRPr="00027829" w:rsidDel="005F60D9">
          <w:rPr>
            <w:color w:val="000000" w:themeColor="text1"/>
            <w:sz w:val="24"/>
            <w:szCs w:val="24"/>
          </w:rPr>
          <w:delText xml:space="preserve">for which the genome assembly was </w:delText>
        </w:r>
        <w:r w:rsidRPr="00027829" w:rsidDel="005F60D9">
          <w:rPr>
            <w:color w:val="000000" w:themeColor="text1"/>
            <w:sz w:val="24"/>
            <w:szCs w:val="24"/>
          </w:rPr>
          <w:delText>recently released</w:delText>
        </w:r>
        <w:r w:rsidR="00027829" w:rsidRPr="00027829" w:rsidDel="005F60D9">
          <w:rPr>
            <w:color w:val="000000" w:themeColor="text1"/>
          </w:rPr>
          <w:delText xml:space="preserve"> (</w:delText>
        </w:r>
        <w:r w:rsidR="00027829" w:rsidRPr="00123639" w:rsidDel="005F60D9">
          <w:rPr>
            <w:color w:val="000000" w:themeColor="text1"/>
            <w:highlight w:val="yellow"/>
          </w:rPr>
          <w:delText>REF</w:delText>
        </w:r>
        <w:r w:rsidR="00027829" w:rsidRPr="00027829" w:rsidDel="005F60D9">
          <w:rPr>
            <w:color w:val="000000" w:themeColor="text1"/>
          </w:rPr>
          <w:delText>)</w:delText>
        </w:r>
        <w:r w:rsidRPr="00027829" w:rsidDel="005F60D9">
          <w:rPr>
            <w:color w:val="000000" w:themeColor="text1"/>
            <w:sz w:val="24"/>
            <w:szCs w:val="24"/>
          </w:rPr>
          <w:delText xml:space="preserve">. We found that </w:delText>
        </w:r>
        <w:r w:rsidR="00027829" w:rsidDel="005F60D9">
          <w:rPr>
            <w:color w:val="000000" w:themeColor="text1"/>
            <w:sz w:val="24"/>
            <w:szCs w:val="24"/>
          </w:rPr>
          <w:delText>nine</w:delText>
        </w:r>
        <w:r w:rsidRPr="00027829" w:rsidDel="005F60D9">
          <w:rPr>
            <w:color w:val="000000" w:themeColor="text1"/>
            <w:sz w:val="24"/>
            <w:szCs w:val="24"/>
          </w:rPr>
          <w:delText xml:space="preserve"> species contained only one </w:delText>
        </w:r>
        <w:r w:rsidRPr="00027829" w:rsidDel="005F60D9">
          <w:rPr>
            <w:i/>
            <w:color w:val="000000" w:themeColor="text1"/>
            <w:sz w:val="24"/>
            <w:szCs w:val="24"/>
          </w:rPr>
          <w:delText xml:space="preserve">glct-3 </w:delText>
        </w:r>
        <w:r w:rsidRPr="00027829" w:rsidDel="005F60D9">
          <w:rPr>
            <w:color w:val="000000" w:themeColor="text1"/>
            <w:sz w:val="24"/>
            <w:szCs w:val="24"/>
          </w:rPr>
          <w:delText xml:space="preserve">ortholog, </w:delText>
        </w:r>
        <w:r w:rsidR="00027829" w:rsidDel="005F60D9">
          <w:rPr>
            <w:color w:val="000000" w:themeColor="text1"/>
            <w:sz w:val="24"/>
            <w:szCs w:val="24"/>
          </w:rPr>
          <w:delText>five</w:delText>
        </w:r>
        <w:r w:rsidRPr="00027829" w:rsidDel="005F60D9">
          <w:rPr>
            <w:color w:val="000000" w:themeColor="text1"/>
            <w:sz w:val="24"/>
            <w:szCs w:val="24"/>
          </w:rPr>
          <w:delText xml:space="preserve"> contain two </w:delText>
        </w:r>
        <w:r w:rsidRPr="00027829" w:rsidDel="005F60D9">
          <w:rPr>
            <w:i/>
            <w:color w:val="000000" w:themeColor="text1"/>
            <w:sz w:val="24"/>
            <w:szCs w:val="24"/>
          </w:rPr>
          <w:delText xml:space="preserve">glct-3 </w:delText>
        </w:r>
        <w:r w:rsidRPr="00027829" w:rsidDel="005F60D9">
          <w:rPr>
            <w:color w:val="000000" w:themeColor="text1"/>
            <w:sz w:val="24"/>
            <w:szCs w:val="24"/>
          </w:rPr>
          <w:delText xml:space="preserve">orthologs, </w:delText>
        </w:r>
        <w:r w:rsidR="00027829" w:rsidDel="005F60D9">
          <w:rPr>
            <w:color w:val="000000" w:themeColor="text1"/>
            <w:sz w:val="24"/>
            <w:szCs w:val="24"/>
          </w:rPr>
          <w:delText xml:space="preserve">three </w:delText>
        </w:r>
        <w:r w:rsidRPr="00027829" w:rsidDel="005F60D9">
          <w:rPr>
            <w:color w:val="000000" w:themeColor="text1"/>
            <w:sz w:val="24"/>
            <w:szCs w:val="24"/>
          </w:rPr>
          <w:delText xml:space="preserve">contain three </w:delText>
        </w:r>
        <w:r w:rsidRPr="00027829" w:rsidDel="005F60D9">
          <w:rPr>
            <w:i/>
            <w:color w:val="000000" w:themeColor="text1"/>
            <w:sz w:val="24"/>
            <w:szCs w:val="24"/>
          </w:rPr>
          <w:delText xml:space="preserve">glct-3 </w:delText>
        </w:r>
        <w:r w:rsidRPr="00027829" w:rsidDel="005F60D9">
          <w:rPr>
            <w:color w:val="000000" w:themeColor="text1"/>
            <w:sz w:val="24"/>
            <w:szCs w:val="24"/>
          </w:rPr>
          <w:delText xml:space="preserve">orthologs, and </w:delText>
        </w:r>
        <w:r w:rsidR="00027829" w:rsidDel="005F60D9">
          <w:rPr>
            <w:color w:val="000000" w:themeColor="text1"/>
            <w:sz w:val="24"/>
            <w:szCs w:val="24"/>
          </w:rPr>
          <w:delText>one</w:delText>
        </w:r>
        <w:r w:rsidRPr="00027829" w:rsidDel="005F60D9">
          <w:rPr>
            <w:color w:val="000000" w:themeColor="text1"/>
            <w:sz w:val="24"/>
            <w:szCs w:val="24"/>
          </w:rPr>
          <w:delText xml:space="preserve"> species each contain four, five, or six </w:delText>
        </w:r>
        <w:r w:rsidRPr="00027829" w:rsidDel="005F60D9">
          <w:rPr>
            <w:i/>
            <w:color w:val="000000" w:themeColor="text1"/>
            <w:sz w:val="24"/>
            <w:szCs w:val="24"/>
          </w:rPr>
          <w:delText>glct-3</w:delText>
        </w:r>
        <w:r w:rsidRPr="00027829" w:rsidDel="005F60D9">
          <w:rPr>
            <w:color w:val="000000" w:themeColor="text1"/>
            <w:sz w:val="24"/>
            <w:szCs w:val="24"/>
          </w:rPr>
          <w:delText xml:space="preserve"> orthologs (</w:delText>
        </w:r>
        <w:r w:rsidRPr="00027829" w:rsidDel="005F60D9">
          <w:rPr>
            <w:b/>
            <w:color w:val="000000" w:themeColor="text1"/>
            <w:sz w:val="24"/>
            <w:szCs w:val="24"/>
          </w:rPr>
          <w:delText xml:space="preserve">Figure </w:delText>
        </w:r>
        <w:commentRangeStart w:id="500"/>
        <w:r w:rsidR="00157763" w:rsidRPr="00157763" w:rsidDel="005F60D9">
          <w:rPr>
            <w:b/>
            <w:color w:val="000000" w:themeColor="text1"/>
            <w:sz w:val="24"/>
            <w:szCs w:val="24"/>
            <w:highlight w:val="yellow"/>
          </w:rPr>
          <w:delText>SX</w:delText>
        </w:r>
        <w:commentRangeEnd w:id="500"/>
        <w:r w:rsidR="00443D59" w:rsidDel="005F60D9">
          <w:rPr>
            <w:rStyle w:val="CommentReference"/>
          </w:rPr>
          <w:commentReference w:id="500"/>
        </w:r>
        <w:r w:rsidRPr="00027829" w:rsidDel="005F60D9">
          <w:rPr>
            <w:color w:val="000000" w:themeColor="text1"/>
            <w:sz w:val="24"/>
            <w:szCs w:val="24"/>
          </w:rPr>
          <w:delText xml:space="preserve">). The prevalence of low-copy numbers of </w:delText>
        </w:r>
        <w:r w:rsidRPr="00027829" w:rsidDel="005F60D9">
          <w:rPr>
            <w:i/>
            <w:color w:val="000000" w:themeColor="text1"/>
            <w:sz w:val="24"/>
            <w:szCs w:val="24"/>
          </w:rPr>
          <w:delText>glct</w:delText>
        </w:r>
        <w:r w:rsidRPr="00027829" w:rsidDel="005F60D9">
          <w:rPr>
            <w:color w:val="000000" w:themeColor="text1"/>
            <w:sz w:val="24"/>
            <w:szCs w:val="24"/>
          </w:rPr>
          <w:delText xml:space="preserve"> genes among a majority of </w:delText>
        </w:r>
        <w:r w:rsidRPr="00027829" w:rsidDel="005F60D9">
          <w:rPr>
            <w:i/>
            <w:color w:val="000000" w:themeColor="text1"/>
            <w:sz w:val="24"/>
            <w:szCs w:val="24"/>
          </w:rPr>
          <w:delText xml:space="preserve">Caenorhabditis </w:delText>
        </w:r>
        <w:r w:rsidRPr="00027829" w:rsidDel="005F60D9">
          <w:rPr>
            <w:color w:val="000000" w:themeColor="text1"/>
            <w:sz w:val="24"/>
            <w:szCs w:val="24"/>
          </w:rPr>
          <w:delText xml:space="preserve">species suggests that the ancestral copy number state is </w:delText>
        </w:r>
        <w:r w:rsidR="00027829" w:rsidDel="005F60D9">
          <w:rPr>
            <w:color w:val="000000" w:themeColor="text1"/>
            <w:sz w:val="24"/>
            <w:szCs w:val="24"/>
          </w:rPr>
          <w:delText>fewer</w:delText>
        </w:r>
        <w:r w:rsidRPr="00027829" w:rsidDel="005F60D9">
          <w:rPr>
            <w:color w:val="000000" w:themeColor="text1"/>
            <w:sz w:val="24"/>
            <w:szCs w:val="24"/>
          </w:rPr>
          <w:delText xml:space="preserve"> than the six copies found in the </w:delText>
        </w:r>
        <w:r w:rsidRPr="00027829" w:rsidDel="005F60D9">
          <w:rPr>
            <w:i/>
            <w:color w:val="000000" w:themeColor="text1"/>
            <w:sz w:val="24"/>
            <w:szCs w:val="24"/>
          </w:rPr>
          <w:delText>C. elegans</w:delText>
        </w:r>
        <w:r w:rsidRPr="00027829" w:rsidDel="005F60D9">
          <w:rPr>
            <w:color w:val="000000" w:themeColor="text1"/>
            <w:sz w:val="24"/>
            <w:szCs w:val="24"/>
          </w:rPr>
          <w:delText xml:space="preserve"> genome. This </w:delText>
        </w:r>
        <w:r w:rsidR="00027829" w:rsidDel="00C26EDF">
          <w:rPr>
            <w:color w:val="000000" w:themeColor="text1"/>
            <w:sz w:val="24"/>
            <w:szCs w:val="24"/>
          </w:rPr>
          <w:delText>idea</w:delText>
        </w:r>
        <w:r w:rsidRPr="00027829" w:rsidDel="00C26EDF">
          <w:rPr>
            <w:color w:val="000000" w:themeColor="text1"/>
            <w:sz w:val="24"/>
            <w:szCs w:val="24"/>
          </w:rPr>
          <w:delText xml:space="preserve"> </w:delText>
        </w:r>
        <w:r w:rsidRPr="00027829" w:rsidDel="005F60D9">
          <w:rPr>
            <w:color w:val="000000" w:themeColor="text1"/>
            <w:sz w:val="24"/>
            <w:szCs w:val="24"/>
          </w:rPr>
          <w:delText xml:space="preserve">is supported by the presence of one and two </w:delText>
        </w:r>
        <w:r w:rsidRPr="00027829" w:rsidDel="005F60D9">
          <w:rPr>
            <w:i/>
            <w:color w:val="000000" w:themeColor="text1"/>
            <w:sz w:val="24"/>
            <w:szCs w:val="24"/>
          </w:rPr>
          <w:delText>glct-3</w:delText>
        </w:r>
        <w:r w:rsidRPr="00027829" w:rsidDel="005F60D9">
          <w:rPr>
            <w:color w:val="000000" w:themeColor="text1"/>
            <w:sz w:val="24"/>
            <w:szCs w:val="24"/>
          </w:rPr>
          <w:delText xml:space="preserve"> orthologs in the outgroup species </w:delText>
        </w:r>
        <w:r w:rsidRPr="00027829" w:rsidDel="005F60D9">
          <w:rPr>
            <w:i/>
            <w:color w:val="000000" w:themeColor="text1"/>
            <w:sz w:val="24"/>
            <w:szCs w:val="24"/>
          </w:rPr>
          <w:delText>Heterorhabditis bacteriophora</w:delText>
        </w:r>
        <w:r w:rsidRPr="00027829" w:rsidDel="005F60D9">
          <w:rPr>
            <w:color w:val="000000" w:themeColor="text1"/>
            <w:sz w:val="24"/>
            <w:szCs w:val="24"/>
          </w:rPr>
          <w:delText xml:space="preserve"> and </w:delText>
        </w:r>
        <w:r w:rsidRPr="00027829" w:rsidDel="005F60D9">
          <w:rPr>
            <w:i/>
            <w:color w:val="000000" w:themeColor="text1"/>
            <w:sz w:val="24"/>
            <w:szCs w:val="24"/>
          </w:rPr>
          <w:delText>Oscheius tipulae</w:delText>
        </w:r>
        <w:r w:rsidRPr="00027829" w:rsidDel="005F60D9">
          <w:rPr>
            <w:color w:val="000000" w:themeColor="text1"/>
            <w:sz w:val="24"/>
            <w:szCs w:val="24"/>
          </w:rPr>
          <w:delText xml:space="preserve">, </w:delText>
        </w:r>
        <w:commentRangeStart w:id="501"/>
        <w:r w:rsidRPr="00027829" w:rsidDel="005F60D9">
          <w:rPr>
            <w:color w:val="000000" w:themeColor="text1"/>
            <w:sz w:val="24"/>
            <w:szCs w:val="24"/>
          </w:rPr>
          <w:delText>respectively</w:delText>
        </w:r>
        <w:commentRangeEnd w:id="501"/>
        <w:r w:rsidR="00C26EDF" w:rsidDel="005F60D9">
          <w:rPr>
            <w:rStyle w:val="CommentReference"/>
          </w:rPr>
          <w:commentReference w:id="501"/>
        </w:r>
        <w:r w:rsidRPr="00027829" w:rsidDel="005F60D9">
          <w:rPr>
            <w:color w:val="000000" w:themeColor="text1"/>
            <w:sz w:val="24"/>
            <w:szCs w:val="24"/>
          </w:rPr>
          <w:delText xml:space="preserve">. </w:delText>
        </w:r>
      </w:del>
    </w:p>
    <w:p w14:paraId="77B782D5" w14:textId="60EF20C6" w:rsidR="006A09A6" w:rsidRPr="00027829" w:rsidDel="00B32E60" w:rsidRDefault="006A09A6" w:rsidP="006A09A6">
      <w:pPr>
        <w:spacing w:line="480" w:lineRule="auto"/>
        <w:jc w:val="both"/>
        <w:rPr>
          <w:del w:id="502" w:author="Microsoft Office User" w:date="2020-01-01T14:43:00Z"/>
          <w:color w:val="000000" w:themeColor="text1"/>
          <w:sz w:val="24"/>
          <w:szCs w:val="24"/>
        </w:rPr>
      </w:pPr>
      <w:del w:id="503" w:author="Microsoft Office User" w:date="2020-01-01T14:44:00Z">
        <w:r w:rsidRPr="00027829" w:rsidDel="00FE3D3C">
          <w:rPr>
            <w:color w:val="000000" w:themeColor="text1"/>
            <w:sz w:val="24"/>
            <w:szCs w:val="24"/>
          </w:rPr>
          <w:tab/>
        </w:r>
      </w:del>
      <w:del w:id="504" w:author="Microsoft Office User" w:date="2020-01-01T14:37:00Z">
        <w:r w:rsidRPr="00027829" w:rsidDel="005F60D9">
          <w:rPr>
            <w:color w:val="000000" w:themeColor="text1"/>
            <w:sz w:val="24"/>
            <w:szCs w:val="24"/>
          </w:rPr>
          <w:delText>Phylogenetic analysis of the DNA (</w:delText>
        </w:r>
      </w:del>
      <w:del w:id="505" w:author="Microsoft Office User" w:date="2020-01-01T14:38:00Z">
        <w:r w:rsidRPr="00027829" w:rsidDel="005F60D9">
          <w:rPr>
            <w:b/>
            <w:color w:val="000000" w:themeColor="text1"/>
            <w:sz w:val="24"/>
            <w:szCs w:val="24"/>
          </w:rPr>
          <w:delText xml:space="preserve">Figure </w:delText>
        </w:r>
        <w:r w:rsidR="00AB29C7" w:rsidRPr="00157763" w:rsidDel="005F60D9">
          <w:rPr>
            <w:b/>
            <w:color w:val="000000" w:themeColor="text1"/>
            <w:sz w:val="24"/>
            <w:szCs w:val="24"/>
            <w:highlight w:val="yellow"/>
          </w:rPr>
          <w:delText>S</w:delText>
        </w:r>
        <w:r w:rsidRPr="00157763" w:rsidDel="005F60D9">
          <w:rPr>
            <w:b/>
            <w:color w:val="000000" w:themeColor="text1"/>
            <w:sz w:val="24"/>
            <w:szCs w:val="24"/>
            <w:highlight w:val="yellow"/>
          </w:rPr>
          <w:delText>X</w:delText>
        </w:r>
      </w:del>
      <w:del w:id="506" w:author="Microsoft Office User" w:date="2020-01-01T14:37:00Z">
        <w:r w:rsidRPr="00027829" w:rsidDel="005F60D9">
          <w:rPr>
            <w:color w:val="000000" w:themeColor="text1"/>
            <w:sz w:val="24"/>
            <w:szCs w:val="24"/>
          </w:rPr>
          <w:delText>) and protein (</w:delText>
        </w:r>
        <w:r w:rsidRPr="00027829" w:rsidDel="005F60D9">
          <w:rPr>
            <w:b/>
            <w:color w:val="000000" w:themeColor="text1"/>
            <w:sz w:val="24"/>
            <w:szCs w:val="24"/>
          </w:rPr>
          <w:delText xml:space="preserve">Figure </w:delText>
        </w:r>
        <w:r w:rsidR="00157763" w:rsidRPr="00157763" w:rsidDel="005F60D9">
          <w:rPr>
            <w:b/>
            <w:color w:val="000000" w:themeColor="text1"/>
            <w:sz w:val="24"/>
            <w:szCs w:val="24"/>
            <w:highlight w:val="yellow"/>
          </w:rPr>
          <w:delText>SX</w:delText>
        </w:r>
        <w:r w:rsidRPr="00027829" w:rsidDel="005F60D9">
          <w:rPr>
            <w:color w:val="000000" w:themeColor="text1"/>
            <w:sz w:val="24"/>
            <w:szCs w:val="24"/>
          </w:rPr>
          <w:delText xml:space="preserve">) sequences of the </w:delText>
        </w:r>
        <w:r w:rsidRPr="00027829" w:rsidDel="005F60D9">
          <w:rPr>
            <w:i/>
            <w:color w:val="000000" w:themeColor="text1"/>
            <w:sz w:val="24"/>
            <w:szCs w:val="24"/>
          </w:rPr>
          <w:delText>C. elegans glct</w:delText>
        </w:r>
        <w:r w:rsidRPr="00027829" w:rsidDel="005F60D9">
          <w:rPr>
            <w:color w:val="000000" w:themeColor="text1"/>
            <w:sz w:val="24"/>
            <w:szCs w:val="24"/>
          </w:rPr>
          <w:delText xml:space="preserve"> genes suggests that </w:delText>
        </w:r>
        <w:r w:rsidRPr="00027829" w:rsidDel="005F60D9">
          <w:rPr>
            <w:i/>
            <w:color w:val="000000" w:themeColor="text1"/>
            <w:sz w:val="24"/>
            <w:szCs w:val="24"/>
          </w:rPr>
          <w:delText>glct-6</w:delText>
        </w:r>
        <w:r w:rsidRPr="00027829" w:rsidDel="005F60D9">
          <w:rPr>
            <w:color w:val="000000" w:themeColor="text1"/>
            <w:sz w:val="24"/>
            <w:szCs w:val="24"/>
          </w:rPr>
          <w:delText xml:space="preserve"> </w:delText>
        </w:r>
      </w:del>
      <w:del w:id="507" w:author="Microsoft Office User" w:date="2020-01-01T14:38:00Z">
        <w:r w:rsidR="00AB29C7" w:rsidDel="005F60D9">
          <w:rPr>
            <w:color w:val="000000" w:themeColor="text1"/>
            <w:sz w:val="24"/>
            <w:szCs w:val="24"/>
          </w:rPr>
          <w:delText xml:space="preserve">is </w:delText>
        </w:r>
        <w:r w:rsidRPr="00027829" w:rsidDel="005F60D9">
          <w:rPr>
            <w:color w:val="000000" w:themeColor="text1"/>
            <w:sz w:val="24"/>
            <w:szCs w:val="24"/>
          </w:rPr>
          <w:delText xml:space="preserve">likely </w:delText>
        </w:r>
      </w:del>
      <w:del w:id="508" w:author="Microsoft Office User" w:date="2020-01-01T14:36:00Z">
        <w:r w:rsidRPr="00027829" w:rsidDel="005F60D9">
          <w:rPr>
            <w:color w:val="000000" w:themeColor="text1"/>
            <w:sz w:val="24"/>
            <w:szCs w:val="24"/>
          </w:rPr>
          <w:delText>most homolog</w:delText>
        </w:r>
        <w:r w:rsidR="00AB29C7" w:rsidDel="005F60D9">
          <w:rPr>
            <w:color w:val="000000" w:themeColor="text1"/>
            <w:sz w:val="24"/>
            <w:szCs w:val="24"/>
          </w:rPr>
          <w:delText>ous</w:delText>
        </w:r>
        <w:r w:rsidRPr="00027829" w:rsidDel="005F60D9">
          <w:rPr>
            <w:color w:val="000000" w:themeColor="text1"/>
            <w:sz w:val="24"/>
            <w:szCs w:val="24"/>
          </w:rPr>
          <w:delText xml:space="preserve"> to </w:delText>
        </w:r>
      </w:del>
      <w:del w:id="509" w:author="Microsoft Office User" w:date="2020-01-01T14:38:00Z">
        <w:r w:rsidRPr="00027829" w:rsidDel="005F60D9">
          <w:rPr>
            <w:color w:val="000000" w:themeColor="text1"/>
            <w:sz w:val="24"/>
            <w:szCs w:val="24"/>
          </w:rPr>
          <w:delText>the ancestral state of this gene family</w:delText>
        </w:r>
      </w:del>
      <w:del w:id="510" w:author="Microsoft Office User" w:date="2020-01-01T14:36:00Z">
        <w:r w:rsidR="00157763" w:rsidDel="005F60D9">
          <w:rPr>
            <w:color w:val="000000" w:themeColor="text1"/>
            <w:sz w:val="24"/>
            <w:szCs w:val="24"/>
          </w:rPr>
          <w:delText xml:space="preserve"> [</w:delText>
        </w:r>
        <w:r w:rsidR="00157763" w:rsidRPr="00157763" w:rsidDel="005F60D9">
          <w:rPr>
            <w:color w:val="000000" w:themeColor="text1"/>
            <w:sz w:val="24"/>
            <w:szCs w:val="24"/>
            <w:highlight w:val="yellow"/>
          </w:rPr>
          <w:delText>I did not have these at this time</w:delText>
        </w:r>
        <w:r w:rsidR="00157763" w:rsidDel="005F60D9">
          <w:rPr>
            <w:color w:val="000000" w:themeColor="text1"/>
            <w:sz w:val="24"/>
            <w:szCs w:val="24"/>
          </w:rPr>
          <w:delText>]</w:delText>
        </w:r>
      </w:del>
      <w:del w:id="511" w:author="Microsoft Office User" w:date="2020-01-01T14:38:00Z">
        <w:r w:rsidRPr="00027829" w:rsidDel="005F60D9">
          <w:rPr>
            <w:color w:val="000000" w:themeColor="text1"/>
            <w:sz w:val="24"/>
            <w:szCs w:val="24"/>
          </w:rPr>
          <w:delText>.</w:delText>
        </w:r>
      </w:del>
      <w:del w:id="512" w:author="Microsoft Office User" w:date="2020-01-01T14:44:00Z">
        <w:r w:rsidRPr="00027829" w:rsidDel="00FE3D3C">
          <w:rPr>
            <w:color w:val="000000" w:themeColor="text1"/>
            <w:sz w:val="24"/>
            <w:szCs w:val="24"/>
          </w:rPr>
          <w:delText xml:space="preserve"> </w:delText>
        </w:r>
      </w:del>
      <w:del w:id="513" w:author="Microsoft Office User" w:date="2020-01-01T14:38:00Z">
        <w:r w:rsidR="00AB29C7" w:rsidDel="005F60D9">
          <w:rPr>
            <w:color w:val="000000" w:themeColor="text1"/>
            <w:sz w:val="24"/>
            <w:szCs w:val="24"/>
          </w:rPr>
          <w:delText>This is</w:delText>
        </w:r>
      </w:del>
      <w:del w:id="514" w:author="Microsoft Office User" w:date="2020-01-01T14:36:00Z">
        <w:r w:rsidR="00AB29C7" w:rsidDel="005F60D9">
          <w:rPr>
            <w:color w:val="000000" w:themeColor="text1"/>
            <w:sz w:val="24"/>
            <w:szCs w:val="24"/>
          </w:rPr>
          <w:delText xml:space="preserve"> because</w:delText>
        </w:r>
        <w:r w:rsidRPr="00027829" w:rsidDel="005F60D9">
          <w:rPr>
            <w:color w:val="000000" w:themeColor="text1"/>
            <w:sz w:val="24"/>
            <w:szCs w:val="24"/>
          </w:rPr>
          <w:delText xml:space="preserve"> the GLCT-6 protein sequence more closely resembles orthologous proteins than its paralogs in </w:delText>
        </w:r>
        <w:r w:rsidRPr="00027829" w:rsidDel="005F60D9">
          <w:rPr>
            <w:i/>
            <w:color w:val="000000" w:themeColor="text1"/>
            <w:sz w:val="24"/>
            <w:szCs w:val="24"/>
          </w:rPr>
          <w:delText>C. elegans</w:delText>
        </w:r>
      </w:del>
      <w:del w:id="515" w:author="Microsoft Office User" w:date="2020-01-01T14:38:00Z">
        <w:r w:rsidRPr="00027829" w:rsidDel="005F60D9">
          <w:rPr>
            <w:color w:val="000000" w:themeColor="text1"/>
            <w:sz w:val="24"/>
            <w:szCs w:val="24"/>
          </w:rPr>
          <w:delText xml:space="preserve">. </w:delText>
        </w:r>
      </w:del>
      <w:del w:id="516" w:author="Microsoft Office User" w:date="2020-01-01T14:43:00Z">
        <w:r w:rsidRPr="00027829" w:rsidDel="00B32E60">
          <w:rPr>
            <w:color w:val="000000" w:themeColor="text1"/>
            <w:sz w:val="24"/>
            <w:szCs w:val="24"/>
          </w:rPr>
          <w:delText xml:space="preserve">Furthermore, the pattern of polymorphism in the six </w:delText>
        </w:r>
        <w:r w:rsidRPr="00027829" w:rsidDel="00B32E60">
          <w:rPr>
            <w:i/>
            <w:color w:val="000000" w:themeColor="text1"/>
            <w:sz w:val="24"/>
            <w:szCs w:val="24"/>
          </w:rPr>
          <w:delText>C. elegans glct</w:delText>
        </w:r>
        <w:r w:rsidRPr="00027829" w:rsidDel="00B32E60">
          <w:rPr>
            <w:color w:val="000000" w:themeColor="text1"/>
            <w:sz w:val="24"/>
            <w:szCs w:val="24"/>
          </w:rPr>
          <w:delText xml:space="preserve"> paralogs suggests that after the initial duplication event, the function of the </w:delText>
        </w:r>
        <w:r w:rsidRPr="00027829" w:rsidDel="00B32E60">
          <w:rPr>
            <w:i/>
            <w:color w:val="000000" w:themeColor="text1"/>
            <w:sz w:val="24"/>
            <w:szCs w:val="24"/>
          </w:rPr>
          <w:delText>glct-6</w:delText>
        </w:r>
        <w:r w:rsidRPr="00027829" w:rsidDel="00B32E60">
          <w:rPr>
            <w:color w:val="000000" w:themeColor="text1"/>
            <w:sz w:val="24"/>
            <w:szCs w:val="24"/>
          </w:rPr>
          <w:delText xml:space="preserve"> gene was retained, which is indicated by the absence of deleterious variants in this gene among wild isolates</w:delText>
        </w:r>
        <w:r w:rsidR="00AB29C7" w:rsidDel="00B32E60">
          <w:rPr>
            <w:color w:val="000000" w:themeColor="text1"/>
            <w:sz w:val="24"/>
            <w:szCs w:val="24"/>
          </w:rPr>
          <w:delText xml:space="preserve"> (</w:delText>
        </w:r>
        <w:r w:rsidR="00AB29C7" w:rsidRPr="00AB29C7" w:rsidDel="00B32E60">
          <w:rPr>
            <w:color w:val="000000" w:themeColor="text1"/>
            <w:sz w:val="24"/>
            <w:szCs w:val="24"/>
            <w:highlight w:val="yellow"/>
          </w:rPr>
          <w:delText>Figure?</w:delText>
        </w:r>
        <w:r w:rsidR="00AB29C7" w:rsidDel="00B32E60">
          <w:rPr>
            <w:color w:val="000000" w:themeColor="text1"/>
            <w:sz w:val="24"/>
            <w:szCs w:val="24"/>
          </w:rPr>
          <w:delText>)</w:delText>
        </w:r>
        <w:r w:rsidRPr="00027829" w:rsidDel="00B32E60">
          <w:rPr>
            <w:color w:val="000000" w:themeColor="text1"/>
            <w:sz w:val="24"/>
            <w:szCs w:val="24"/>
          </w:rPr>
          <w:delText xml:space="preserve">. Similarly, </w:delText>
        </w:r>
        <w:r w:rsidRPr="00027829" w:rsidDel="00B32E60">
          <w:rPr>
            <w:i/>
            <w:color w:val="000000" w:themeColor="text1"/>
            <w:sz w:val="24"/>
            <w:szCs w:val="24"/>
          </w:rPr>
          <w:delText>glct-4</w:delText>
        </w:r>
        <w:r w:rsidRPr="00027829" w:rsidDel="00B32E60">
          <w:rPr>
            <w:color w:val="000000" w:themeColor="text1"/>
            <w:sz w:val="24"/>
            <w:szCs w:val="24"/>
          </w:rPr>
          <w:delText xml:space="preserve"> has no variation that is predicted to cause a loss of gene function. By contrast, </w:delText>
        </w:r>
        <w:r w:rsidRPr="00027829" w:rsidDel="00B32E60">
          <w:rPr>
            <w:i/>
            <w:color w:val="000000" w:themeColor="text1"/>
            <w:sz w:val="24"/>
            <w:szCs w:val="24"/>
          </w:rPr>
          <w:delText>glct-1</w:delText>
        </w:r>
        <w:r w:rsidRPr="00027829" w:rsidDel="00B32E60">
          <w:rPr>
            <w:color w:val="000000" w:themeColor="text1"/>
            <w:sz w:val="24"/>
            <w:szCs w:val="24"/>
          </w:rPr>
          <w:delText xml:space="preserve">, </w:delText>
        </w:r>
        <w:r w:rsidRPr="00027829" w:rsidDel="00B32E60">
          <w:rPr>
            <w:i/>
            <w:color w:val="000000" w:themeColor="text1"/>
            <w:sz w:val="24"/>
            <w:szCs w:val="24"/>
          </w:rPr>
          <w:delText>glct-2</w:delText>
        </w:r>
        <w:r w:rsidRPr="00027829" w:rsidDel="00B32E60">
          <w:rPr>
            <w:color w:val="000000" w:themeColor="text1"/>
            <w:sz w:val="24"/>
            <w:szCs w:val="24"/>
          </w:rPr>
          <w:delText xml:space="preserve">, </w:delText>
        </w:r>
        <w:r w:rsidRPr="00027829" w:rsidDel="00B32E60">
          <w:rPr>
            <w:i/>
            <w:color w:val="000000" w:themeColor="text1"/>
            <w:sz w:val="24"/>
            <w:szCs w:val="24"/>
          </w:rPr>
          <w:delText>glct-3</w:delText>
        </w:r>
        <w:r w:rsidRPr="00027829" w:rsidDel="00B32E60">
          <w:rPr>
            <w:color w:val="000000" w:themeColor="text1"/>
            <w:sz w:val="24"/>
            <w:szCs w:val="24"/>
          </w:rPr>
          <w:delText xml:space="preserve">, and </w:delText>
        </w:r>
        <w:r w:rsidRPr="00027829" w:rsidDel="00B32E60">
          <w:rPr>
            <w:i/>
            <w:color w:val="000000" w:themeColor="text1"/>
            <w:sz w:val="24"/>
            <w:szCs w:val="24"/>
          </w:rPr>
          <w:delText>glct-5</w:delText>
        </w:r>
        <w:r w:rsidRPr="00027829" w:rsidDel="00B32E60">
          <w:rPr>
            <w:color w:val="000000" w:themeColor="text1"/>
            <w:sz w:val="24"/>
            <w:szCs w:val="24"/>
          </w:rPr>
          <w:delText xml:space="preserve"> contain variants predicted to have a large effect on gene function. Among the 330 </w:delText>
        </w:r>
        <w:r w:rsidRPr="00AB29C7" w:rsidDel="00B32E60">
          <w:rPr>
            <w:i/>
            <w:iCs/>
            <w:color w:val="000000" w:themeColor="text1"/>
            <w:sz w:val="24"/>
            <w:szCs w:val="24"/>
          </w:rPr>
          <w:delText>C. elegans</w:delText>
        </w:r>
        <w:r w:rsidRPr="00027829" w:rsidDel="00B32E60">
          <w:rPr>
            <w:color w:val="000000" w:themeColor="text1"/>
            <w:sz w:val="24"/>
            <w:szCs w:val="24"/>
          </w:rPr>
          <w:delText xml:space="preserve"> strains, 24 have variation that is predicted to remove the function of two or more of these four genes, with two strains that have predicted loss-of-function alleles in all four genes. Taken together, these results suggest that the copy number of </w:delText>
        </w:r>
        <w:r w:rsidRPr="00027829" w:rsidDel="00B32E60">
          <w:rPr>
            <w:i/>
            <w:color w:val="000000" w:themeColor="text1"/>
            <w:sz w:val="24"/>
            <w:szCs w:val="24"/>
          </w:rPr>
          <w:delText>glct</w:delText>
        </w:r>
        <w:r w:rsidRPr="00027829" w:rsidDel="00B32E60">
          <w:rPr>
            <w:color w:val="000000" w:themeColor="text1"/>
            <w:sz w:val="24"/>
            <w:szCs w:val="24"/>
          </w:rPr>
          <w:delText xml:space="preserve"> genes might affect fitness in the wild.</w:delText>
        </w:r>
      </w:del>
    </w:p>
    <w:p w14:paraId="765BA40D" w14:textId="50C92CBD" w:rsidR="006A09A6" w:rsidDel="00FE3D3C" w:rsidRDefault="006A09A6" w:rsidP="006A09A6">
      <w:pPr>
        <w:spacing w:line="480" w:lineRule="auto"/>
        <w:jc w:val="both"/>
        <w:rPr>
          <w:del w:id="517" w:author="Microsoft Office User" w:date="2020-01-01T14:44:00Z"/>
          <w:b/>
          <w:color w:val="0070C0"/>
          <w:sz w:val="24"/>
          <w:szCs w:val="24"/>
        </w:rPr>
      </w:pPr>
    </w:p>
    <w:p w14:paraId="50C61C36" w14:textId="77777777" w:rsidR="00FE3D3C" w:rsidRDefault="00FE3D3C" w:rsidP="008120F4">
      <w:pPr>
        <w:spacing w:line="480" w:lineRule="auto"/>
        <w:jc w:val="both"/>
        <w:rPr>
          <w:ins w:id="518" w:author="Microsoft Office User" w:date="2020-01-01T14:44:00Z"/>
          <w:b/>
          <w:color w:val="000000" w:themeColor="text1"/>
          <w:sz w:val="24"/>
          <w:szCs w:val="24"/>
          <w:highlight w:val="white"/>
        </w:rPr>
      </w:pPr>
    </w:p>
    <w:p w14:paraId="5DDD1FFB" w14:textId="3B4B20FE" w:rsidR="00EB2894" w:rsidRPr="00265584" w:rsidRDefault="007E7967" w:rsidP="008120F4">
      <w:pPr>
        <w:spacing w:line="480" w:lineRule="auto"/>
        <w:jc w:val="both"/>
        <w:rPr>
          <w:b/>
          <w:color w:val="000000" w:themeColor="text1"/>
          <w:sz w:val="24"/>
          <w:szCs w:val="24"/>
          <w:highlight w:val="white"/>
        </w:rPr>
      </w:pPr>
      <w:r w:rsidRPr="004B471F">
        <w:rPr>
          <w:b/>
          <w:color w:val="000000" w:themeColor="text1"/>
          <w:sz w:val="24"/>
          <w:szCs w:val="24"/>
          <w:highlight w:val="white"/>
        </w:rPr>
        <w:t>DISCUSSION</w:t>
      </w:r>
    </w:p>
    <w:p w14:paraId="6F5892AC" w14:textId="77777777" w:rsidR="00265584" w:rsidRDefault="00265584" w:rsidP="008120F4">
      <w:pPr>
        <w:spacing w:line="480" w:lineRule="auto"/>
        <w:jc w:val="both"/>
        <w:rPr>
          <w:color w:val="0070C0"/>
          <w:sz w:val="24"/>
          <w:szCs w:val="24"/>
          <w:highlight w:val="white"/>
        </w:rPr>
      </w:pPr>
    </w:p>
    <w:p w14:paraId="1113E13F" w14:textId="4C3D865E" w:rsidR="00EB2894" w:rsidRPr="00265584" w:rsidRDefault="00EB2894" w:rsidP="008120F4">
      <w:pPr>
        <w:spacing w:line="480" w:lineRule="auto"/>
        <w:jc w:val="both"/>
        <w:rPr>
          <w:color w:val="000000" w:themeColor="text1"/>
          <w:sz w:val="24"/>
          <w:szCs w:val="24"/>
          <w:highlight w:val="white"/>
        </w:rPr>
      </w:pPr>
      <w:r w:rsidRPr="00265584">
        <w:rPr>
          <w:color w:val="000000" w:themeColor="text1"/>
          <w:sz w:val="24"/>
          <w:szCs w:val="24"/>
          <w:highlight w:val="white"/>
        </w:rPr>
        <w:t>Points for Discussion</w:t>
      </w:r>
    </w:p>
    <w:p w14:paraId="4C4B07E2" w14:textId="347E8EC1"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lastRenderedPageBreak/>
        <w:t>Our findings</w:t>
      </w:r>
    </w:p>
    <w:p w14:paraId="76375A87" w14:textId="665E1C3C" w:rsidR="00EB2894" w:rsidRDefault="00EB2894" w:rsidP="00EB2894">
      <w:pPr>
        <w:pStyle w:val="ListParagraph"/>
        <w:numPr>
          <w:ilvl w:val="0"/>
          <w:numId w:val="1"/>
        </w:numPr>
        <w:spacing w:line="480" w:lineRule="auto"/>
        <w:jc w:val="both"/>
        <w:rPr>
          <w:ins w:id="519" w:author="Microsoft Office User" w:date="2020-01-01T14:45:00Z"/>
          <w:color w:val="000000" w:themeColor="text1"/>
          <w:sz w:val="24"/>
          <w:szCs w:val="24"/>
          <w:highlight w:val="white"/>
        </w:rPr>
      </w:pPr>
      <w:r w:rsidRPr="00265584">
        <w:rPr>
          <w:color w:val="000000" w:themeColor="text1"/>
          <w:sz w:val="24"/>
          <w:szCs w:val="24"/>
          <w:highlight w:val="white"/>
        </w:rPr>
        <w:t>The strongest QTL was not the right one – statistics does not always rule</w:t>
      </w:r>
      <w:ins w:id="520" w:author="Microsoft Office User" w:date="2020-01-01T14:45:00Z">
        <w:r w:rsidR="00113A84">
          <w:rPr>
            <w:color w:val="000000" w:themeColor="text1"/>
            <w:sz w:val="24"/>
            <w:szCs w:val="24"/>
            <w:highlight w:val="white"/>
          </w:rPr>
          <w:t>, but LD told us it might not be the right gene. Need to pay attention to LD and validate all QTL</w:t>
        </w:r>
      </w:ins>
    </w:p>
    <w:p w14:paraId="49215540" w14:textId="77777777" w:rsidR="00113A84" w:rsidRPr="00265584" w:rsidDel="00113A84" w:rsidRDefault="00113A84" w:rsidP="00113A84">
      <w:pPr>
        <w:pStyle w:val="ListParagraph"/>
        <w:numPr>
          <w:ilvl w:val="0"/>
          <w:numId w:val="1"/>
        </w:numPr>
        <w:spacing w:line="480" w:lineRule="auto"/>
        <w:jc w:val="both"/>
        <w:rPr>
          <w:del w:id="521" w:author="Microsoft Office User" w:date="2020-01-01T14:46:00Z"/>
          <w:color w:val="000000" w:themeColor="text1"/>
          <w:sz w:val="24"/>
          <w:szCs w:val="24"/>
          <w:highlight w:val="white"/>
        </w:rPr>
      </w:pPr>
      <w:moveToRangeStart w:id="522" w:author="Microsoft Office User" w:date="2020-01-01T14:45:00Z" w:name="move28782375"/>
      <w:moveTo w:id="523" w:author="Microsoft Office User" w:date="2020-01-01T14:45:00Z">
        <w:r w:rsidRPr="00265584">
          <w:rPr>
            <w:color w:val="000000" w:themeColor="text1"/>
            <w:sz w:val="24"/>
            <w:szCs w:val="24"/>
            <w:highlight w:val="white"/>
          </w:rPr>
          <w:t>How much does glct-3 explain heritability of propionate sensitivity</w:t>
        </w:r>
      </w:moveTo>
    </w:p>
    <w:moveToRangeEnd w:id="522"/>
    <w:p w14:paraId="36457F5E" w14:textId="77777777" w:rsidR="00113A84" w:rsidRPr="00113A84" w:rsidRDefault="00113A84" w:rsidP="00113A84">
      <w:pPr>
        <w:pStyle w:val="ListParagraph"/>
        <w:numPr>
          <w:ilvl w:val="0"/>
          <w:numId w:val="1"/>
        </w:numPr>
        <w:spacing w:line="480" w:lineRule="auto"/>
        <w:jc w:val="both"/>
        <w:rPr>
          <w:color w:val="000000" w:themeColor="text1"/>
          <w:sz w:val="24"/>
          <w:szCs w:val="24"/>
          <w:highlight w:val="white"/>
          <w:rPrChange w:id="524" w:author="Microsoft Office User" w:date="2020-01-01T14:46:00Z">
            <w:rPr>
              <w:highlight w:val="white"/>
            </w:rPr>
          </w:rPrChange>
        </w:rPr>
      </w:pPr>
    </w:p>
    <w:p w14:paraId="5FEBE03C" w14:textId="0D07FE1B" w:rsidR="00EB2894" w:rsidRDefault="00EB2894" w:rsidP="00EB2894">
      <w:pPr>
        <w:pStyle w:val="ListParagraph"/>
        <w:numPr>
          <w:ilvl w:val="0"/>
          <w:numId w:val="1"/>
        </w:numPr>
        <w:spacing w:line="480" w:lineRule="auto"/>
        <w:jc w:val="both"/>
        <w:rPr>
          <w:ins w:id="525" w:author="Microsoft Office User" w:date="2020-01-01T14:47:00Z"/>
          <w:color w:val="000000" w:themeColor="text1"/>
          <w:sz w:val="24"/>
          <w:szCs w:val="24"/>
          <w:highlight w:val="white"/>
        </w:rPr>
      </w:pPr>
      <w:r w:rsidRPr="00265584">
        <w:rPr>
          <w:color w:val="000000" w:themeColor="text1"/>
          <w:sz w:val="24"/>
          <w:szCs w:val="24"/>
          <w:highlight w:val="white"/>
        </w:rPr>
        <w:t>GLCTs and their function and anything related to human disease</w:t>
      </w:r>
      <w:ins w:id="526" w:author="Microsoft Office User" w:date="2020-01-01T14:46:00Z">
        <w:r w:rsidR="00113A84">
          <w:rPr>
            <w:color w:val="000000" w:themeColor="text1"/>
            <w:sz w:val="24"/>
            <w:szCs w:val="24"/>
            <w:highlight w:val="white"/>
          </w:rPr>
          <w:t>, copy number changes underlie mechanism to deal with propionate poisoning, varies in nature because local microbiome might vary in composition (B12-producing bugs)</w:t>
        </w:r>
      </w:ins>
    </w:p>
    <w:p w14:paraId="06AC15FF" w14:textId="29D3F3C2" w:rsidR="00113A84" w:rsidRPr="00265584" w:rsidRDefault="00113A84" w:rsidP="00EB2894">
      <w:pPr>
        <w:pStyle w:val="ListParagraph"/>
        <w:numPr>
          <w:ilvl w:val="0"/>
          <w:numId w:val="1"/>
        </w:numPr>
        <w:spacing w:line="480" w:lineRule="auto"/>
        <w:jc w:val="both"/>
        <w:rPr>
          <w:color w:val="000000" w:themeColor="text1"/>
          <w:sz w:val="24"/>
          <w:szCs w:val="24"/>
          <w:highlight w:val="white"/>
        </w:rPr>
      </w:pPr>
      <w:ins w:id="527" w:author="Microsoft Office User" w:date="2020-01-01T14:47:00Z">
        <w:r>
          <w:rPr>
            <w:color w:val="000000" w:themeColor="text1"/>
            <w:sz w:val="24"/>
            <w:szCs w:val="24"/>
            <w:highlight w:val="white"/>
          </w:rPr>
          <w:t xml:space="preserve">Evolution of metabolic regulators through copy number changes not through evolution of novel functions, suggests that flux is important and that </w:t>
        </w:r>
      </w:ins>
      <w:ins w:id="528" w:author="Microsoft Office User" w:date="2020-01-01T14:48:00Z">
        <w:r>
          <w:rPr>
            <w:color w:val="000000" w:themeColor="text1"/>
            <w:sz w:val="24"/>
            <w:szCs w:val="24"/>
            <w:highlight w:val="white"/>
          </w:rPr>
          <w:t>metabolism</w:t>
        </w:r>
      </w:ins>
      <w:ins w:id="529" w:author="Microsoft Office User" w:date="2020-01-01T14:47:00Z">
        <w:r>
          <w:rPr>
            <w:color w:val="000000" w:themeColor="text1"/>
            <w:sz w:val="24"/>
            <w:szCs w:val="24"/>
            <w:highlight w:val="white"/>
          </w:rPr>
          <w:t xml:space="preserve"> is most easily altered by changing </w:t>
        </w:r>
      </w:ins>
      <w:ins w:id="530" w:author="Microsoft Office User" w:date="2020-01-01T14:48:00Z">
        <w:r>
          <w:rPr>
            <w:color w:val="000000" w:themeColor="text1"/>
            <w:sz w:val="24"/>
            <w:szCs w:val="24"/>
            <w:highlight w:val="white"/>
          </w:rPr>
          <w:t>flux than by making new shunts (make sense?)</w:t>
        </w:r>
      </w:ins>
    </w:p>
    <w:p w14:paraId="3177B194" w14:textId="6F464D9B" w:rsidR="00EB2894" w:rsidRPr="00265584" w:rsidDel="00113A84" w:rsidRDefault="00EB2894" w:rsidP="00EB2894">
      <w:pPr>
        <w:pStyle w:val="ListParagraph"/>
        <w:numPr>
          <w:ilvl w:val="0"/>
          <w:numId w:val="1"/>
        </w:numPr>
        <w:spacing w:line="480" w:lineRule="auto"/>
        <w:jc w:val="both"/>
        <w:rPr>
          <w:color w:val="000000" w:themeColor="text1"/>
          <w:sz w:val="24"/>
          <w:szCs w:val="24"/>
          <w:highlight w:val="white"/>
        </w:rPr>
      </w:pPr>
      <w:moveFromRangeStart w:id="531" w:author="Microsoft Office User" w:date="2020-01-01T14:45:00Z" w:name="move28782375"/>
      <w:moveFrom w:id="532" w:author="Microsoft Office User" w:date="2020-01-01T14:45:00Z">
        <w:r w:rsidRPr="00265584" w:rsidDel="00113A84">
          <w:rPr>
            <w:color w:val="000000" w:themeColor="text1"/>
            <w:sz w:val="24"/>
            <w:szCs w:val="24"/>
            <w:highlight w:val="white"/>
          </w:rPr>
          <w:t>How much does glct-3 explain heritability of propionate sensitivity</w:t>
        </w:r>
      </w:moveFrom>
    </w:p>
    <w:moveFromRangeEnd w:id="531"/>
    <w:p w14:paraId="79EA556D" w14:textId="3F68D9F6"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 xml:space="preserve">End with how awesome </w:t>
      </w:r>
      <w:r w:rsidRPr="00265584">
        <w:rPr>
          <w:i/>
          <w:iCs/>
          <w:color w:val="000000" w:themeColor="text1"/>
          <w:sz w:val="24"/>
          <w:szCs w:val="24"/>
          <w:highlight w:val="white"/>
        </w:rPr>
        <w:t>C. elegans</w:t>
      </w:r>
      <w:r w:rsidRPr="00265584">
        <w:rPr>
          <w:color w:val="000000" w:themeColor="text1"/>
          <w:sz w:val="24"/>
          <w:szCs w:val="24"/>
          <w:highlight w:val="white"/>
        </w:rPr>
        <w:t xml:space="preserve"> is as model to study IEM and their modifiers</w:t>
      </w:r>
    </w:p>
    <w:p w14:paraId="10FC491B" w14:textId="08712F49" w:rsidR="00DF063F" w:rsidRDefault="00DF063F" w:rsidP="008120F4">
      <w:pPr>
        <w:spacing w:line="480" w:lineRule="auto"/>
        <w:jc w:val="both"/>
        <w:rPr>
          <w:b/>
          <w:color w:val="0070C0"/>
          <w:sz w:val="24"/>
          <w:szCs w:val="24"/>
        </w:rPr>
      </w:pPr>
    </w:p>
    <w:p w14:paraId="792FBB30" w14:textId="5A2B4220" w:rsidR="007E7967"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MATERIALS AND METHODS</w:t>
      </w:r>
    </w:p>
    <w:p w14:paraId="4894A5E8" w14:textId="77777777" w:rsidR="007E7967" w:rsidRPr="003F7022" w:rsidRDefault="007E7967" w:rsidP="008120F4">
      <w:pPr>
        <w:spacing w:line="480" w:lineRule="auto"/>
        <w:jc w:val="both"/>
        <w:rPr>
          <w:b/>
          <w:color w:val="0070C0"/>
          <w:sz w:val="24"/>
          <w:szCs w:val="24"/>
          <w:highlight w:val="white"/>
        </w:rPr>
      </w:pPr>
    </w:p>
    <w:p w14:paraId="398D3FB7" w14:textId="77777777" w:rsidR="00DF063F" w:rsidRPr="007E7967" w:rsidRDefault="00DF063F" w:rsidP="008120F4">
      <w:pPr>
        <w:spacing w:line="480" w:lineRule="auto"/>
        <w:jc w:val="both"/>
        <w:rPr>
          <w:b/>
          <w:color w:val="000000" w:themeColor="text1"/>
          <w:sz w:val="24"/>
          <w:szCs w:val="24"/>
          <w:highlight w:val="white"/>
        </w:rPr>
      </w:pPr>
      <w:r w:rsidRPr="007E7967">
        <w:rPr>
          <w:b/>
          <w:color w:val="000000" w:themeColor="text1"/>
          <w:sz w:val="24"/>
          <w:szCs w:val="24"/>
          <w:highlight w:val="white"/>
        </w:rPr>
        <w:t>Strains</w:t>
      </w:r>
    </w:p>
    <w:p w14:paraId="69D8D3DC" w14:textId="49CC79C3" w:rsidR="00DF063F"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t xml:space="preserve">All the wild strains were obtained from </w:t>
      </w:r>
      <w:del w:id="533" w:author="Microsoft Office User" w:date="2020-01-01T14:48:00Z">
        <w:r w:rsidRPr="009179F7" w:rsidDel="007C2A10">
          <w:rPr>
            <w:color w:val="000000" w:themeColor="text1"/>
            <w:sz w:val="24"/>
            <w:szCs w:val="24"/>
            <w:highlight w:val="white"/>
          </w:rPr>
          <w:delText xml:space="preserve">the </w:delText>
        </w:r>
      </w:del>
      <w:r w:rsidRPr="009179F7">
        <w:rPr>
          <w:color w:val="000000" w:themeColor="text1"/>
          <w:sz w:val="24"/>
          <w:szCs w:val="24"/>
          <w:highlight w:val="white"/>
        </w:rPr>
        <w:t>CeNDR (</w:t>
      </w:r>
      <w:commentRangeStart w:id="534"/>
      <w:r w:rsidR="00157763" w:rsidRPr="009179F7">
        <w:rPr>
          <w:b/>
          <w:bCs/>
          <w:color w:val="000000" w:themeColor="text1"/>
          <w:sz w:val="24"/>
          <w:szCs w:val="24"/>
          <w:highlight w:val="yellow"/>
        </w:rPr>
        <w:t xml:space="preserve">Table </w:t>
      </w:r>
      <w:commentRangeEnd w:id="534"/>
      <w:r w:rsidR="007C2A10" w:rsidRPr="009179F7">
        <w:rPr>
          <w:rStyle w:val="CommentReference"/>
          <w:sz w:val="24"/>
          <w:szCs w:val="24"/>
          <w:rPrChange w:id="535" w:author="Microsoft Office User" w:date="2020-01-01T14:49:00Z">
            <w:rPr>
              <w:rStyle w:val="CommentReference"/>
            </w:rPr>
          </w:rPrChange>
        </w:rPr>
        <w:commentReference w:id="534"/>
      </w:r>
      <w:r w:rsidR="00157763" w:rsidRPr="009179F7">
        <w:rPr>
          <w:b/>
          <w:bCs/>
          <w:color w:val="000000" w:themeColor="text1"/>
          <w:sz w:val="24"/>
          <w:szCs w:val="24"/>
          <w:highlight w:val="yellow"/>
        </w:rPr>
        <w:t>S1</w:t>
      </w:r>
      <w:r w:rsidRPr="009179F7">
        <w:rPr>
          <w:color w:val="000000" w:themeColor="text1"/>
          <w:sz w:val="24"/>
          <w:szCs w:val="24"/>
          <w:highlight w:val="white"/>
        </w:rPr>
        <w:t>)</w:t>
      </w:r>
      <w:r w:rsidR="003470E2" w:rsidRPr="009179F7">
        <w:rPr>
          <w:color w:val="000000" w:themeColor="text1"/>
          <w:sz w:val="24"/>
          <w:szCs w:val="24"/>
          <w:highlight w:val="white"/>
        </w:rPr>
        <w:t>{Cook, 2017 #3365</w:t>
      </w:r>
      <w:r w:rsidRPr="009179F7">
        <w:rPr>
          <w:color w:val="000000" w:themeColor="text1"/>
          <w:sz w:val="24"/>
          <w:szCs w:val="24"/>
          <w:highlight w:val="white"/>
        </w:rPr>
        <w:t xml:space="preserve"> and maintained at 20°C on</w:t>
      </w:r>
      <w:r w:rsidR="00F02B46" w:rsidRPr="009179F7">
        <w:rPr>
          <w:color w:val="000000" w:themeColor="text1"/>
          <w:sz w:val="24"/>
          <w:szCs w:val="24"/>
          <w:highlight w:val="white"/>
        </w:rPr>
        <w:t xml:space="preserve"> nematode growth medium</w:t>
      </w:r>
      <w:r w:rsidRPr="009179F7">
        <w:rPr>
          <w:color w:val="000000" w:themeColor="text1"/>
          <w:sz w:val="24"/>
          <w:szCs w:val="24"/>
          <w:highlight w:val="white"/>
        </w:rPr>
        <w:t xml:space="preserve"> </w:t>
      </w:r>
      <w:r w:rsidR="00F02B46" w:rsidRPr="009179F7">
        <w:rPr>
          <w:color w:val="000000" w:themeColor="text1"/>
          <w:sz w:val="24"/>
          <w:szCs w:val="24"/>
          <w:highlight w:val="white"/>
        </w:rPr>
        <w:t>(</w:t>
      </w:r>
      <w:r w:rsidRPr="009179F7">
        <w:rPr>
          <w:color w:val="000000" w:themeColor="text1"/>
          <w:sz w:val="24"/>
          <w:szCs w:val="24"/>
          <w:highlight w:val="white"/>
        </w:rPr>
        <w:t>NGM</w:t>
      </w:r>
      <w:r w:rsidR="00F02B46" w:rsidRPr="009179F7">
        <w:rPr>
          <w:rStyle w:val="CommentReference"/>
          <w:color w:val="000000" w:themeColor="text1"/>
          <w:sz w:val="24"/>
          <w:szCs w:val="24"/>
          <w:rPrChange w:id="536" w:author="Microsoft Office User" w:date="2020-01-01T14:49:00Z">
            <w:rPr>
              <w:rStyle w:val="CommentReference"/>
              <w:color w:val="000000" w:themeColor="text1"/>
            </w:rPr>
          </w:rPrChange>
        </w:rPr>
        <w:t xml:space="preserve">) </w:t>
      </w:r>
      <w:del w:id="537" w:author="Microsoft Office User" w:date="2020-01-01T14:49:00Z">
        <w:r w:rsidR="00AB652A" w:rsidRPr="009179F7" w:rsidDel="009179F7">
          <w:rPr>
            <w:rStyle w:val="CommentReference"/>
            <w:color w:val="000000" w:themeColor="text1"/>
            <w:sz w:val="24"/>
            <w:szCs w:val="24"/>
            <w:rPrChange w:id="538" w:author="Microsoft Office User" w:date="2020-01-01T14:49:00Z">
              <w:rPr>
                <w:rStyle w:val="CommentReference"/>
                <w:color w:val="000000" w:themeColor="text1"/>
              </w:rPr>
            </w:rPrChange>
          </w:rPr>
          <w:delText>P</w:delText>
        </w:r>
        <w:r w:rsidRPr="009179F7" w:rsidDel="009179F7">
          <w:rPr>
            <w:color w:val="000000" w:themeColor="text1"/>
            <w:sz w:val="24"/>
            <w:szCs w:val="24"/>
            <w:highlight w:val="white"/>
          </w:rPr>
          <w:delText>lates</w:delText>
        </w:r>
        <w:r w:rsidRPr="007E7967" w:rsidDel="009179F7">
          <w:rPr>
            <w:color w:val="000000" w:themeColor="text1"/>
            <w:sz w:val="24"/>
            <w:szCs w:val="24"/>
            <w:highlight w:val="white"/>
          </w:rPr>
          <w:delText xml:space="preserve"> </w:delText>
        </w:r>
      </w:del>
      <w:ins w:id="539" w:author="Microsoft Office User" w:date="2020-01-01T14:49:00Z">
        <w:r w:rsidR="009179F7">
          <w:rPr>
            <w:rStyle w:val="CommentReference"/>
            <w:color w:val="000000" w:themeColor="text1"/>
            <w:sz w:val="24"/>
            <w:szCs w:val="24"/>
          </w:rPr>
          <w:t>p</w:t>
        </w:r>
        <w:r w:rsidR="009179F7" w:rsidRPr="009179F7">
          <w:rPr>
            <w:color w:val="000000" w:themeColor="text1"/>
            <w:sz w:val="24"/>
            <w:szCs w:val="24"/>
            <w:highlight w:val="white"/>
          </w:rPr>
          <w:t>lates</w:t>
        </w:r>
        <w:r w:rsidR="009179F7" w:rsidRPr="007E7967">
          <w:rPr>
            <w:color w:val="000000" w:themeColor="text1"/>
            <w:sz w:val="24"/>
            <w:szCs w:val="24"/>
            <w:highlight w:val="white"/>
          </w:rPr>
          <w:t xml:space="preserve"> </w:t>
        </w:r>
      </w:ins>
      <w:r w:rsidRPr="007E7967">
        <w:rPr>
          <w:color w:val="000000" w:themeColor="text1"/>
          <w:sz w:val="24"/>
          <w:szCs w:val="24"/>
          <w:highlight w:val="white"/>
        </w:rPr>
        <w:t xml:space="preserve">on a diet of </w:t>
      </w:r>
      <w:r w:rsidRPr="007E7967">
        <w:rPr>
          <w:i/>
          <w:color w:val="000000" w:themeColor="text1"/>
          <w:sz w:val="24"/>
          <w:szCs w:val="24"/>
          <w:highlight w:val="white"/>
        </w:rPr>
        <w:t>E. coli</w:t>
      </w:r>
      <w:r w:rsidRPr="007E7967">
        <w:rPr>
          <w:color w:val="000000" w:themeColor="text1"/>
          <w:sz w:val="24"/>
          <w:szCs w:val="24"/>
          <w:highlight w:val="white"/>
        </w:rPr>
        <w:t xml:space="preserve"> OP50. </w:t>
      </w:r>
      <w:r w:rsidR="00CD0CF7" w:rsidRPr="007E7967">
        <w:rPr>
          <w:color w:val="000000" w:themeColor="text1"/>
          <w:sz w:val="24"/>
          <w:szCs w:val="24"/>
          <w:highlight w:val="white"/>
        </w:rPr>
        <w:t>Near isogenic lines (NILs) were generated using a procedure described previously</w:t>
      </w:r>
      <w:r w:rsidR="00CD0CF7">
        <w:rPr>
          <w:color w:val="000000" w:themeColor="text1"/>
          <w:sz w:val="24"/>
          <w:szCs w:val="24"/>
          <w:highlight w:val="white"/>
        </w:rPr>
        <w:t xml:space="preserve"> </w:t>
      </w:r>
      <w:r w:rsidR="00CD0CF7">
        <w:rPr>
          <w:color w:val="000000" w:themeColor="text1"/>
          <w:sz w:val="24"/>
          <w:szCs w:val="24"/>
        </w:rPr>
        <w:t>{Evans, 2018 #3548}</w:t>
      </w:r>
      <w:r w:rsidR="00CD0CF7" w:rsidRPr="007E7967">
        <w:rPr>
          <w:color w:val="000000" w:themeColor="text1"/>
          <w:sz w:val="24"/>
          <w:szCs w:val="24"/>
          <w:highlight w:val="white"/>
        </w:rPr>
        <w:t xml:space="preserve"> by crossing BRC20067 and DL238. Each NIL strain</w:t>
      </w:r>
      <w:r w:rsidR="00CD0CF7">
        <w:rPr>
          <w:color w:val="000000" w:themeColor="text1"/>
          <w:sz w:val="24"/>
          <w:szCs w:val="24"/>
          <w:highlight w:val="white"/>
        </w:rPr>
        <w:t xml:space="preserve"> harbors </w:t>
      </w:r>
      <w:del w:id="540" w:author="Microsoft Office User" w:date="2020-01-01T14:49:00Z">
        <w:r w:rsidR="00CD0CF7" w:rsidDel="009179F7">
          <w:rPr>
            <w:color w:val="000000" w:themeColor="text1"/>
            <w:sz w:val="24"/>
            <w:szCs w:val="24"/>
            <w:highlight w:val="white"/>
          </w:rPr>
          <w:delText xml:space="preserve">double recombinations </w:delText>
        </w:r>
      </w:del>
      <w:ins w:id="541" w:author="Microsoft Office User" w:date="2020-01-01T14:49:00Z">
        <w:r w:rsidR="009179F7">
          <w:rPr>
            <w:color w:val="000000" w:themeColor="text1"/>
            <w:sz w:val="24"/>
            <w:szCs w:val="24"/>
            <w:highlight w:val="white"/>
          </w:rPr>
          <w:t xml:space="preserve">recombination breakpoints </w:t>
        </w:r>
      </w:ins>
      <w:del w:id="542" w:author="Microsoft Office User" w:date="2020-01-01T14:50:00Z">
        <w:r w:rsidR="00CD0CF7" w:rsidRPr="007E7967" w:rsidDel="009179F7">
          <w:rPr>
            <w:color w:val="000000" w:themeColor="text1"/>
            <w:sz w:val="24"/>
            <w:szCs w:val="24"/>
            <w:highlight w:val="white"/>
          </w:rPr>
          <w:delText xml:space="preserve">occurred </w:delText>
        </w:r>
      </w:del>
      <w:r w:rsidR="00CD0CF7" w:rsidRPr="007E7967">
        <w:rPr>
          <w:color w:val="000000" w:themeColor="text1"/>
          <w:sz w:val="24"/>
          <w:szCs w:val="24"/>
          <w:highlight w:val="white"/>
        </w:rPr>
        <w:t>at different location</w:t>
      </w:r>
      <w:r w:rsidR="00CD0CF7">
        <w:rPr>
          <w:color w:val="000000" w:themeColor="text1"/>
          <w:sz w:val="24"/>
          <w:szCs w:val="24"/>
          <w:highlight w:val="white"/>
        </w:rPr>
        <w:t>s</w:t>
      </w:r>
      <w:r w:rsidR="00CD0CF7" w:rsidRPr="007E7967">
        <w:rPr>
          <w:color w:val="000000" w:themeColor="text1"/>
          <w:sz w:val="24"/>
          <w:szCs w:val="24"/>
          <w:highlight w:val="white"/>
        </w:rPr>
        <w:t xml:space="preserve"> of Chr</w:t>
      </w:r>
      <w:ins w:id="543" w:author="Microsoft Office User" w:date="2020-01-01T14:29:00Z">
        <w:r w:rsidR="006E041C">
          <w:rPr>
            <w:color w:val="000000" w:themeColor="text1"/>
            <w:sz w:val="24"/>
            <w:szCs w:val="24"/>
            <w:highlight w:val="white"/>
          </w:rPr>
          <w:t>V</w:t>
        </w:r>
      </w:ins>
      <w:del w:id="544" w:author="Microsoft Office User" w:date="2020-01-01T14:30:00Z">
        <w:r w:rsidR="00CD0CF7" w:rsidRPr="00157763" w:rsidDel="006E041C">
          <w:rPr>
            <w:rFonts w:ascii="MS Gothic" w:eastAsia="MS Gothic" w:hAnsi="MS Gothic" w:cs="MS Gothic" w:hint="eastAsia"/>
            <w:color w:val="000000" w:themeColor="text1"/>
            <w:sz w:val="24"/>
            <w:szCs w:val="24"/>
            <w:highlight w:val="yellow"/>
          </w:rPr>
          <w:delText>Ⅴ</w:delText>
        </w:r>
        <w:r w:rsidR="00157763" w:rsidRPr="00157763" w:rsidDel="006E041C">
          <w:rPr>
            <w:rFonts w:eastAsia="MS Gothic"/>
            <w:color w:val="000000" w:themeColor="text1"/>
            <w:sz w:val="24"/>
            <w:szCs w:val="24"/>
            <w:highlight w:val="yellow"/>
          </w:rPr>
          <w:delText>[not sure we use proper Roman symbols elsewhere, check consistency]</w:delText>
        </w:r>
        <w:r w:rsidR="00157763" w:rsidDel="006E041C">
          <w:rPr>
            <w:rFonts w:ascii="MS Gothic" w:eastAsia="MS Gothic" w:hAnsi="MS Gothic" w:cs="MS Gothic"/>
            <w:color w:val="000000" w:themeColor="text1"/>
            <w:sz w:val="24"/>
            <w:szCs w:val="24"/>
            <w:highlight w:val="white"/>
          </w:rPr>
          <w:delText xml:space="preserve"> </w:delText>
        </w:r>
      </w:del>
      <w:ins w:id="545" w:author="Microsoft Office User" w:date="2020-01-01T14:30:00Z">
        <w:r w:rsidR="006E041C">
          <w:rPr>
            <w:rFonts w:ascii="MS Gothic" w:eastAsia="MS Gothic" w:hAnsi="MS Gothic" w:cs="MS Gothic"/>
            <w:color w:val="000000" w:themeColor="text1"/>
            <w:sz w:val="24"/>
            <w:szCs w:val="24"/>
            <w:highlight w:val="white"/>
          </w:rPr>
          <w:t xml:space="preserve"> </w:t>
        </w:r>
      </w:ins>
      <w:r w:rsidR="00CD0CF7">
        <w:rPr>
          <w:color w:val="000000" w:themeColor="text1"/>
          <w:sz w:val="24"/>
          <w:szCs w:val="24"/>
          <w:highlight w:val="white"/>
        </w:rPr>
        <w:t>generated by crossing two single recombinant strains</w:t>
      </w:r>
      <w:r w:rsidR="00CD0CF7" w:rsidRPr="007E7967">
        <w:rPr>
          <w:color w:val="000000" w:themeColor="text1"/>
          <w:sz w:val="24"/>
          <w:szCs w:val="24"/>
          <w:highlight w:val="white"/>
        </w:rPr>
        <w:t>, followed by six times backcrossing with BRC20067 to change the other five chromosomes into the BRC20067 background.</w:t>
      </w:r>
    </w:p>
    <w:p w14:paraId="54D4AD09" w14:textId="77777777" w:rsidR="00CD0CF7" w:rsidRPr="003F7022" w:rsidRDefault="00CD0CF7" w:rsidP="008120F4">
      <w:pPr>
        <w:spacing w:line="480" w:lineRule="auto"/>
        <w:jc w:val="both"/>
        <w:rPr>
          <w:color w:val="0070C0"/>
          <w:sz w:val="24"/>
          <w:szCs w:val="24"/>
          <w:highlight w:val="white"/>
        </w:rPr>
      </w:pPr>
    </w:p>
    <w:p w14:paraId="3E447CA8" w14:textId="5DC8FB58" w:rsidR="00DF063F"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Propionate</w:t>
      </w:r>
      <w:r w:rsidR="00DF063F" w:rsidRPr="007E7967">
        <w:rPr>
          <w:b/>
          <w:color w:val="000000" w:themeColor="text1"/>
          <w:sz w:val="24"/>
          <w:szCs w:val="24"/>
          <w:highlight w:val="white"/>
        </w:rPr>
        <w:t xml:space="preserve"> </w:t>
      </w:r>
      <w:del w:id="546" w:author="Microsoft Office User" w:date="2020-01-01T14:52:00Z">
        <w:r w:rsidRPr="007E7967" w:rsidDel="0097064C">
          <w:rPr>
            <w:b/>
            <w:color w:val="000000" w:themeColor="text1"/>
            <w:sz w:val="24"/>
            <w:szCs w:val="24"/>
            <w:highlight w:val="white"/>
          </w:rPr>
          <w:delText>S</w:delText>
        </w:r>
        <w:r w:rsidR="00DF063F" w:rsidRPr="007E7967" w:rsidDel="0097064C">
          <w:rPr>
            <w:b/>
            <w:color w:val="000000" w:themeColor="text1"/>
            <w:sz w:val="24"/>
            <w:szCs w:val="24"/>
            <w:highlight w:val="white"/>
          </w:rPr>
          <w:delText xml:space="preserve">ensitivity </w:delText>
        </w:r>
      </w:del>
      <w:ins w:id="547" w:author="Microsoft Office User" w:date="2020-01-01T14:52:00Z">
        <w:r w:rsidR="0097064C">
          <w:rPr>
            <w:b/>
            <w:color w:val="000000" w:themeColor="text1"/>
            <w:sz w:val="24"/>
            <w:szCs w:val="24"/>
            <w:highlight w:val="white"/>
          </w:rPr>
          <w:t>s</w:t>
        </w:r>
        <w:r w:rsidR="0097064C" w:rsidRPr="007E7967">
          <w:rPr>
            <w:b/>
            <w:color w:val="000000" w:themeColor="text1"/>
            <w:sz w:val="24"/>
            <w:szCs w:val="24"/>
            <w:highlight w:val="white"/>
          </w:rPr>
          <w:t xml:space="preserve">ensitivity </w:t>
        </w:r>
      </w:ins>
      <w:del w:id="548" w:author="Microsoft Office User" w:date="2020-01-01T14:52:00Z">
        <w:r w:rsidRPr="007E7967" w:rsidDel="0097064C">
          <w:rPr>
            <w:b/>
            <w:color w:val="000000" w:themeColor="text1"/>
            <w:sz w:val="24"/>
            <w:szCs w:val="24"/>
            <w:highlight w:val="white"/>
          </w:rPr>
          <w:delText>A</w:delText>
        </w:r>
        <w:r w:rsidR="00DF063F" w:rsidRPr="007E7967" w:rsidDel="0097064C">
          <w:rPr>
            <w:b/>
            <w:color w:val="000000" w:themeColor="text1"/>
            <w:sz w:val="24"/>
            <w:szCs w:val="24"/>
            <w:highlight w:val="white"/>
          </w:rPr>
          <w:delText>ssay</w:delText>
        </w:r>
      </w:del>
      <w:ins w:id="549" w:author="Microsoft Office User" w:date="2020-01-01T14:52:00Z">
        <w:r w:rsidR="0097064C">
          <w:rPr>
            <w:b/>
            <w:color w:val="000000" w:themeColor="text1"/>
            <w:sz w:val="24"/>
            <w:szCs w:val="24"/>
            <w:highlight w:val="white"/>
          </w:rPr>
          <w:t>a</w:t>
        </w:r>
        <w:r w:rsidR="0097064C" w:rsidRPr="007E7967">
          <w:rPr>
            <w:b/>
            <w:color w:val="000000" w:themeColor="text1"/>
            <w:sz w:val="24"/>
            <w:szCs w:val="24"/>
            <w:highlight w:val="white"/>
          </w:rPr>
          <w:t>ssay</w:t>
        </w:r>
        <w:r w:rsidR="0097064C">
          <w:rPr>
            <w:b/>
            <w:color w:val="000000" w:themeColor="text1"/>
            <w:sz w:val="24"/>
            <w:szCs w:val="24"/>
            <w:highlight w:val="white"/>
          </w:rPr>
          <w:t>s</w:t>
        </w:r>
      </w:ins>
    </w:p>
    <w:p w14:paraId="646F1BC9" w14:textId="5674403F" w:rsidR="00DF063F" w:rsidRPr="007E7967"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t xml:space="preserve">A 2 M propionic acid stock solution was prepared in a chemical hood. For 40 ml solution, 6 ml propionic acid (sigma, #402907), 13.5 ml 5 </w:t>
      </w:r>
      <w:r w:rsidR="00CD0CF7">
        <w:rPr>
          <w:color w:val="000000" w:themeColor="text1"/>
          <w:sz w:val="24"/>
          <w:szCs w:val="24"/>
          <w:highlight w:val="white"/>
        </w:rPr>
        <w:t>M</w:t>
      </w:r>
      <w:r w:rsidRPr="007E7967">
        <w:rPr>
          <w:color w:val="000000" w:themeColor="text1"/>
          <w:sz w:val="24"/>
          <w:szCs w:val="24"/>
          <w:highlight w:val="white"/>
        </w:rPr>
        <w:t xml:space="preserve"> </w:t>
      </w:r>
      <w:del w:id="550" w:author="Microsoft Office User" w:date="2020-01-01T14:50:00Z">
        <w:r w:rsidRPr="007E7967" w:rsidDel="009179F7">
          <w:rPr>
            <w:color w:val="000000" w:themeColor="text1"/>
            <w:sz w:val="24"/>
            <w:szCs w:val="24"/>
            <w:highlight w:val="white"/>
          </w:rPr>
          <w:delText>NaOH</w:delText>
        </w:r>
      </w:del>
      <w:ins w:id="551" w:author="Microsoft Office User" w:date="2020-01-01T14:50:00Z">
        <w:r w:rsidR="009179F7">
          <w:rPr>
            <w:color w:val="000000" w:themeColor="text1"/>
            <w:sz w:val="24"/>
            <w:szCs w:val="24"/>
            <w:highlight w:val="white"/>
          </w:rPr>
          <w:t>sodium hydroxide</w:t>
        </w:r>
      </w:ins>
      <w:r w:rsidRPr="007E7967">
        <w:rPr>
          <w:color w:val="000000" w:themeColor="text1"/>
          <w:sz w:val="24"/>
          <w:szCs w:val="24"/>
          <w:highlight w:val="white"/>
        </w:rPr>
        <w:t xml:space="preserve">, and 20.5 ml </w:t>
      </w:r>
      <w:del w:id="552" w:author="Microsoft Office User" w:date="2020-01-01T14:50:00Z">
        <w:r w:rsidRPr="007E7967" w:rsidDel="009179F7">
          <w:rPr>
            <w:color w:val="000000" w:themeColor="text1"/>
            <w:sz w:val="24"/>
            <w:szCs w:val="24"/>
            <w:highlight w:val="white"/>
          </w:rPr>
          <w:delText>H</w:delText>
        </w:r>
        <w:r w:rsidRPr="007E7967" w:rsidDel="009179F7">
          <w:rPr>
            <w:color w:val="000000" w:themeColor="text1"/>
            <w:sz w:val="24"/>
            <w:szCs w:val="24"/>
            <w:highlight w:val="white"/>
            <w:vertAlign w:val="subscript"/>
          </w:rPr>
          <w:delText>2</w:delText>
        </w:r>
        <w:r w:rsidRPr="007E7967" w:rsidDel="009179F7">
          <w:rPr>
            <w:color w:val="000000" w:themeColor="text1"/>
            <w:sz w:val="24"/>
            <w:szCs w:val="24"/>
            <w:highlight w:val="white"/>
          </w:rPr>
          <w:delText xml:space="preserve">O </w:delText>
        </w:r>
      </w:del>
      <w:ins w:id="553" w:author="Microsoft Office User" w:date="2020-01-01T14:50:00Z">
        <w:r w:rsidR="009179F7">
          <w:rPr>
            <w:color w:val="000000" w:themeColor="text1"/>
            <w:sz w:val="24"/>
            <w:szCs w:val="24"/>
            <w:highlight w:val="white"/>
          </w:rPr>
          <w:t>water</w:t>
        </w:r>
        <w:r w:rsidR="009179F7" w:rsidRPr="007E7967">
          <w:rPr>
            <w:color w:val="000000" w:themeColor="text1"/>
            <w:sz w:val="24"/>
            <w:szCs w:val="24"/>
            <w:highlight w:val="white"/>
          </w:rPr>
          <w:t xml:space="preserve"> </w:t>
        </w:r>
      </w:ins>
      <w:r w:rsidRPr="007E7967">
        <w:rPr>
          <w:color w:val="000000" w:themeColor="text1"/>
          <w:sz w:val="24"/>
          <w:szCs w:val="24"/>
          <w:highlight w:val="white"/>
        </w:rPr>
        <w:t>were mixed together, and the pH was adjusted to 6.0</w:t>
      </w:r>
      <w:r w:rsidR="00CD0CF7">
        <w:rPr>
          <w:color w:val="000000" w:themeColor="text1"/>
          <w:sz w:val="24"/>
          <w:szCs w:val="24"/>
          <w:highlight w:val="white"/>
        </w:rPr>
        <w:t xml:space="preserve"> with </w:t>
      </w:r>
      <w:ins w:id="554" w:author="Microsoft Office User" w:date="2020-01-01T14:50:00Z">
        <w:r w:rsidR="009179F7">
          <w:rPr>
            <w:color w:val="000000" w:themeColor="text1"/>
            <w:sz w:val="24"/>
            <w:szCs w:val="24"/>
            <w:highlight w:val="white"/>
          </w:rPr>
          <w:t>sodium hydroxide</w:t>
        </w:r>
      </w:ins>
      <w:del w:id="555" w:author="Microsoft Office User" w:date="2020-01-01T14:50:00Z">
        <w:r w:rsidR="00CD0CF7" w:rsidDel="009179F7">
          <w:rPr>
            <w:color w:val="000000" w:themeColor="text1"/>
            <w:sz w:val="24"/>
            <w:szCs w:val="24"/>
            <w:highlight w:val="white"/>
          </w:rPr>
          <w:delText>NaOH</w:delText>
        </w:r>
      </w:del>
      <w:r w:rsidRPr="007E7967">
        <w:rPr>
          <w:color w:val="000000" w:themeColor="text1"/>
          <w:sz w:val="24"/>
          <w:szCs w:val="24"/>
          <w:highlight w:val="white"/>
        </w:rPr>
        <w:t xml:space="preserve">. The solution was filter sterilized and stored at 4°C. On day 0, arrested L1 animals were placed on seeded plates with </w:t>
      </w:r>
      <w:r w:rsidR="00492C6D">
        <w:rPr>
          <w:color w:val="000000" w:themeColor="text1"/>
          <w:sz w:val="24"/>
          <w:szCs w:val="24"/>
          <w:highlight w:val="white"/>
        </w:rPr>
        <w:t>propionate</w:t>
      </w:r>
      <w:r w:rsidRPr="007E7967">
        <w:rPr>
          <w:color w:val="000000" w:themeColor="text1"/>
          <w:sz w:val="24"/>
          <w:szCs w:val="24"/>
          <w:highlight w:val="white"/>
        </w:rPr>
        <w:t xml:space="preserve"> and after incubation for two days, animals that </w:t>
      </w:r>
      <w:del w:id="556" w:author="Microsoft Office User" w:date="2020-01-01T14:51:00Z">
        <w:r w:rsidRPr="007E7967" w:rsidDel="009179F7">
          <w:rPr>
            <w:color w:val="000000" w:themeColor="text1"/>
            <w:sz w:val="24"/>
            <w:szCs w:val="24"/>
            <w:highlight w:val="white"/>
          </w:rPr>
          <w:delText>proceeded through development</w:delText>
        </w:r>
      </w:del>
      <w:ins w:id="557" w:author="Microsoft Office User" w:date="2020-01-01T14:51:00Z">
        <w:r w:rsidR="009179F7">
          <w:rPr>
            <w:color w:val="000000" w:themeColor="text1"/>
            <w:sz w:val="24"/>
            <w:szCs w:val="24"/>
            <w:highlight w:val="white"/>
          </w:rPr>
          <w:t>developed beyond the L1 stage were</w:t>
        </w:r>
      </w:ins>
      <w:del w:id="558" w:author="Microsoft Office User" w:date="2020-01-01T14:51:00Z">
        <w:r w:rsidRPr="007E7967" w:rsidDel="009179F7">
          <w:rPr>
            <w:color w:val="000000" w:themeColor="text1"/>
            <w:sz w:val="24"/>
            <w:szCs w:val="24"/>
            <w:highlight w:val="white"/>
          </w:rPr>
          <w:delText xml:space="preserve"> we </w:delText>
        </w:r>
      </w:del>
      <w:ins w:id="559" w:author="Microsoft Office User" w:date="2020-01-01T14:51:00Z">
        <w:r w:rsidR="009179F7">
          <w:rPr>
            <w:color w:val="000000" w:themeColor="text1"/>
            <w:sz w:val="24"/>
            <w:szCs w:val="24"/>
            <w:highlight w:val="white"/>
          </w:rPr>
          <w:t xml:space="preserve"> </w:t>
        </w:r>
      </w:ins>
      <w:r w:rsidRPr="007E7967">
        <w:rPr>
          <w:color w:val="000000" w:themeColor="text1"/>
          <w:sz w:val="24"/>
          <w:szCs w:val="24"/>
          <w:highlight w:val="white"/>
        </w:rPr>
        <w:t xml:space="preserve">evaluated as survivors. Propionic acid survival rate was calculated as the proportion of </w:t>
      </w:r>
      <w:del w:id="560" w:author="Microsoft Office User" w:date="2020-01-01T14:51:00Z">
        <w:r w:rsidRPr="007E7967" w:rsidDel="009179F7">
          <w:rPr>
            <w:color w:val="000000" w:themeColor="text1"/>
            <w:sz w:val="24"/>
            <w:szCs w:val="24"/>
            <w:highlight w:val="white"/>
          </w:rPr>
          <w:delText xml:space="preserve">survivors </w:delText>
        </w:r>
      </w:del>
      <w:ins w:id="561" w:author="Microsoft Office User" w:date="2020-01-01T14:51:00Z">
        <w:r w:rsidR="009179F7">
          <w:rPr>
            <w:color w:val="000000" w:themeColor="text1"/>
            <w:sz w:val="24"/>
            <w:szCs w:val="24"/>
            <w:highlight w:val="white"/>
          </w:rPr>
          <w:t>animals that have developed beyond the L1 stage</w:t>
        </w:r>
        <w:r w:rsidR="009179F7" w:rsidRPr="007E7967">
          <w:rPr>
            <w:color w:val="000000" w:themeColor="text1"/>
            <w:sz w:val="24"/>
            <w:szCs w:val="24"/>
            <w:highlight w:val="white"/>
          </w:rPr>
          <w:t xml:space="preserve"> </w:t>
        </w:r>
      </w:ins>
      <w:r w:rsidRPr="007E7967">
        <w:rPr>
          <w:color w:val="000000" w:themeColor="text1"/>
          <w:sz w:val="24"/>
          <w:szCs w:val="24"/>
          <w:highlight w:val="white"/>
        </w:rPr>
        <w:t>over the total number of L1 animals at day 0.</w:t>
      </w:r>
      <w:r w:rsidR="00492C6D">
        <w:rPr>
          <w:color w:val="000000" w:themeColor="text1"/>
          <w:sz w:val="24"/>
          <w:szCs w:val="24"/>
          <w:highlight w:val="white"/>
        </w:rPr>
        <w:t xml:space="preserve"> </w:t>
      </w:r>
      <w:r w:rsidRPr="007E7967">
        <w:rPr>
          <w:color w:val="000000" w:themeColor="text1"/>
          <w:sz w:val="24"/>
          <w:szCs w:val="24"/>
          <w:highlight w:val="white"/>
        </w:rPr>
        <w:t xml:space="preserve">Biological triplicate experiments with three technical replicates were performed. For the </w:t>
      </w:r>
      <w:del w:id="562" w:author="Microsoft Office User" w:date="2020-01-01T14:55:00Z">
        <w:r w:rsidRPr="007E7967" w:rsidDel="0097064C">
          <w:rPr>
            <w:color w:val="000000" w:themeColor="text1"/>
            <w:sz w:val="24"/>
            <w:szCs w:val="24"/>
            <w:highlight w:val="white"/>
          </w:rPr>
          <w:delText xml:space="preserve">large </w:delText>
        </w:r>
      </w:del>
      <w:r w:rsidRPr="007E7967">
        <w:rPr>
          <w:color w:val="000000" w:themeColor="text1"/>
          <w:sz w:val="24"/>
          <w:szCs w:val="24"/>
          <w:highlight w:val="white"/>
        </w:rPr>
        <w:t xml:space="preserve">panel of </w:t>
      </w:r>
      <w:ins w:id="563" w:author="Microsoft Office User" w:date="2020-01-01T14:55:00Z">
        <w:r w:rsidR="0097064C">
          <w:rPr>
            <w:color w:val="000000" w:themeColor="text1"/>
            <w:sz w:val="24"/>
            <w:szCs w:val="24"/>
            <w:highlight w:val="white"/>
          </w:rPr>
          <w:t xml:space="preserve">132 </w:t>
        </w:r>
      </w:ins>
      <w:r w:rsidRPr="007E7967">
        <w:rPr>
          <w:color w:val="000000" w:themeColor="text1"/>
          <w:sz w:val="24"/>
          <w:szCs w:val="24"/>
          <w:highlight w:val="white"/>
        </w:rPr>
        <w:t>wild isolates, 100 mM propionate was used in five biological replicates, each with four technical replicates.</w:t>
      </w:r>
      <w:ins w:id="564" w:author="Microsoft Office User" w:date="2020-01-01T14:56:00Z">
        <w:r w:rsidR="0097064C">
          <w:rPr>
            <w:color w:val="000000" w:themeColor="text1"/>
            <w:sz w:val="24"/>
            <w:szCs w:val="24"/>
            <w:highlight w:val="white"/>
          </w:rPr>
          <w:t xml:space="preserve"> </w:t>
        </w:r>
        <w:r w:rsidR="0097064C" w:rsidRPr="00C93DDF">
          <w:rPr>
            <w:color w:val="000000" w:themeColor="text1"/>
            <w:sz w:val="24"/>
            <w:szCs w:val="24"/>
            <w:highlight w:val="white"/>
          </w:rPr>
          <w:t>The scale of this experiment required us to split the strains into three sets. To process the data, we first took the mean of the four technical replicates and removed biological replicate outliers, which were defined by mean + 1.5 x standard deviation. Next, we corrected the strain phenotype data for biological replicate and strain set using a linear model with the formula (phenotype ~ biological replicate + strain set). After this regression analysis, we removed outlier replicates as above and took the mean of the remaining replicate residuals per strain (</w:t>
        </w:r>
        <w:r w:rsidR="0097064C" w:rsidRPr="00C93DDF">
          <w:rPr>
            <w:b/>
            <w:color w:val="000000" w:themeColor="text1"/>
            <w:sz w:val="24"/>
            <w:szCs w:val="24"/>
            <w:highlight w:val="yellow"/>
          </w:rPr>
          <w:t>Supp Data XX</w:t>
        </w:r>
        <w:r w:rsidR="0097064C" w:rsidRPr="00C93DDF">
          <w:rPr>
            <w:b/>
            <w:color w:val="000000" w:themeColor="text1"/>
            <w:sz w:val="24"/>
            <w:szCs w:val="24"/>
            <w:highlight w:val="white"/>
          </w:rPr>
          <w:t xml:space="preserve"> - input mapping phenotype</w:t>
        </w:r>
        <w:r w:rsidR="0097064C" w:rsidRPr="00C93DDF">
          <w:rPr>
            <w:color w:val="000000" w:themeColor="text1"/>
            <w:sz w:val="24"/>
            <w:szCs w:val="24"/>
            <w:highlight w:val="white"/>
          </w:rPr>
          <w:t xml:space="preserve">). The phenotype data </w:t>
        </w:r>
        <w:r w:rsidR="0097064C">
          <w:rPr>
            <w:color w:val="000000" w:themeColor="text1"/>
            <w:sz w:val="24"/>
            <w:szCs w:val="24"/>
            <w:highlight w:val="white"/>
          </w:rPr>
          <w:t>were</w:t>
        </w:r>
        <w:r w:rsidR="0097064C" w:rsidRPr="00C93DDF">
          <w:rPr>
            <w:color w:val="000000" w:themeColor="text1"/>
            <w:sz w:val="24"/>
            <w:szCs w:val="24"/>
            <w:highlight w:val="white"/>
          </w:rPr>
          <w:t xml:space="preserve"> </w:t>
        </w:r>
        <w:r w:rsidR="0097064C" w:rsidRPr="00C93DDF">
          <w:rPr>
            <w:color w:val="000000" w:themeColor="text1"/>
            <w:sz w:val="24"/>
            <w:szCs w:val="24"/>
            <w:highlight w:val="white"/>
          </w:rPr>
          <w:t>used for association mapping</w:t>
        </w:r>
        <w:r w:rsidR="0097064C">
          <w:rPr>
            <w:color w:val="000000" w:themeColor="text1"/>
            <w:sz w:val="24"/>
            <w:szCs w:val="24"/>
            <w:highlight w:val="white"/>
          </w:rPr>
          <w:t>s</w:t>
        </w:r>
        <w:r w:rsidR="0097064C" w:rsidRPr="00C93DDF">
          <w:rPr>
            <w:color w:val="000000" w:themeColor="text1"/>
            <w:sz w:val="24"/>
            <w:szCs w:val="24"/>
            <w:highlight w:val="white"/>
          </w:rPr>
          <w:t>.</w:t>
        </w:r>
      </w:ins>
    </w:p>
    <w:p w14:paraId="1589D74C" w14:textId="3B2CB2B4" w:rsidR="00DF063F" w:rsidRPr="007E7967" w:rsidDel="0097064C" w:rsidRDefault="00DF063F" w:rsidP="008120F4">
      <w:pPr>
        <w:spacing w:line="480" w:lineRule="auto"/>
        <w:jc w:val="both"/>
        <w:rPr>
          <w:del w:id="565" w:author="Microsoft Office User" w:date="2020-01-01T14:53:00Z"/>
          <w:b/>
          <w:color w:val="000000" w:themeColor="text1"/>
          <w:sz w:val="24"/>
          <w:szCs w:val="24"/>
          <w:highlight w:val="white"/>
        </w:rPr>
      </w:pPr>
      <w:del w:id="566" w:author="Microsoft Office User" w:date="2020-01-01T14:53:00Z">
        <w:r w:rsidRPr="007E7967" w:rsidDel="0097064C">
          <w:rPr>
            <w:b/>
            <w:color w:val="000000" w:themeColor="text1"/>
            <w:sz w:val="24"/>
            <w:szCs w:val="24"/>
            <w:highlight w:val="white"/>
          </w:rPr>
          <w:delText xml:space="preserve"> </w:delText>
        </w:r>
      </w:del>
    </w:p>
    <w:p w14:paraId="641539F3" w14:textId="7786F699" w:rsidR="00DF063F" w:rsidRPr="00177C64" w:rsidDel="0097064C" w:rsidRDefault="00DF063F" w:rsidP="008120F4">
      <w:pPr>
        <w:spacing w:line="480" w:lineRule="auto"/>
        <w:jc w:val="both"/>
        <w:rPr>
          <w:del w:id="567" w:author="Microsoft Office User" w:date="2020-01-01T14:53:00Z"/>
          <w:b/>
          <w:color w:val="000000" w:themeColor="text1"/>
          <w:sz w:val="24"/>
          <w:szCs w:val="24"/>
          <w:highlight w:val="white"/>
        </w:rPr>
      </w:pPr>
      <w:del w:id="568" w:author="Microsoft Office User" w:date="2020-01-01T14:53:00Z">
        <w:r w:rsidRPr="00177C64" w:rsidDel="0097064C">
          <w:rPr>
            <w:b/>
            <w:color w:val="000000" w:themeColor="text1"/>
            <w:sz w:val="24"/>
            <w:szCs w:val="24"/>
            <w:highlight w:val="white"/>
          </w:rPr>
          <w:delText>Genome-</w:delText>
        </w:r>
      </w:del>
      <w:del w:id="569" w:author="Microsoft Office User" w:date="2020-01-01T14:52:00Z">
        <w:r w:rsidR="00177C64" w:rsidRPr="00177C64" w:rsidDel="0097064C">
          <w:rPr>
            <w:b/>
            <w:color w:val="000000" w:themeColor="text1"/>
            <w:sz w:val="24"/>
            <w:szCs w:val="24"/>
            <w:highlight w:val="white"/>
          </w:rPr>
          <w:delText>W</w:delText>
        </w:r>
        <w:r w:rsidRPr="00177C64" w:rsidDel="0097064C">
          <w:rPr>
            <w:b/>
            <w:color w:val="000000" w:themeColor="text1"/>
            <w:sz w:val="24"/>
            <w:szCs w:val="24"/>
            <w:highlight w:val="white"/>
          </w:rPr>
          <w:delText xml:space="preserve">ide </w:delText>
        </w:r>
      </w:del>
      <w:del w:id="570" w:author="Microsoft Office User" w:date="2020-01-01T14:53:00Z">
        <w:r w:rsidR="00177C64" w:rsidRPr="00177C64" w:rsidDel="0097064C">
          <w:rPr>
            <w:b/>
            <w:color w:val="000000" w:themeColor="text1"/>
            <w:sz w:val="24"/>
            <w:szCs w:val="24"/>
            <w:highlight w:val="white"/>
          </w:rPr>
          <w:delText>A</w:delText>
        </w:r>
        <w:r w:rsidRPr="00177C64" w:rsidDel="0097064C">
          <w:rPr>
            <w:b/>
            <w:color w:val="000000" w:themeColor="text1"/>
            <w:sz w:val="24"/>
            <w:szCs w:val="24"/>
            <w:highlight w:val="white"/>
          </w:rPr>
          <w:delText xml:space="preserve">ssociation </w:delText>
        </w:r>
        <w:commentRangeStart w:id="571"/>
        <w:r w:rsidR="00177C64" w:rsidRPr="00177C64" w:rsidDel="0097064C">
          <w:rPr>
            <w:b/>
            <w:color w:val="000000" w:themeColor="text1"/>
            <w:sz w:val="24"/>
            <w:szCs w:val="24"/>
            <w:highlight w:val="white"/>
          </w:rPr>
          <w:delText>M</w:delText>
        </w:r>
        <w:r w:rsidRPr="00177C64" w:rsidDel="0097064C">
          <w:rPr>
            <w:b/>
            <w:color w:val="000000" w:themeColor="text1"/>
            <w:sz w:val="24"/>
            <w:szCs w:val="24"/>
            <w:highlight w:val="white"/>
          </w:rPr>
          <w:delText xml:space="preserve">apping </w:delText>
        </w:r>
        <w:commentRangeEnd w:id="571"/>
        <w:r w:rsidR="00156463" w:rsidDel="0097064C">
          <w:rPr>
            <w:rStyle w:val="CommentReference"/>
          </w:rPr>
          <w:commentReference w:id="571"/>
        </w:r>
      </w:del>
    </w:p>
    <w:p w14:paraId="1D5D1A16" w14:textId="3CD07EBB" w:rsidR="00DF063F" w:rsidRPr="003F7022" w:rsidDel="0097064C" w:rsidRDefault="00DF063F" w:rsidP="008120F4">
      <w:pPr>
        <w:spacing w:line="480" w:lineRule="auto"/>
        <w:jc w:val="both"/>
        <w:rPr>
          <w:del w:id="572" w:author="Microsoft Office User" w:date="2020-01-01T14:53:00Z"/>
          <w:b/>
          <w:color w:val="0070C0"/>
          <w:sz w:val="24"/>
          <w:szCs w:val="24"/>
          <w:highlight w:val="white"/>
        </w:rPr>
      </w:pPr>
    </w:p>
    <w:p w14:paraId="259A8F85" w14:textId="77777777" w:rsidR="0097064C" w:rsidRDefault="0097064C" w:rsidP="008120F4">
      <w:pPr>
        <w:spacing w:line="480" w:lineRule="auto"/>
        <w:jc w:val="both"/>
        <w:rPr>
          <w:ins w:id="573" w:author="Microsoft Office User" w:date="2020-01-01T14:53:00Z"/>
          <w:b/>
          <w:color w:val="000000" w:themeColor="text1"/>
          <w:sz w:val="24"/>
          <w:szCs w:val="24"/>
          <w:highlight w:val="white"/>
        </w:rPr>
      </w:pPr>
    </w:p>
    <w:p w14:paraId="17BE8CAB" w14:textId="5A524BE5" w:rsidR="00DF063F" w:rsidRPr="00177C64" w:rsidRDefault="00DF063F" w:rsidP="008120F4">
      <w:pPr>
        <w:spacing w:line="480" w:lineRule="auto"/>
        <w:jc w:val="both"/>
        <w:rPr>
          <w:b/>
          <w:color w:val="000000" w:themeColor="text1"/>
          <w:sz w:val="24"/>
          <w:szCs w:val="24"/>
          <w:highlight w:val="white"/>
        </w:rPr>
      </w:pPr>
      <w:r w:rsidRPr="00177C64">
        <w:rPr>
          <w:b/>
          <w:color w:val="000000" w:themeColor="text1"/>
          <w:sz w:val="24"/>
          <w:szCs w:val="24"/>
          <w:highlight w:val="white"/>
        </w:rPr>
        <w:t>Heritability</w:t>
      </w:r>
      <w:r w:rsidR="00177C64">
        <w:rPr>
          <w:b/>
          <w:color w:val="000000" w:themeColor="text1"/>
          <w:sz w:val="24"/>
          <w:szCs w:val="24"/>
          <w:highlight w:val="white"/>
        </w:rPr>
        <w:t xml:space="preserve"> </w:t>
      </w:r>
      <w:del w:id="574" w:author="Microsoft Office User" w:date="2020-01-01T14:53:00Z">
        <w:r w:rsidR="00177C64" w:rsidDel="0097064C">
          <w:rPr>
            <w:b/>
            <w:color w:val="000000" w:themeColor="text1"/>
            <w:sz w:val="24"/>
            <w:szCs w:val="24"/>
            <w:highlight w:val="white"/>
          </w:rPr>
          <w:delText>Calculations</w:delText>
        </w:r>
      </w:del>
      <w:ins w:id="575" w:author="Microsoft Office User" w:date="2020-01-01T14:53:00Z">
        <w:r w:rsidR="0097064C">
          <w:rPr>
            <w:b/>
            <w:color w:val="000000" w:themeColor="text1"/>
            <w:sz w:val="24"/>
            <w:szCs w:val="24"/>
            <w:highlight w:val="white"/>
          </w:rPr>
          <w:t>c</w:t>
        </w:r>
        <w:r w:rsidR="0097064C">
          <w:rPr>
            <w:b/>
            <w:color w:val="000000" w:themeColor="text1"/>
            <w:sz w:val="24"/>
            <w:szCs w:val="24"/>
            <w:highlight w:val="white"/>
          </w:rPr>
          <w:t>alculations</w:t>
        </w:r>
      </w:ins>
    </w:p>
    <w:p w14:paraId="04274B53" w14:textId="348A2F47" w:rsidR="00DF063F" w:rsidRPr="00177C64" w:rsidRDefault="00DF063F" w:rsidP="008120F4">
      <w:pPr>
        <w:spacing w:line="480" w:lineRule="auto"/>
        <w:jc w:val="both"/>
        <w:rPr>
          <w:color w:val="000000" w:themeColor="text1"/>
          <w:sz w:val="24"/>
          <w:szCs w:val="24"/>
        </w:rPr>
      </w:pPr>
      <w:r w:rsidRPr="00177C64">
        <w:rPr>
          <w:color w:val="000000" w:themeColor="text1"/>
          <w:sz w:val="24"/>
          <w:szCs w:val="24"/>
        </w:rPr>
        <w:lastRenderedPageBreak/>
        <w:t>For dose-response experiments, broad-sense heritability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 estimates were calculated using the </w:t>
      </w:r>
      <w:r w:rsidRPr="00177C64">
        <w:rPr>
          <w:i/>
          <w:color w:val="000000" w:themeColor="text1"/>
          <w:sz w:val="24"/>
          <w:szCs w:val="24"/>
        </w:rPr>
        <w:t>lmer</w:t>
      </w:r>
      <w:r w:rsidRPr="00177C64">
        <w:rPr>
          <w:color w:val="000000" w:themeColor="text1"/>
          <w:sz w:val="24"/>
          <w:szCs w:val="24"/>
        </w:rPr>
        <w:t xml:space="preserve"> function in the lme4 package with the following linear mixed-model (phenotype ~ 1 + (1|strain)).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was then calculated as the fraction of the total variance that can be explained by the random component (strain) of the mixed model. For the complete dose-response experiment, we calculated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 per dose. For the fine-scale dose response experiment, we subsampled three replicates twelve independent times for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calculations.</w:t>
      </w:r>
    </w:p>
    <w:p w14:paraId="72816267" w14:textId="77777777" w:rsidR="00DF063F" w:rsidRPr="003F7022" w:rsidRDefault="00DF063F" w:rsidP="008120F4">
      <w:pPr>
        <w:spacing w:line="480" w:lineRule="auto"/>
        <w:jc w:val="both"/>
        <w:rPr>
          <w:b/>
          <w:color w:val="0070C0"/>
          <w:sz w:val="24"/>
          <w:szCs w:val="24"/>
          <w:highlight w:val="white"/>
        </w:rPr>
      </w:pPr>
    </w:p>
    <w:p w14:paraId="68A8EC8C" w14:textId="361A5F89" w:rsidR="00DF063F" w:rsidRPr="00177C64" w:rsidRDefault="00DF063F" w:rsidP="008120F4">
      <w:pPr>
        <w:spacing w:line="480" w:lineRule="auto"/>
        <w:jc w:val="both"/>
        <w:rPr>
          <w:color w:val="000000" w:themeColor="text1"/>
          <w:sz w:val="24"/>
          <w:szCs w:val="24"/>
        </w:rPr>
      </w:pPr>
      <w:r w:rsidRPr="00177C64">
        <w:rPr>
          <w:b/>
          <w:color w:val="000000" w:themeColor="text1"/>
          <w:sz w:val="24"/>
          <w:szCs w:val="24"/>
          <w:highlight w:val="white"/>
        </w:rPr>
        <w:t xml:space="preserve">Power </w:t>
      </w:r>
      <w:del w:id="576" w:author="Microsoft Office User" w:date="2020-01-01T14:53:00Z">
        <w:r w:rsidR="00177C64" w:rsidRPr="00177C64" w:rsidDel="0097064C">
          <w:rPr>
            <w:b/>
            <w:color w:val="000000" w:themeColor="text1"/>
            <w:sz w:val="24"/>
            <w:szCs w:val="24"/>
            <w:highlight w:val="white"/>
          </w:rPr>
          <w:delText>A</w:delText>
        </w:r>
        <w:r w:rsidRPr="00177C64" w:rsidDel="0097064C">
          <w:rPr>
            <w:b/>
            <w:color w:val="000000" w:themeColor="text1"/>
            <w:sz w:val="24"/>
            <w:szCs w:val="24"/>
            <w:highlight w:val="white"/>
          </w:rPr>
          <w:delText>nalysis</w:delText>
        </w:r>
      </w:del>
      <w:ins w:id="577" w:author="Microsoft Office User" w:date="2020-01-01T14:53:00Z">
        <w:r w:rsidR="0097064C">
          <w:rPr>
            <w:b/>
            <w:color w:val="000000" w:themeColor="text1"/>
            <w:sz w:val="24"/>
            <w:szCs w:val="24"/>
            <w:highlight w:val="white"/>
          </w:rPr>
          <w:t>a</w:t>
        </w:r>
        <w:r w:rsidR="0097064C" w:rsidRPr="00177C64">
          <w:rPr>
            <w:b/>
            <w:color w:val="000000" w:themeColor="text1"/>
            <w:sz w:val="24"/>
            <w:szCs w:val="24"/>
            <w:highlight w:val="white"/>
          </w:rPr>
          <w:t>nalysis</w:t>
        </w:r>
      </w:ins>
    </w:p>
    <w:p w14:paraId="7492E001" w14:textId="3D82CEC7" w:rsidR="00DF063F" w:rsidDel="0097064C" w:rsidRDefault="00DF063F" w:rsidP="00044FAC">
      <w:pPr>
        <w:spacing w:line="480" w:lineRule="auto"/>
        <w:jc w:val="both"/>
        <w:rPr>
          <w:del w:id="578" w:author="Microsoft Office User" w:date="2020-01-01T14:55:00Z"/>
          <w:b/>
          <w:color w:val="000000" w:themeColor="text1"/>
          <w:sz w:val="24"/>
          <w:szCs w:val="24"/>
          <w:highlight w:val="white"/>
        </w:rPr>
      </w:pPr>
      <w:r w:rsidRPr="00177C64">
        <w:rPr>
          <w:color w:val="000000" w:themeColor="text1"/>
          <w:sz w:val="24"/>
          <w:szCs w:val="24"/>
          <w:highlight w:val="white"/>
        </w:rPr>
        <w:t xml:space="preserve">To determine the number of replicate measures we needed to collect for association mapping, we measured L1 survival </w:t>
      </w:r>
      <w:r w:rsidR="00177C64">
        <w:rPr>
          <w:color w:val="000000" w:themeColor="text1"/>
          <w:sz w:val="24"/>
          <w:szCs w:val="24"/>
          <w:highlight w:val="white"/>
        </w:rPr>
        <w:t xml:space="preserve">of the </w:t>
      </w:r>
      <w:r w:rsidR="00177C64" w:rsidRPr="00177C64">
        <w:rPr>
          <w:color w:val="000000" w:themeColor="text1"/>
          <w:sz w:val="24"/>
          <w:szCs w:val="24"/>
          <w:highlight w:val="white"/>
        </w:rPr>
        <w:t xml:space="preserve">DL238 </w:t>
      </w:r>
      <w:r w:rsidR="00177C64">
        <w:rPr>
          <w:color w:val="000000" w:themeColor="text1"/>
          <w:sz w:val="24"/>
          <w:szCs w:val="24"/>
          <w:highlight w:val="white"/>
        </w:rPr>
        <w:t xml:space="preserve">strain </w:t>
      </w:r>
      <w:r w:rsidRPr="00177C64">
        <w:rPr>
          <w:color w:val="000000" w:themeColor="text1"/>
          <w:sz w:val="24"/>
          <w:szCs w:val="24"/>
          <w:highlight w:val="white"/>
        </w:rPr>
        <w:t xml:space="preserve">after exposure to 100 mM propionic acid in 40 replicates. The 40 replicates consisted of eight technical replicates across five independent preparations of agar plates with propionate. For a range of mean differences (0.01 to 1, in increments of 0.01), we subsampled two to eight replicates for each of the five plate preparations 100 times and calculated the standard deviation of L1 survival for the subsamples. To calculate the power to detect a difference across a range of replicates and mean differences, we used the </w:t>
      </w:r>
      <w:r w:rsidRPr="00177C64">
        <w:rPr>
          <w:i/>
          <w:color w:val="000000" w:themeColor="text1"/>
          <w:sz w:val="24"/>
          <w:szCs w:val="24"/>
          <w:highlight w:val="white"/>
        </w:rPr>
        <w:t>power.t.test</w:t>
      </w:r>
      <w:r w:rsidRPr="00177C64">
        <w:rPr>
          <w:color w:val="000000" w:themeColor="text1"/>
          <w:sz w:val="24"/>
          <w:szCs w:val="24"/>
          <w:highlight w:val="white"/>
        </w:rPr>
        <w:t xml:space="preserve"> function in the pwr R package with the following parameters - </w:t>
      </w:r>
      <w:r w:rsidRPr="00177C64">
        <w:rPr>
          <w:i/>
          <w:color w:val="000000" w:themeColor="text1"/>
          <w:sz w:val="24"/>
          <w:szCs w:val="24"/>
          <w:highlight w:val="white"/>
        </w:rPr>
        <w:t>n</w:t>
      </w:r>
      <w:r w:rsidRPr="00177C64">
        <w:rPr>
          <w:color w:val="000000" w:themeColor="text1"/>
          <w:sz w:val="24"/>
          <w:szCs w:val="24"/>
          <w:highlight w:val="white"/>
        </w:rPr>
        <w:t xml:space="preserve"> = number of subsampled replicates, </w:t>
      </w:r>
      <w:r w:rsidRPr="00177C64">
        <w:rPr>
          <w:i/>
          <w:color w:val="000000" w:themeColor="text1"/>
          <w:sz w:val="24"/>
          <w:szCs w:val="24"/>
          <w:highlight w:val="white"/>
        </w:rPr>
        <w:t>delta</w:t>
      </w:r>
      <w:r w:rsidRPr="00177C64">
        <w:rPr>
          <w:color w:val="000000" w:themeColor="text1"/>
          <w:sz w:val="24"/>
          <w:szCs w:val="24"/>
          <w:highlight w:val="white"/>
        </w:rPr>
        <w:t xml:space="preserve"> = (0.01 to 1, in increments of 0.01), </w:t>
      </w:r>
      <w:r w:rsidRPr="00177C64">
        <w:rPr>
          <w:i/>
          <w:color w:val="000000" w:themeColor="text1"/>
          <w:sz w:val="24"/>
          <w:szCs w:val="24"/>
          <w:highlight w:val="white"/>
        </w:rPr>
        <w:t>sd</w:t>
      </w:r>
      <w:r w:rsidRPr="00177C64">
        <w:rPr>
          <w:color w:val="000000" w:themeColor="text1"/>
          <w:sz w:val="24"/>
          <w:szCs w:val="24"/>
          <w:highlight w:val="white"/>
        </w:rPr>
        <w:t xml:space="preserve"> = mean of the standard deviation subsamples, </w:t>
      </w:r>
      <w:r w:rsidRPr="00177C64">
        <w:rPr>
          <w:i/>
          <w:color w:val="000000" w:themeColor="text1"/>
          <w:sz w:val="24"/>
          <w:szCs w:val="24"/>
          <w:highlight w:val="white"/>
        </w:rPr>
        <w:t>sig</w:t>
      </w:r>
      <w:r w:rsidRPr="00177C64">
        <w:rPr>
          <w:color w:val="000000" w:themeColor="text1"/>
          <w:sz w:val="24"/>
          <w:szCs w:val="24"/>
          <w:highlight w:val="white"/>
        </w:rPr>
        <w:t>.</w:t>
      </w:r>
      <w:r w:rsidRPr="00177C64">
        <w:rPr>
          <w:i/>
          <w:color w:val="000000" w:themeColor="text1"/>
          <w:sz w:val="24"/>
          <w:szCs w:val="24"/>
          <w:highlight w:val="white"/>
        </w:rPr>
        <w:t>level</w:t>
      </w:r>
      <w:r w:rsidRPr="00177C64">
        <w:rPr>
          <w:color w:val="000000" w:themeColor="text1"/>
          <w:sz w:val="24"/>
          <w:szCs w:val="24"/>
          <w:highlight w:val="white"/>
        </w:rPr>
        <w:t xml:space="preserve"> = 0.00001, alternative = “two.sided”, type = “two.sample”. With four technical replicates across five independent plate preparations we were able to detect a 20% difference in means 80% of the time.</w:t>
      </w:r>
    </w:p>
    <w:p w14:paraId="5C98485F" w14:textId="77777777" w:rsidR="0097064C" w:rsidRDefault="0097064C" w:rsidP="008120F4">
      <w:pPr>
        <w:spacing w:line="480" w:lineRule="auto"/>
        <w:jc w:val="both"/>
        <w:rPr>
          <w:ins w:id="579" w:author="Microsoft Office User" w:date="2020-01-01T14:56:00Z"/>
          <w:color w:val="000000" w:themeColor="text1"/>
          <w:sz w:val="24"/>
          <w:szCs w:val="24"/>
          <w:highlight w:val="white"/>
        </w:rPr>
      </w:pPr>
    </w:p>
    <w:p w14:paraId="5E438102" w14:textId="5EB905F6" w:rsidR="00044FAC" w:rsidDel="0097064C" w:rsidRDefault="00044FAC" w:rsidP="008120F4">
      <w:pPr>
        <w:spacing w:line="480" w:lineRule="auto"/>
        <w:jc w:val="both"/>
        <w:rPr>
          <w:del w:id="580" w:author="Microsoft Office User" w:date="2020-01-01T14:55:00Z"/>
          <w:color w:val="000000" w:themeColor="text1"/>
          <w:sz w:val="24"/>
          <w:szCs w:val="24"/>
          <w:highlight w:val="white"/>
        </w:rPr>
      </w:pPr>
    </w:p>
    <w:p w14:paraId="376B1241" w14:textId="705C6994" w:rsidR="00044FAC" w:rsidRPr="00C93DDF" w:rsidDel="0097064C" w:rsidRDefault="00C93DDF" w:rsidP="00044FAC">
      <w:pPr>
        <w:spacing w:line="480" w:lineRule="auto"/>
        <w:jc w:val="both"/>
        <w:rPr>
          <w:del w:id="581" w:author="Microsoft Office User" w:date="2020-01-01T14:55:00Z"/>
          <w:color w:val="000000" w:themeColor="text1"/>
          <w:sz w:val="24"/>
          <w:szCs w:val="24"/>
          <w:highlight w:val="white"/>
        </w:rPr>
      </w:pPr>
      <w:del w:id="582" w:author="Microsoft Office User" w:date="2020-01-01T14:55:00Z">
        <w:r w:rsidRPr="00C93DDF" w:rsidDel="0097064C">
          <w:rPr>
            <w:b/>
            <w:color w:val="000000" w:themeColor="text1"/>
            <w:sz w:val="24"/>
            <w:szCs w:val="24"/>
            <w:highlight w:val="white"/>
          </w:rPr>
          <w:delText>W</w:delText>
        </w:r>
        <w:r w:rsidR="00044FAC" w:rsidRPr="00C93DDF" w:rsidDel="0097064C">
          <w:rPr>
            <w:b/>
            <w:color w:val="000000" w:themeColor="text1"/>
            <w:sz w:val="24"/>
            <w:szCs w:val="24"/>
            <w:highlight w:val="white"/>
          </w:rPr>
          <w:delText xml:space="preserve">ild </w:delText>
        </w:r>
      </w:del>
      <w:del w:id="583" w:author="Microsoft Office User" w:date="2020-01-01T14:54:00Z">
        <w:r w:rsidRPr="00C93DDF" w:rsidDel="0097064C">
          <w:rPr>
            <w:b/>
            <w:color w:val="000000" w:themeColor="text1"/>
            <w:sz w:val="24"/>
            <w:szCs w:val="24"/>
            <w:highlight w:val="white"/>
          </w:rPr>
          <w:delText>I</w:delText>
        </w:r>
        <w:r w:rsidR="00044FAC" w:rsidRPr="00C93DDF" w:rsidDel="0097064C">
          <w:rPr>
            <w:b/>
            <w:color w:val="000000" w:themeColor="text1"/>
            <w:sz w:val="24"/>
            <w:szCs w:val="24"/>
            <w:highlight w:val="white"/>
          </w:rPr>
          <w:delText xml:space="preserve">solate </w:delText>
        </w:r>
        <w:r w:rsidRPr="00C93DDF" w:rsidDel="0097064C">
          <w:rPr>
            <w:b/>
            <w:color w:val="000000" w:themeColor="text1"/>
            <w:sz w:val="24"/>
            <w:szCs w:val="24"/>
            <w:highlight w:val="white"/>
          </w:rPr>
          <w:delText>Propionate S</w:delText>
        </w:r>
      </w:del>
      <w:del w:id="584" w:author="Microsoft Office User" w:date="2020-01-01T14:55:00Z">
        <w:r w:rsidRPr="00C93DDF" w:rsidDel="0097064C">
          <w:rPr>
            <w:b/>
            <w:color w:val="000000" w:themeColor="text1"/>
            <w:sz w:val="24"/>
            <w:szCs w:val="24"/>
            <w:highlight w:val="white"/>
          </w:rPr>
          <w:delText>ensitivity P</w:delText>
        </w:r>
        <w:r w:rsidR="00044FAC" w:rsidRPr="00C93DDF" w:rsidDel="0097064C">
          <w:rPr>
            <w:b/>
            <w:color w:val="000000" w:themeColor="text1"/>
            <w:sz w:val="24"/>
            <w:szCs w:val="24"/>
            <w:highlight w:val="white"/>
          </w:rPr>
          <w:delText>henotyp</w:delText>
        </w:r>
        <w:r w:rsidRPr="00C93DDF" w:rsidDel="0097064C">
          <w:rPr>
            <w:b/>
            <w:color w:val="000000" w:themeColor="text1"/>
            <w:sz w:val="24"/>
            <w:szCs w:val="24"/>
            <w:highlight w:val="white"/>
          </w:rPr>
          <w:delText>ing</w:delText>
        </w:r>
        <w:r w:rsidR="00044FAC" w:rsidRPr="00C93DDF" w:rsidDel="0097064C">
          <w:rPr>
            <w:b/>
            <w:color w:val="000000" w:themeColor="text1"/>
            <w:sz w:val="24"/>
            <w:szCs w:val="24"/>
            <w:highlight w:val="white"/>
          </w:rPr>
          <w:delText xml:space="preserve"> for GWA mapping</w:delText>
        </w:r>
      </w:del>
    </w:p>
    <w:p w14:paraId="21A817B7" w14:textId="43DF6AF5" w:rsidR="00044FAC" w:rsidRPr="00C93DDF" w:rsidDel="0097064C" w:rsidRDefault="00044FAC" w:rsidP="00044FAC">
      <w:pPr>
        <w:spacing w:line="480" w:lineRule="auto"/>
        <w:jc w:val="both"/>
        <w:rPr>
          <w:del w:id="585" w:author="Microsoft Office User" w:date="2020-01-01T14:55:00Z"/>
          <w:color w:val="000000" w:themeColor="text1"/>
          <w:sz w:val="24"/>
          <w:szCs w:val="24"/>
          <w:highlight w:val="white"/>
        </w:rPr>
      </w:pPr>
      <w:del w:id="586" w:author="Microsoft Office User" w:date="2020-01-01T14:55:00Z">
        <w:r w:rsidRPr="00C93DDF" w:rsidDel="0097064C">
          <w:rPr>
            <w:color w:val="000000" w:themeColor="text1"/>
            <w:sz w:val="24"/>
            <w:szCs w:val="24"/>
            <w:highlight w:val="white"/>
          </w:rPr>
          <w:delText>We quantified propionate sensitivity of 132 wild isolates</w:delText>
        </w:r>
        <w:r w:rsidR="00C93DDF" w:rsidRPr="00C93DDF" w:rsidDel="0097064C">
          <w:rPr>
            <w:color w:val="000000" w:themeColor="text1"/>
            <w:sz w:val="24"/>
            <w:szCs w:val="24"/>
            <w:highlight w:val="white"/>
          </w:rPr>
          <w:delText xml:space="preserve"> in five independent experiments with</w:delText>
        </w:r>
        <w:r w:rsidRPr="00C93DDF" w:rsidDel="0097064C">
          <w:rPr>
            <w:color w:val="000000" w:themeColor="text1"/>
            <w:sz w:val="24"/>
            <w:szCs w:val="24"/>
            <w:highlight w:val="white"/>
          </w:rPr>
          <w:delText xml:space="preserve"> four technical replicates</w:delText>
        </w:r>
        <w:r w:rsidR="00C93DDF" w:rsidRPr="00C93DDF" w:rsidDel="0097064C">
          <w:rPr>
            <w:color w:val="000000" w:themeColor="text1"/>
            <w:sz w:val="24"/>
            <w:szCs w:val="24"/>
            <w:highlight w:val="white"/>
          </w:rPr>
          <w:delText xml:space="preserve"> per experiment</w:delText>
        </w:r>
        <w:r w:rsidRPr="00C93DDF" w:rsidDel="0097064C">
          <w:rPr>
            <w:color w:val="000000" w:themeColor="text1"/>
            <w:sz w:val="24"/>
            <w:szCs w:val="24"/>
            <w:highlight w:val="white"/>
          </w:rPr>
          <w:delText xml:space="preserve">. The scale of this </w:delText>
        </w:r>
        <w:r w:rsidR="00C93DDF" w:rsidRPr="00C93DDF" w:rsidDel="0097064C">
          <w:rPr>
            <w:color w:val="000000" w:themeColor="text1"/>
            <w:sz w:val="24"/>
            <w:szCs w:val="24"/>
            <w:highlight w:val="white"/>
          </w:rPr>
          <w:delText>experiment</w:delText>
        </w:r>
        <w:r w:rsidRPr="00C93DDF" w:rsidDel="0097064C">
          <w:rPr>
            <w:color w:val="000000" w:themeColor="text1"/>
            <w:sz w:val="24"/>
            <w:szCs w:val="24"/>
            <w:highlight w:val="white"/>
          </w:rPr>
          <w:delText xml:space="preserve"> required us to split the strains into three sets. To process the data, we first took the mean of the four technical replicates and removed biological replicate outliers, which were defined by mean + 1.5 x standard deviation. Next, we corrected the strain phenotype data for biological replicate and strain set using a linear model with the formula (phenotype ~ biological replicate + strain set). After this regression analysis, we removed outlier replicates as above and took the mean of the remaining replicate residuals per strain (</w:delText>
        </w:r>
        <w:r w:rsidRPr="00C93DDF" w:rsidDel="0097064C">
          <w:rPr>
            <w:b/>
            <w:color w:val="000000" w:themeColor="text1"/>
            <w:sz w:val="24"/>
            <w:szCs w:val="24"/>
            <w:highlight w:val="yellow"/>
          </w:rPr>
          <w:delText>Supp Data XX</w:delText>
        </w:r>
        <w:r w:rsidRPr="00C93DDF" w:rsidDel="0097064C">
          <w:rPr>
            <w:b/>
            <w:color w:val="000000" w:themeColor="text1"/>
            <w:sz w:val="24"/>
            <w:szCs w:val="24"/>
            <w:highlight w:val="white"/>
          </w:rPr>
          <w:delText xml:space="preserve"> - input mapping phenotype</w:delText>
        </w:r>
        <w:r w:rsidRPr="00C93DDF" w:rsidDel="0097064C">
          <w:rPr>
            <w:color w:val="000000" w:themeColor="text1"/>
            <w:sz w:val="24"/>
            <w:szCs w:val="24"/>
            <w:highlight w:val="white"/>
          </w:rPr>
          <w:delText>). The resulting phenotype data was used for association mapping.</w:delText>
        </w:r>
      </w:del>
    </w:p>
    <w:p w14:paraId="48A281A0" w14:textId="77777777" w:rsidR="00044FAC" w:rsidRPr="003F7022" w:rsidRDefault="00044FAC" w:rsidP="00044FAC">
      <w:pPr>
        <w:spacing w:line="480" w:lineRule="auto"/>
        <w:jc w:val="both"/>
        <w:rPr>
          <w:color w:val="0070C0"/>
          <w:sz w:val="24"/>
          <w:szCs w:val="24"/>
          <w:highlight w:val="white"/>
        </w:rPr>
      </w:pPr>
    </w:p>
    <w:p w14:paraId="6A3A3446" w14:textId="6FBCDB0F" w:rsidR="0097064C" w:rsidRPr="00177C64" w:rsidRDefault="0097064C" w:rsidP="0097064C">
      <w:pPr>
        <w:spacing w:line="480" w:lineRule="auto"/>
        <w:jc w:val="both"/>
        <w:rPr>
          <w:ins w:id="587" w:author="Microsoft Office User" w:date="2020-01-01T14:53:00Z"/>
          <w:b/>
          <w:color w:val="000000" w:themeColor="text1"/>
          <w:sz w:val="24"/>
          <w:szCs w:val="24"/>
          <w:highlight w:val="white"/>
        </w:rPr>
      </w:pPr>
      <w:ins w:id="588" w:author="Microsoft Office User" w:date="2020-01-01T14:53:00Z">
        <w:r>
          <w:rPr>
            <w:b/>
            <w:color w:val="000000" w:themeColor="text1"/>
            <w:sz w:val="24"/>
            <w:szCs w:val="24"/>
            <w:highlight w:val="white"/>
          </w:rPr>
          <w:lastRenderedPageBreak/>
          <w:t>Marker-based g</w:t>
        </w:r>
        <w:r w:rsidRPr="00177C64">
          <w:rPr>
            <w:b/>
            <w:color w:val="000000" w:themeColor="text1"/>
            <w:sz w:val="24"/>
            <w:szCs w:val="24"/>
            <w:highlight w:val="white"/>
          </w:rPr>
          <w:t>enome-</w:t>
        </w:r>
        <w:r>
          <w:rPr>
            <w:b/>
            <w:color w:val="000000" w:themeColor="text1"/>
            <w:sz w:val="24"/>
            <w:szCs w:val="24"/>
            <w:highlight w:val="white"/>
          </w:rPr>
          <w:t>w</w:t>
        </w:r>
        <w:r w:rsidRPr="00177C64">
          <w:rPr>
            <w:b/>
            <w:color w:val="000000" w:themeColor="text1"/>
            <w:sz w:val="24"/>
            <w:szCs w:val="24"/>
            <w:highlight w:val="white"/>
          </w:rPr>
          <w:t xml:space="preserve">ide </w:t>
        </w:r>
        <w:r>
          <w:rPr>
            <w:b/>
            <w:color w:val="000000" w:themeColor="text1"/>
            <w:sz w:val="24"/>
            <w:szCs w:val="24"/>
            <w:highlight w:val="white"/>
          </w:rPr>
          <w:t>a</w:t>
        </w:r>
        <w:r>
          <w:rPr>
            <w:b/>
            <w:color w:val="000000" w:themeColor="text1"/>
            <w:sz w:val="24"/>
            <w:szCs w:val="24"/>
            <w:highlight w:val="white"/>
          </w:rPr>
          <w:t xml:space="preserve">ssociation </w:t>
        </w:r>
        <w:r>
          <w:rPr>
            <w:b/>
            <w:color w:val="000000" w:themeColor="text1"/>
            <w:sz w:val="24"/>
            <w:szCs w:val="24"/>
            <w:highlight w:val="white"/>
          </w:rPr>
          <w:t>m</w:t>
        </w:r>
        <w:r w:rsidRPr="00177C64">
          <w:rPr>
            <w:b/>
            <w:color w:val="000000" w:themeColor="text1"/>
            <w:sz w:val="24"/>
            <w:szCs w:val="24"/>
            <w:highlight w:val="white"/>
          </w:rPr>
          <w:t>apping</w:t>
        </w:r>
        <w:r>
          <w:rPr>
            <w:b/>
            <w:color w:val="000000" w:themeColor="text1"/>
            <w:sz w:val="24"/>
            <w:szCs w:val="24"/>
          </w:rPr>
          <w:t>s</w:t>
        </w:r>
      </w:ins>
    </w:p>
    <w:p w14:paraId="1D53AF2B" w14:textId="1F85C744" w:rsidR="00044FAC" w:rsidRPr="008E1868" w:rsidDel="0097064C" w:rsidRDefault="00044FAC" w:rsidP="00044FAC">
      <w:pPr>
        <w:spacing w:line="480" w:lineRule="auto"/>
        <w:jc w:val="both"/>
        <w:rPr>
          <w:del w:id="589" w:author="Microsoft Office User" w:date="2020-01-01T14:53:00Z"/>
          <w:b/>
          <w:color w:val="000000" w:themeColor="text1"/>
          <w:sz w:val="24"/>
          <w:szCs w:val="24"/>
          <w:highlight w:val="white"/>
        </w:rPr>
      </w:pPr>
      <w:del w:id="590" w:author="Microsoft Office User" w:date="2020-01-01T14:53:00Z">
        <w:r w:rsidRPr="008E1868" w:rsidDel="0097064C">
          <w:rPr>
            <w:b/>
            <w:color w:val="000000" w:themeColor="text1"/>
            <w:sz w:val="24"/>
            <w:szCs w:val="24"/>
            <w:highlight w:val="white"/>
          </w:rPr>
          <w:delText>Single-</w:delText>
        </w:r>
        <w:r w:rsidR="008E1868" w:rsidRPr="008E1868" w:rsidDel="0097064C">
          <w:rPr>
            <w:b/>
            <w:color w:val="000000" w:themeColor="text1"/>
            <w:sz w:val="24"/>
            <w:szCs w:val="24"/>
            <w:highlight w:val="white"/>
          </w:rPr>
          <w:delText>M</w:delText>
        </w:r>
        <w:r w:rsidRPr="008E1868" w:rsidDel="0097064C">
          <w:rPr>
            <w:b/>
            <w:color w:val="000000" w:themeColor="text1"/>
            <w:sz w:val="24"/>
            <w:szCs w:val="24"/>
            <w:highlight w:val="white"/>
          </w:rPr>
          <w:delText xml:space="preserve">arker </w:delText>
        </w:r>
        <w:r w:rsidR="008E1868" w:rsidRPr="008E1868" w:rsidDel="0097064C">
          <w:rPr>
            <w:b/>
            <w:color w:val="000000" w:themeColor="text1"/>
            <w:sz w:val="24"/>
            <w:szCs w:val="24"/>
            <w:highlight w:val="white"/>
          </w:rPr>
          <w:delText>A</w:delText>
        </w:r>
        <w:r w:rsidRPr="008E1868" w:rsidDel="0097064C">
          <w:rPr>
            <w:b/>
            <w:color w:val="000000" w:themeColor="text1"/>
            <w:sz w:val="24"/>
            <w:szCs w:val="24"/>
            <w:highlight w:val="white"/>
          </w:rPr>
          <w:delText xml:space="preserve">ssociation </w:delText>
        </w:r>
        <w:r w:rsidR="008E1868" w:rsidRPr="008E1868" w:rsidDel="0097064C">
          <w:rPr>
            <w:b/>
            <w:color w:val="000000" w:themeColor="text1"/>
            <w:sz w:val="24"/>
            <w:szCs w:val="24"/>
            <w:highlight w:val="white"/>
          </w:rPr>
          <w:delText>M</w:delText>
        </w:r>
        <w:r w:rsidRPr="008E1868" w:rsidDel="0097064C">
          <w:rPr>
            <w:b/>
            <w:color w:val="000000" w:themeColor="text1"/>
            <w:sz w:val="24"/>
            <w:szCs w:val="24"/>
            <w:highlight w:val="white"/>
          </w:rPr>
          <w:delText>apping</w:delText>
        </w:r>
      </w:del>
    </w:p>
    <w:p w14:paraId="2E73C882" w14:textId="140FC4BB"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t xml:space="preserve">GWA mapping was performed using phenotype data from </w:t>
      </w:r>
      <w:commentRangeStart w:id="591"/>
      <w:r w:rsidRPr="008E1868">
        <w:rPr>
          <w:color w:val="000000" w:themeColor="text1"/>
          <w:sz w:val="24"/>
          <w:szCs w:val="24"/>
        </w:rPr>
        <w:t xml:space="preserve">133 </w:t>
      </w:r>
      <w:commentRangeEnd w:id="591"/>
      <w:r w:rsidR="0097064C">
        <w:rPr>
          <w:rStyle w:val="CommentReference"/>
        </w:rPr>
        <w:commentReference w:id="591"/>
      </w:r>
      <w:r w:rsidRPr="008E1868">
        <w:rPr>
          <w:i/>
          <w:color w:val="000000" w:themeColor="text1"/>
          <w:sz w:val="24"/>
          <w:szCs w:val="24"/>
        </w:rPr>
        <w:t>C. elegans</w:t>
      </w:r>
      <w:r w:rsidRPr="008E1868">
        <w:rPr>
          <w:color w:val="000000" w:themeColor="text1"/>
          <w:sz w:val="24"/>
          <w:szCs w:val="24"/>
        </w:rPr>
        <w:t xml:space="preserve"> </w:t>
      </w:r>
      <w:del w:id="592" w:author="Microsoft Office User" w:date="2020-01-01T14:56:00Z">
        <w:r w:rsidRPr="008E1868" w:rsidDel="005428AF">
          <w:rPr>
            <w:color w:val="000000" w:themeColor="text1"/>
            <w:sz w:val="24"/>
            <w:szCs w:val="24"/>
          </w:rPr>
          <w:delText>isotypes</w:delText>
        </w:r>
      </w:del>
      <w:ins w:id="593" w:author="Microsoft Office User" w:date="2020-01-01T14:56:00Z">
        <w:r w:rsidR="005428AF">
          <w:rPr>
            <w:color w:val="000000" w:themeColor="text1"/>
            <w:sz w:val="24"/>
            <w:szCs w:val="24"/>
          </w:rPr>
          <w:t>wild strains</w:t>
        </w:r>
      </w:ins>
      <w:r w:rsidRPr="008E1868">
        <w:rPr>
          <w:color w:val="000000" w:themeColor="text1"/>
          <w:sz w:val="24"/>
          <w:szCs w:val="24"/>
        </w:rPr>
        <w:t>. We performed the same mapping procedure as described previously</w:t>
      </w:r>
      <w:r w:rsidR="008E1868" w:rsidRPr="008E1868">
        <w:rPr>
          <w:color w:val="000000" w:themeColor="text1"/>
          <w:sz w:val="24"/>
          <w:szCs w:val="24"/>
        </w:rPr>
        <w:t xml:space="preserve"> </w:t>
      </w:r>
      <w:r w:rsidR="003470E2">
        <w:rPr>
          <w:color w:val="000000" w:themeColor="text1"/>
          <w:sz w:val="24"/>
          <w:szCs w:val="24"/>
        </w:rPr>
        <w:t>{Zdraljevic, 2019 #3600}</w:t>
      </w:r>
      <w:r w:rsidRPr="008E1868">
        <w:rPr>
          <w:color w:val="000000" w:themeColor="text1"/>
          <w:sz w:val="24"/>
          <w:szCs w:val="24"/>
        </w:rPr>
        <w:t xml:space="preserve">. </w:t>
      </w:r>
      <w:r w:rsidR="008E1868">
        <w:rPr>
          <w:color w:val="000000" w:themeColor="text1"/>
          <w:sz w:val="24"/>
          <w:szCs w:val="24"/>
        </w:rPr>
        <w:t>Briefly</w:t>
      </w:r>
      <w:r w:rsidRPr="008E1868">
        <w:rPr>
          <w:color w:val="000000" w:themeColor="text1"/>
          <w:sz w:val="24"/>
          <w:szCs w:val="24"/>
        </w:rPr>
        <w:t xml:space="preserve">, genotype data were acquired from </w:t>
      </w:r>
      <w:r w:rsidRPr="003470E2">
        <w:rPr>
          <w:color w:val="000000" w:themeColor="text1"/>
          <w:sz w:val="24"/>
          <w:szCs w:val="24"/>
        </w:rPr>
        <w:t xml:space="preserve">the latest </w:t>
      </w:r>
      <w:r w:rsidR="000E1A53" w:rsidRPr="003470E2">
        <w:rPr>
          <w:color w:val="000000" w:themeColor="text1"/>
          <w:sz w:val="24"/>
          <w:szCs w:val="24"/>
        </w:rPr>
        <w:t>variant call format (</w:t>
      </w:r>
      <w:r w:rsidRPr="003470E2">
        <w:rPr>
          <w:color w:val="000000" w:themeColor="text1"/>
          <w:sz w:val="24"/>
          <w:szCs w:val="24"/>
        </w:rPr>
        <w:t>VCF</w:t>
      </w:r>
      <w:r w:rsidR="000E1A53" w:rsidRPr="003470E2">
        <w:rPr>
          <w:color w:val="000000" w:themeColor="text1"/>
          <w:sz w:val="24"/>
          <w:szCs w:val="24"/>
        </w:rPr>
        <w:t xml:space="preserve">) </w:t>
      </w:r>
      <w:del w:id="594" w:author="Microsoft Office User" w:date="2020-01-01T12:33:00Z">
        <w:r w:rsidRPr="008E1868" w:rsidDel="00FA4E16">
          <w:rPr>
            <w:color w:val="000000" w:themeColor="text1"/>
            <w:sz w:val="24"/>
            <w:szCs w:val="24"/>
          </w:rPr>
          <w:delText xml:space="preserve"> </w:delText>
        </w:r>
      </w:del>
      <w:r w:rsidRPr="008E1868">
        <w:rPr>
          <w:color w:val="000000" w:themeColor="text1"/>
          <w:sz w:val="24"/>
          <w:szCs w:val="24"/>
        </w:rPr>
        <w:t xml:space="preserve">release (Release 20180527) from CeNDR that was imputed </w:t>
      </w:r>
      <w:r w:rsidR="000E1A53">
        <w:rPr>
          <w:color w:val="000000" w:themeColor="text1"/>
          <w:sz w:val="24"/>
          <w:szCs w:val="24"/>
        </w:rPr>
        <w:t xml:space="preserve">using IBDseq, with the following parameters: </w:t>
      </w:r>
      <w:r w:rsidR="000E1A53" w:rsidRPr="000E1A53">
        <w:rPr>
          <w:color w:val="000000" w:themeColor="text1"/>
          <w:sz w:val="24"/>
          <w:szCs w:val="24"/>
        </w:rPr>
        <w:t xml:space="preserve">minalleles </w:t>
      </w:r>
      <w:r w:rsidR="000E1A53">
        <w:rPr>
          <w:color w:val="000000" w:themeColor="text1"/>
          <w:sz w:val="24"/>
          <w:szCs w:val="24"/>
        </w:rPr>
        <w:t xml:space="preserve">= 5%, </w:t>
      </w:r>
      <w:r w:rsidR="000E1A53" w:rsidRPr="000E1A53">
        <w:rPr>
          <w:color w:val="000000" w:themeColor="text1"/>
          <w:sz w:val="24"/>
          <w:szCs w:val="24"/>
        </w:rPr>
        <w:t xml:space="preserve">r2window </w:t>
      </w:r>
      <w:r w:rsidR="000E1A53">
        <w:rPr>
          <w:color w:val="000000" w:themeColor="text1"/>
          <w:sz w:val="24"/>
          <w:szCs w:val="24"/>
        </w:rPr>
        <w:t xml:space="preserve">= 1500, </w:t>
      </w:r>
      <w:r w:rsidR="000E1A53" w:rsidRPr="000E1A53">
        <w:rPr>
          <w:color w:val="000000" w:themeColor="text1"/>
          <w:sz w:val="24"/>
          <w:szCs w:val="24"/>
        </w:rPr>
        <w:t xml:space="preserve">ibdtrim </w:t>
      </w:r>
      <w:r w:rsidR="000E1A53">
        <w:rPr>
          <w:color w:val="000000" w:themeColor="text1"/>
          <w:sz w:val="24"/>
          <w:szCs w:val="24"/>
        </w:rPr>
        <w:t xml:space="preserve">= 0, </w:t>
      </w:r>
      <w:r w:rsidR="000E1A53" w:rsidRPr="000E1A53">
        <w:rPr>
          <w:color w:val="000000" w:themeColor="text1"/>
          <w:sz w:val="24"/>
          <w:szCs w:val="24"/>
        </w:rPr>
        <w:t xml:space="preserve">r2max </w:t>
      </w:r>
      <w:r w:rsidR="000E1A53">
        <w:rPr>
          <w:color w:val="000000" w:themeColor="text1"/>
          <w:sz w:val="24"/>
          <w:szCs w:val="24"/>
        </w:rPr>
        <w:t xml:space="preserve">= 0.8 </w:t>
      </w:r>
      <w:r w:rsidR="003470E2">
        <w:rPr>
          <w:color w:val="000000" w:themeColor="text1"/>
          <w:sz w:val="24"/>
          <w:szCs w:val="24"/>
        </w:rPr>
        <w:t>{Browning, 2013 #3601}</w:t>
      </w:r>
      <w:r w:rsidRPr="008E1868">
        <w:rPr>
          <w:color w:val="000000" w:themeColor="text1"/>
          <w:sz w:val="24"/>
          <w:szCs w:val="24"/>
        </w:rPr>
        <w:t>. We used BCFtools to filter variants that had any missing genotype calls and variants that were below 5% minor allele frequency</w:t>
      </w:r>
      <w:r w:rsidR="003470E2">
        <w:rPr>
          <w:color w:val="000000" w:themeColor="text1"/>
          <w:sz w:val="24"/>
          <w:szCs w:val="24"/>
        </w:rPr>
        <w:t xml:space="preserve"> {Li, 2011 #3602}</w:t>
      </w:r>
      <w:r w:rsidRPr="008E1868">
        <w:rPr>
          <w:color w:val="000000" w:themeColor="text1"/>
          <w:sz w:val="24"/>
          <w:szCs w:val="24"/>
        </w:rPr>
        <w:t xml:space="preserve">. We used PLINK v1.9 to LD-prune the genotypes at a threshold of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r</m:t>
            </m:r>
          </m:e>
          <m:sup>
            <m:r>
              <w:rPr>
                <w:rFonts w:ascii="Cambria Math" w:eastAsia="Cambria Math" w:hAnsi="Cambria Math" w:cs="Cambria Math"/>
                <w:color w:val="000000" w:themeColor="text1"/>
                <w:sz w:val="24"/>
                <w:szCs w:val="24"/>
              </w:rPr>
              <m:t xml:space="preserve">2 </m:t>
            </m:r>
          </m:sup>
        </m:sSup>
        <m:r>
          <w:rPr>
            <w:rFonts w:ascii="Cambria Math" w:eastAsia="Cambria Math" w:hAnsi="Cambria Math" w:cs="Cambria Math"/>
            <w:color w:val="000000" w:themeColor="text1"/>
            <w:sz w:val="24"/>
            <w:szCs w:val="24"/>
          </w:rPr>
          <m:t xml:space="preserve">&lt; </m:t>
        </m:r>
      </m:oMath>
      <w:r w:rsidRPr="008E1868">
        <w:rPr>
          <w:color w:val="000000" w:themeColor="text1"/>
          <w:sz w:val="24"/>
          <w:szCs w:val="24"/>
        </w:rPr>
        <w:t xml:space="preserve">0.8, using </w:t>
      </w:r>
      <w:r w:rsidRPr="008E1868">
        <w:rPr>
          <w:i/>
          <w:color w:val="000000" w:themeColor="text1"/>
          <w:sz w:val="24"/>
          <w:szCs w:val="24"/>
        </w:rPr>
        <w:t>--indep-pairwise 50 10 0.8</w:t>
      </w:r>
      <w:r w:rsidR="003470E2">
        <w:rPr>
          <w:i/>
          <w:color w:val="000000" w:themeColor="text1"/>
          <w:sz w:val="24"/>
          <w:szCs w:val="24"/>
        </w:rPr>
        <w:t xml:space="preserve"> </w:t>
      </w:r>
      <w:r w:rsidR="003470E2">
        <w:rPr>
          <w:iCs/>
          <w:color w:val="000000" w:themeColor="text1"/>
          <w:sz w:val="24"/>
          <w:szCs w:val="24"/>
        </w:rPr>
        <w:t>{Chang, 2015 #3603}{Purcell, 2007 #3604}</w:t>
      </w:r>
      <w:r w:rsidR="00B35FBE">
        <w:rPr>
          <w:iCs/>
          <w:color w:val="000000" w:themeColor="text1"/>
          <w:sz w:val="24"/>
          <w:szCs w:val="24"/>
        </w:rPr>
        <w:t>)</w:t>
      </w:r>
      <w:r w:rsidRPr="008E1868">
        <w:rPr>
          <w:i/>
          <w:color w:val="000000" w:themeColor="text1"/>
          <w:sz w:val="24"/>
          <w:szCs w:val="24"/>
        </w:rPr>
        <w:t xml:space="preserve">. </w:t>
      </w:r>
      <w:r w:rsidRPr="008E1868">
        <w:rPr>
          <w:color w:val="000000" w:themeColor="text1"/>
          <w:sz w:val="24"/>
          <w:szCs w:val="24"/>
        </w:rPr>
        <w:t xml:space="preserve">This </w:t>
      </w:r>
      <w:del w:id="595" w:author="Microsoft Office User" w:date="2020-01-01T14:57:00Z">
        <w:r w:rsidRPr="008E1868" w:rsidDel="005428AF">
          <w:rPr>
            <w:color w:val="000000" w:themeColor="text1"/>
            <w:sz w:val="24"/>
            <w:szCs w:val="24"/>
          </w:rPr>
          <w:delText xml:space="preserve">resulting </w:delText>
        </w:r>
      </w:del>
      <w:r w:rsidRPr="008E1868">
        <w:rPr>
          <w:color w:val="000000" w:themeColor="text1"/>
          <w:sz w:val="24"/>
          <w:szCs w:val="24"/>
        </w:rPr>
        <w:t xml:space="preserve">genotype </w:t>
      </w:r>
      <w:ins w:id="596" w:author="Microsoft Office User" w:date="2020-01-01T14:57:00Z">
        <w:r w:rsidR="005428AF">
          <w:rPr>
            <w:color w:val="000000" w:themeColor="text1"/>
            <w:sz w:val="24"/>
            <w:szCs w:val="24"/>
          </w:rPr>
          <w:t xml:space="preserve">data </w:t>
        </w:r>
      </w:ins>
      <w:r w:rsidRPr="008E1868">
        <w:rPr>
          <w:color w:val="000000" w:themeColor="text1"/>
          <w:sz w:val="24"/>
          <w:szCs w:val="24"/>
        </w:rPr>
        <w:t xml:space="preserve">set consisted of 59,241 markers that were used to generate the realized additive kinship matrix using the </w:t>
      </w:r>
      <w:r w:rsidRPr="008E1868">
        <w:rPr>
          <w:i/>
          <w:color w:val="000000" w:themeColor="text1"/>
          <w:sz w:val="24"/>
          <w:szCs w:val="24"/>
        </w:rPr>
        <w:t>A.mat</w:t>
      </w:r>
      <w:r w:rsidRPr="008E1868">
        <w:rPr>
          <w:color w:val="000000" w:themeColor="text1"/>
          <w:sz w:val="24"/>
          <w:szCs w:val="24"/>
        </w:rPr>
        <w:t xml:space="preserve"> function in the </w:t>
      </w:r>
      <w:r w:rsidRPr="008E1868">
        <w:rPr>
          <w:i/>
          <w:color w:val="000000" w:themeColor="text1"/>
          <w:sz w:val="24"/>
          <w:szCs w:val="24"/>
        </w:rPr>
        <w:t>rrBLUP</w:t>
      </w:r>
      <w:r w:rsidRPr="008E1868">
        <w:rPr>
          <w:color w:val="000000" w:themeColor="text1"/>
          <w:sz w:val="24"/>
          <w:szCs w:val="24"/>
        </w:rPr>
        <w:t xml:space="preserve"> R package</w:t>
      </w:r>
      <w:r w:rsidR="00B35FBE">
        <w:rPr>
          <w:color w:val="000000" w:themeColor="text1"/>
          <w:sz w:val="24"/>
          <w:szCs w:val="24"/>
        </w:rPr>
        <w:t xml:space="preserve"> </w:t>
      </w:r>
      <w:commentRangeStart w:id="597"/>
      <w:r w:rsidR="00B35FBE">
        <w:rPr>
          <w:color w:val="000000" w:themeColor="text1"/>
          <w:sz w:val="24"/>
          <w:szCs w:val="24"/>
        </w:rPr>
        <w:t>(</w:t>
      </w:r>
      <w:r w:rsidR="00B35FBE" w:rsidRPr="00B35FBE">
        <w:rPr>
          <w:color w:val="000000" w:themeColor="text1"/>
          <w:sz w:val="24"/>
          <w:szCs w:val="24"/>
        </w:rPr>
        <w:t>doi:10.3835/plantgenome2011.08.0024</w:t>
      </w:r>
      <w:r w:rsidR="00B35FBE">
        <w:rPr>
          <w:color w:val="000000" w:themeColor="text1"/>
          <w:sz w:val="24"/>
          <w:szCs w:val="24"/>
        </w:rPr>
        <w:t>)</w:t>
      </w:r>
      <w:r w:rsidRPr="008E1868">
        <w:rPr>
          <w:color w:val="000000" w:themeColor="text1"/>
          <w:sz w:val="24"/>
          <w:szCs w:val="24"/>
        </w:rPr>
        <w:t xml:space="preserve">. </w:t>
      </w:r>
      <w:commentRangeEnd w:id="597"/>
      <w:r w:rsidR="005428AF">
        <w:rPr>
          <w:rStyle w:val="CommentReference"/>
        </w:rPr>
        <w:commentReference w:id="597"/>
      </w:r>
      <w:r w:rsidRPr="008E1868">
        <w:rPr>
          <w:color w:val="000000" w:themeColor="text1"/>
          <w:sz w:val="24"/>
          <w:szCs w:val="24"/>
        </w:rPr>
        <w:t>These markers were also used for genome-wide mapping</w:t>
      </w:r>
      <w:ins w:id="598" w:author="Microsoft Office User" w:date="2020-01-01T14:57:00Z">
        <w:r w:rsidR="00CA7364">
          <w:rPr>
            <w:color w:val="000000" w:themeColor="text1"/>
            <w:sz w:val="24"/>
            <w:szCs w:val="24"/>
          </w:rPr>
          <w:t>s</w:t>
        </w:r>
      </w:ins>
      <w:r w:rsidRPr="008E1868">
        <w:rPr>
          <w:color w:val="000000" w:themeColor="text1"/>
          <w:sz w:val="24"/>
          <w:szCs w:val="24"/>
        </w:rPr>
        <w:t xml:space="preserve">. However, because these markers still have substantial LD within this genotype set, we performed eigen decomposition of the correlation matrix of the genotype matrix using </w:t>
      </w:r>
      <w:r w:rsidRPr="008E1868">
        <w:rPr>
          <w:i/>
          <w:color w:val="000000" w:themeColor="text1"/>
          <w:sz w:val="24"/>
          <w:szCs w:val="24"/>
        </w:rPr>
        <w:t>eigs_sym</w:t>
      </w:r>
      <w:r w:rsidRPr="008E1868">
        <w:rPr>
          <w:color w:val="000000" w:themeColor="text1"/>
          <w:sz w:val="24"/>
          <w:szCs w:val="24"/>
        </w:rPr>
        <w:t xml:space="preserve"> function in Rspectra package</w:t>
      </w:r>
      <w:r w:rsidR="004A20FE">
        <w:rPr>
          <w:color w:val="000000" w:themeColor="text1"/>
          <w:sz w:val="24"/>
          <w:szCs w:val="24"/>
        </w:rPr>
        <w:t xml:space="preserve"> {Li, 2005 #3606}</w:t>
      </w:r>
      <w:r w:rsidR="009A52B8">
        <w:rPr>
          <w:color w:val="000000" w:themeColor="text1"/>
          <w:sz w:val="24"/>
          <w:szCs w:val="24"/>
        </w:rPr>
        <w:t xml:space="preserve">( </w:t>
      </w:r>
      <w:r w:rsidR="009A52B8" w:rsidRPr="009A52B8">
        <w:rPr>
          <w:color w:val="000000" w:themeColor="text1"/>
          <w:sz w:val="24"/>
          <w:szCs w:val="24"/>
        </w:rPr>
        <w:t>https://github.com/yixuan/RSpectra</w:t>
      </w:r>
      <w:r w:rsidR="009A52B8">
        <w:rPr>
          <w:color w:val="000000" w:themeColor="text1"/>
          <w:sz w:val="24"/>
          <w:szCs w:val="24"/>
        </w:rPr>
        <w:t>)</w:t>
      </w:r>
      <w:r w:rsidRPr="008E1868">
        <w:rPr>
          <w:color w:val="000000" w:themeColor="text1"/>
          <w:sz w:val="24"/>
          <w:szCs w:val="24"/>
        </w:rPr>
        <w:t xml:space="preserve">. The correlation matrix was generated using the </w:t>
      </w:r>
      <w:r w:rsidRPr="008E1868">
        <w:rPr>
          <w:i/>
          <w:color w:val="000000" w:themeColor="text1"/>
          <w:sz w:val="24"/>
          <w:szCs w:val="24"/>
        </w:rPr>
        <w:t xml:space="preserve">cor </w:t>
      </w:r>
      <w:r w:rsidRPr="008E1868">
        <w:rPr>
          <w:color w:val="000000" w:themeColor="text1"/>
          <w:sz w:val="24"/>
          <w:szCs w:val="24"/>
        </w:rPr>
        <w:t>function in the correlateR R package</w:t>
      </w:r>
      <w:r w:rsidR="009A52B8">
        <w:rPr>
          <w:color w:val="000000" w:themeColor="text1"/>
          <w:sz w:val="24"/>
          <w:szCs w:val="24"/>
        </w:rPr>
        <w:t xml:space="preserve"> (</w:t>
      </w:r>
      <w:r w:rsidR="009A52B8" w:rsidRPr="009A52B8">
        <w:rPr>
          <w:color w:val="000000" w:themeColor="text1"/>
          <w:sz w:val="24"/>
          <w:szCs w:val="24"/>
        </w:rPr>
        <w:t>https://github.com/AEBilgrau/correlateR</w:t>
      </w:r>
      <w:r w:rsidR="009A52B8">
        <w:rPr>
          <w:color w:val="000000" w:themeColor="text1"/>
          <w:sz w:val="24"/>
          <w:szCs w:val="24"/>
        </w:rPr>
        <w:t>)</w:t>
      </w:r>
      <w:r w:rsidRPr="008E1868">
        <w:rPr>
          <w:color w:val="000000" w:themeColor="text1"/>
          <w:sz w:val="24"/>
          <w:szCs w:val="24"/>
        </w:rPr>
        <w:t>. We set any eigenvalue greater than one from this analysis to one and summed all of the resulting eigenvalues</w:t>
      </w:r>
      <w:ins w:id="599" w:author="Microsoft Office User" w:date="2020-01-01T14:58:00Z">
        <w:r w:rsidR="00CA7364">
          <w:rPr>
            <w:color w:val="000000" w:themeColor="text1"/>
            <w:sz w:val="24"/>
            <w:szCs w:val="24"/>
          </w:rPr>
          <w:t xml:space="preserve"> to obtain 772 </w:t>
        </w:r>
      </w:ins>
      <w:del w:id="600" w:author="Microsoft Office User" w:date="2020-01-01T14:58:00Z">
        <w:r w:rsidRPr="008E1868" w:rsidDel="00CA7364">
          <w:rPr>
            <w:color w:val="000000" w:themeColor="text1"/>
            <w:sz w:val="24"/>
            <w:szCs w:val="24"/>
          </w:rPr>
          <w:delText xml:space="preserve">. This number was 772, which corresponds to the number of </w:delText>
        </w:r>
      </w:del>
      <w:r w:rsidRPr="008E1868">
        <w:rPr>
          <w:color w:val="000000" w:themeColor="text1"/>
          <w:sz w:val="24"/>
          <w:szCs w:val="24"/>
        </w:rPr>
        <w:t xml:space="preserve">independent tests within </w:t>
      </w:r>
      <w:del w:id="601" w:author="Microsoft Office User" w:date="2020-01-01T14:58:00Z">
        <w:r w:rsidRPr="008E1868" w:rsidDel="00CA7364">
          <w:rPr>
            <w:color w:val="000000" w:themeColor="text1"/>
            <w:sz w:val="24"/>
            <w:szCs w:val="24"/>
          </w:rPr>
          <w:delText xml:space="preserve">the </w:delText>
        </w:r>
      </w:del>
      <w:ins w:id="602" w:author="Microsoft Office User" w:date="2020-01-01T14:58:00Z">
        <w:r w:rsidR="00CA7364" w:rsidRPr="008E1868">
          <w:rPr>
            <w:color w:val="000000" w:themeColor="text1"/>
            <w:sz w:val="24"/>
            <w:szCs w:val="24"/>
          </w:rPr>
          <w:t>th</w:t>
        </w:r>
        <w:r w:rsidR="00CA7364">
          <w:rPr>
            <w:color w:val="000000" w:themeColor="text1"/>
            <w:sz w:val="24"/>
            <w:szCs w:val="24"/>
          </w:rPr>
          <w:t>is</w:t>
        </w:r>
        <w:r w:rsidR="00CA7364" w:rsidRPr="008E1868">
          <w:rPr>
            <w:color w:val="000000" w:themeColor="text1"/>
            <w:sz w:val="24"/>
            <w:szCs w:val="24"/>
          </w:rPr>
          <w:t xml:space="preserve"> </w:t>
        </w:r>
      </w:ins>
      <w:r w:rsidRPr="008E1868">
        <w:rPr>
          <w:color w:val="000000" w:themeColor="text1"/>
          <w:sz w:val="24"/>
          <w:szCs w:val="24"/>
        </w:rPr>
        <w:t xml:space="preserve">genotype matrix. We used the </w:t>
      </w:r>
      <w:r w:rsidRPr="008E1868">
        <w:rPr>
          <w:i/>
          <w:color w:val="000000" w:themeColor="text1"/>
          <w:sz w:val="24"/>
          <w:szCs w:val="24"/>
        </w:rPr>
        <w:t>GWAS</w:t>
      </w:r>
      <w:r w:rsidRPr="008E1868">
        <w:rPr>
          <w:color w:val="000000" w:themeColor="text1"/>
          <w:sz w:val="24"/>
          <w:szCs w:val="24"/>
        </w:rPr>
        <w:t xml:space="preserve"> function in the rrBLUP package to perform genome-wide mapping with the following command: </w:t>
      </w:r>
      <w:r w:rsidRPr="008E1868">
        <w:rPr>
          <w:i/>
          <w:color w:val="000000" w:themeColor="text1"/>
          <w:sz w:val="24"/>
          <w:szCs w:val="24"/>
        </w:rPr>
        <w:t>rrBLUP::GWAS(pheno = PC1, geno = Pruned_Markers, K = KINSHIP, min.MAF = 0.05, n.core = 1, P3D = FALSE, plot = FALSE)</w:t>
      </w:r>
      <w:r w:rsidRPr="008E1868">
        <w:rPr>
          <w:color w:val="000000" w:themeColor="text1"/>
          <w:sz w:val="24"/>
          <w:szCs w:val="24"/>
        </w:rPr>
        <w:t>. To perform fine-</w:t>
      </w:r>
      <w:r w:rsidRPr="008E1868">
        <w:rPr>
          <w:color w:val="000000" w:themeColor="text1"/>
          <w:sz w:val="24"/>
          <w:szCs w:val="24"/>
        </w:rPr>
        <w:lastRenderedPageBreak/>
        <w:t xml:space="preserve">mapping, we defined confidence intervals from the genome-wide mapping as +/- 100 </w:t>
      </w:r>
      <w:ins w:id="603" w:author="Microsoft Office User" w:date="2020-01-01T15:06:00Z">
        <w:r w:rsidR="00601312">
          <w:rPr>
            <w:color w:val="000000" w:themeColor="text1"/>
            <w:sz w:val="24"/>
            <w:szCs w:val="24"/>
          </w:rPr>
          <w:t>single-nucleotide variants (SNVs)</w:t>
        </w:r>
      </w:ins>
      <w:del w:id="604" w:author="Microsoft Office User" w:date="2020-01-01T15:06:00Z">
        <w:r w:rsidRPr="008E1868" w:rsidDel="00601312">
          <w:rPr>
            <w:color w:val="000000" w:themeColor="text1"/>
            <w:sz w:val="24"/>
            <w:szCs w:val="24"/>
          </w:rPr>
          <w:delText xml:space="preserve">SNVs </w:delText>
        </w:r>
      </w:del>
      <w:ins w:id="605" w:author="Microsoft Office User" w:date="2020-01-01T15:06:00Z">
        <w:r w:rsidR="00601312">
          <w:rPr>
            <w:color w:val="000000" w:themeColor="text1"/>
            <w:sz w:val="24"/>
            <w:szCs w:val="24"/>
          </w:rPr>
          <w:t xml:space="preserve"> </w:t>
        </w:r>
      </w:ins>
      <w:r w:rsidRPr="008E1868">
        <w:rPr>
          <w:color w:val="000000" w:themeColor="text1"/>
          <w:sz w:val="24"/>
          <w:szCs w:val="24"/>
        </w:rPr>
        <w:t>from the rightmost and leftmost markers above the Bonferroni significance threshold. We then generated a QTL region of interest genotype matrix that was filtered as described above, with the one exception that we did not perform LD pruning. We used PLINK v1.9 to extract the LD between the markers used for fine mapping and the peak QTL marker identified from the genome-wide scan. We used the same command as above to perform fine mapping</w:t>
      </w:r>
      <w:del w:id="606" w:author="Microsoft Office User" w:date="2020-01-01T14:58:00Z">
        <w:r w:rsidRPr="008E1868" w:rsidDel="00CA7364">
          <w:rPr>
            <w:color w:val="000000" w:themeColor="text1"/>
            <w:sz w:val="24"/>
            <w:szCs w:val="24"/>
          </w:rPr>
          <w:delText>,</w:delText>
        </w:r>
      </w:del>
      <w:r w:rsidRPr="008E1868">
        <w:rPr>
          <w:color w:val="000000" w:themeColor="text1"/>
          <w:sz w:val="24"/>
          <w:szCs w:val="24"/>
        </w:rPr>
        <w:t xml:space="preserve"> but </w:t>
      </w:r>
      <w:del w:id="607" w:author="Microsoft Office User" w:date="2020-01-01T14:58:00Z">
        <w:r w:rsidRPr="008E1868" w:rsidDel="00CA7364">
          <w:rPr>
            <w:color w:val="000000" w:themeColor="text1"/>
            <w:sz w:val="24"/>
            <w:szCs w:val="24"/>
          </w:rPr>
          <w:delText xml:space="preserve">with </w:delText>
        </w:r>
      </w:del>
      <w:ins w:id="608" w:author="Microsoft Office User" w:date="2020-01-01T14:58:00Z">
        <w:r w:rsidR="00CA7364">
          <w:rPr>
            <w:color w:val="000000" w:themeColor="text1"/>
            <w:sz w:val="24"/>
            <w:szCs w:val="24"/>
          </w:rPr>
          <w:t>used</w:t>
        </w:r>
        <w:r w:rsidR="00CA7364" w:rsidRPr="008E1868">
          <w:rPr>
            <w:color w:val="000000" w:themeColor="text1"/>
            <w:sz w:val="24"/>
            <w:szCs w:val="24"/>
          </w:rPr>
          <w:t xml:space="preserve"> </w:t>
        </w:r>
      </w:ins>
      <w:r w:rsidRPr="008E1868">
        <w:rPr>
          <w:color w:val="000000" w:themeColor="text1"/>
          <w:sz w:val="24"/>
          <w:szCs w:val="24"/>
        </w:rPr>
        <w:t xml:space="preserve">the reduced variant set. The workflow for performing GWA mapping can be found </w:t>
      </w:r>
      <w:del w:id="609" w:author="Microsoft Office User" w:date="2020-01-01T14:59:00Z">
        <w:r w:rsidRPr="008E1868" w:rsidDel="00CA7364">
          <w:rPr>
            <w:color w:val="000000" w:themeColor="text1"/>
            <w:sz w:val="24"/>
            <w:szCs w:val="24"/>
          </w:rPr>
          <w:delText xml:space="preserve">on </w:delText>
        </w:r>
      </w:del>
      <w:ins w:id="610" w:author="Microsoft Office User" w:date="2020-01-01T14:59:00Z">
        <w:r w:rsidR="00CA7364">
          <w:rPr>
            <w:color w:val="000000" w:themeColor="text1"/>
            <w:sz w:val="24"/>
            <w:szCs w:val="24"/>
          </w:rPr>
          <w:t>at</w:t>
        </w:r>
        <w:r w:rsidR="00CA7364" w:rsidRPr="008E1868">
          <w:rPr>
            <w:color w:val="000000" w:themeColor="text1"/>
            <w:sz w:val="24"/>
            <w:szCs w:val="24"/>
          </w:rPr>
          <w:t xml:space="preserve"> </w:t>
        </w:r>
      </w:ins>
      <w:hyperlink r:id="rId9">
        <w:r w:rsidRPr="008E1868">
          <w:rPr>
            <w:color w:val="000000" w:themeColor="text1"/>
            <w:sz w:val="24"/>
            <w:szCs w:val="24"/>
            <w:u w:val="single"/>
          </w:rPr>
          <w:t>https://github.com/AndersenLab/cegwas2-nf</w:t>
        </w:r>
      </w:hyperlink>
      <w:r w:rsidRPr="008E1868">
        <w:rPr>
          <w:color w:val="000000" w:themeColor="text1"/>
          <w:sz w:val="24"/>
          <w:szCs w:val="24"/>
        </w:rPr>
        <w:t>.</w:t>
      </w:r>
    </w:p>
    <w:p w14:paraId="2ADFEC6F" w14:textId="77777777" w:rsidR="00044FAC" w:rsidRPr="003F7022" w:rsidRDefault="00044FAC" w:rsidP="00044FAC">
      <w:pPr>
        <w:spacing w:line="480" w:lineRule="auto"/>
        <w:jc w:val="both"/>
        <w:rPr>
          <w:color w:val="0070C0"/>
          <w:sz w:val="24"/>
          <w:szCs w:val="24"/>
        </w:rPr>
      </w:pPr>
    </w:p>
    <w:p w14:paraId="6B7E238E" w14:textId="6D8D0C89" w:rsidR="00044FAC" w:rsidRPr="008E1868" w:rsidRDefault="00331224" w:rsidP="00044FAC">
      <w:pPr>
        <w:spacing w:line="480" w:lineRule="auto"/>
        <w:jc w:val="both"/>
        <w:rPr>
          <w:b/>
          <w:color w:val="000000" w:themeColor="text1"/>
          <w:sz w:val="24"/>
          <w:szCs w:val="24"/>
          <w:highlight w:val="white"/>
        </w:rPr>
      </w:pPr>
      <w:r>
        <w:rPr>
          <w:b/>
          <w:color w:val="000000" w:themeColor="text1"/>
          <w:sz w:val="24"/>
          <w:szCs w:val="24"/>
          <w:highlight w:val="white"/>
        </w:rPr>
        <w:t>Sequence Kernel</w:t>
      </w:r>
      <w:r w:rsidR="00044FAC" w:rsidRPr="008E1868">
        <w:rPr>
          <w:b/>
          <w:color w:val="000000" w:themeColor="text1"/>
          <w:sz w:val="24"/>
          <w:szCs w:val="24"/>
          <w:highlight w:val="white"/>
        </w:rPr>
        <w:t xml:space="preserve"> </w:t>
      </w:r>
      <w:r w:rsidR="008E1868" w:rsidRPr="008E1868">
        <w:rPr>
          <w:b/>
          <w:color w:val="000000" w:themeColor="text1"/>
          <w:sz w:val="24"/>
          <w:szCs w:val="24"/>
          <w:highlight w:val="white"/>
        </w:rPr>
        <w:t>A</w:t>
      </w:r>
      <w:r w:rsidR="00044FAC" w:rsidRPr="008E1868">
        <w:rPr>
          <w:b/>
          <w:color w:val="000000" w:themeColor="text1"/>
          <w:sz w:val="24"/>
          <w:szCs w:val="24"/>
          <w:highlight w:val="white"/>
        </w:rPr>
        <w:t xml:space="preserve">ssociation </w:t>
      </w:r>
      <w:r>
        <w:rPr>
          <w:b/>
          <w:color w:val="000000" w:themeColor="text1"/>
          <w:sz w:val="24"/>
          <w:szCs w:val="24"/>
          <w:highlight w:val="white"/>
        </w:rPr>
        <w:t xml:space="preserve">Test (SKAT) </w:t>
      </w:r>
      <w:r w:rsidR="008E1868" w:rsidRPr="008E1868">
        <w:rPr>
          <w:b/>
          <w:color w:val="000000" w:themeColor="text1"/>
          <w:sz w:val="24"/>
          <w:szCs w:val="24"/>
          <w:highlight w:val="white"/>
        </w:rPr>
        <w:t>M</w:t>
      </w:r>
      <w:r w:rsidR="00044FAC" w:rsidRPr="008E1868">
        <w:rPr>
          <w:b/>
          <w:color w:val="000000" w:themeColor="text1"/>
          <w:sz w:val="24"/>
          <w:szCs w:val="24"/>
          <w:highlight w:val="white"/>
        </w:rPr>
        <w:t>apping</w:t>
      </w:r>
    </w:p>
    <w:p w14:paraId="6126F87E" w14:textId="4591426C"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t xml:space="preserve">In parallel to </w:t>
      </w:r>
      <w:del w:id="611" w:author="Microsoft Office User" w:date="2020-01-01T14:59:00Z">
        <w:r w:rsidRPr="008E1868" w:rsidDel="00CA7364">
          <w:rPr>
            <w:color w:val="000000" w:themeColor="text1"/>
            <w:sz w:val="24"/>
            <w:szCs w:val="24"/>
          </w:rPr>
          <w:delText>single-marker</w:delText>
        </w:r>
      </w:del>
      <w:ins w:id="612" w:author="Microsoft Office User" w:date="2020-01-01T14:59:00Z">
        <w:r w:rsidR="00CA7364">
          <w:rPr>
            <w:color w:val="000000" w:themeColor="text1"/>
            <w:sz w:val="24"/>
            <w:szCs w:val="24"/>
          </w:rPr>
          <w:t>marker-based GWA</w:t>
        </w:r>
      </w:ins>
      <w:r w:rsidRPr="008E1868">
        <w:rPr>
          <w:color w:val="000000" w:themeColor="text1"/>
          <w:sz w:val="24"/>
          <w:szCs w:val="24"/>
        </w:rPr>
        <w:t xml:space="preserve"> mappings, </w:t>
      </w:r>
      <w:r w:rsidRPr="008E1868">
        <w:rPr>
          <w:i/>
          <w:color w:val="000000" w:themeColor="text1"/>
          <w:sz w:val="24"/>
          <w:szCs w:val="24"/>
        </w:rPr>
        <w:t>cegwas2-nf</w:t>
      </w:r>
      <w:r w:rsidRPr="008E1868">
        <w:rPr>
          <w:color w:val="000000" w:themeColor="text1"/>
          <w:sz w:val="24"/>
          <w:szCs w:val="24"/>
        </w:rPr>
        <w:t xml:space="preserve"> performs </w:t>
      </w:r>
      <w:del w:id="613" w:author="Microsoft Office User" w:date="2020-01-01T14:59:00Z">
        <w:r w:rsidRPr="008E1868" w:rsidDel="00CA7364">
          <w:rPr>
            <w:color w:val="000000" w:themeColor="text1"/>
            <w:sz w:val="24"/>
            <w:szCs w:val="24"/>
          </w:rPr>
          <w:delText>burden</w:delText>
        </w:r>
      </w:del>
      <w:ins w:id="614" w:author="Microsoft Office User" w:date="2020-01-01T14:59:00Z">
        <w:r w:rsidR="00CA7364">
          <w:rPr>
            <w:color w:val="000000" w:themeColor="text1"/>
            <w:sz w:val="24"/>
            <w:szCs w:val="24"/>
          </w:rPr>
          <w:t>gene</w:t>
        </w:r>
      </w:ins>
      <w:r w:rsidRPr="008E1868">
        <w:rPr>
          <w:color w:val="000000" w:themeColor="text1"/>
          <w:sz w:val="24"/>
          <w:szCs w:val="24"/>
        </w:rPr>
        <w:t xml:space="preserve">-based </w:t>
      </w:r>
      <w:ins w:id="615" w:author="Microsoft Office User" w:date="2020-01-01T14:59:00Z">
        <w:r w:rsidR="00CA7364">
          <w:rPr>
            <w:color w:val="000000" w:themeColor="text1"/>
            <w:sz w:val="24"/>
            <w:szCs w:val="24"/>
          </w:rPr>
          <w:t xml:space="preserve">GWA </w:t>
        </w:r>
      </w:ins>
      <w:r w:rsidRPr="008E1868">
        <w:rPr>
          <w:color w:val="000000" w:themeColor="text1"/>
          <w:sz w:val="24"/>
          <w:szCs w:val="24"/>
        </w:rPr>
        <w:t>mapping</w:t>
      </w:r>
      <w:ins w:id="616" w:author="Microsoft Office User" w:date="2020-01-01T14:59:00Z">
        <w:r w:rsidR="00CA7364">
          <w:rPr>
            <w:color w:val="000000" w:themeColor="text1"/>
            <w:sz w:val="24"/>
            <w:szCs w:val="24"/>
          </w:rPr>
          <w:t>s</w:t>
        </w:r>
      </w:ins>
      <w:r w:rsidRPr="008E1868">
        <w:rPr>
          <w:color w:val="000000" w:themeColor="text1"/>
          <w:sz w:val="24"/>
          <w:szCs w:val="24"/>
        </w:rPr>
        <w:t xml:space="preserve"> using SKAT</w:t>
      </w:r>
      <w:del w:id="617" w:author="Microsoft Office User" w:date="2020-01-01T14:59:00Z">
        <w:r w:rsidR="00B37273" w:rsidDel="00CA7364">
          <w:rPr>
            <w:color w:val="000000" w:themeColor="text1"/>
            <w:sz w:val="24"/>
            <w:szCs w:val="24"/>
          </w:rPr>
          <w:delText xml:space="preserve"> was performed</w:delText>
        </w:r>
      </w:del>
      <w:r w:rsidRPr="008E1868">
        <w:rPr>
          <w:color w:val="000000" w:themeColor="text1"/>
          <w:sz w:val="24"/>
          <w:szCs w:val="24"/>
        </w:rPr>
        <w:t>, which is implemented in the RVtests software</w:t>
      </w:r>
      <w:r w:rsidR="002B241E">
        <w:rPr>
          <w:color w:val="000000" w:themeColor="text1"/>
          <w:sz w:val="24"/>
          <w:szCs w:val="24"/>
        </w:rPr>
        <w:t xml:space="preserve"> {Wu, 2011 #3599}{Zhan, 2016 #3605}</w:t>
      </w:r>
      <w:r w:rsidR="009A52B8">
        <w:rPr>
          <w:color w:val="000000" w:themeColor="text1"/>
          <w:sz w:val="24"/>
          <w:szCs w:val="24"/>
        </w:rPr>
        <w:t>)</w:t>
      </w:r>
      <w:r w:rsidRPr="008E1868">
        <w:rPr>
          <w:color w:val="000000" w:themeColor="text1"/>
          <w:sz w:val="24"/>
          <w:szCs w:val="24"/>
        </w:rPr>
        <w:t xml:space="preserve">. We set the maximum allele frequency for SKAT to 5% using the --freqUpper from flag </w:t>
      </w:r>
      <w:r w:rsidRPr="008E1868">
        <w:rPr>
          <w:i/>
          <w:color w:val="000000" w:themeColor="text1"/>
          <w:sz w:val="24"/>
          <w:szCs w:val="24"/>
        </w:rPr>
        <w:t>cegwas2-nf</w:t>
      </w:r>
      <w:r w:rsidRPr="008E1868">
        <w:rPr>
          <w:color w:val="000000" w:themeColor="text1"/>
          <w:sz w:val="24"/>
          <w:szCs w:val="24"/>
        </w:rPr>
        <w:t xml:space="preserve">, and the minimum number of strains to share a variant </w:t>
      </w:r>
      <w:del w:id="618" w:author="Microsoft Office User" w:date="2020-01-01T14:59:00Z">
        <w:r w:rsidRPr="008E1868" w:rsidDel="00CA7364">
          <w:rPr>
            <w:color w:val="000000" w:themeColor="text1"/>
            <w:sz w:val="24"/>
            <w:szCs w:val="24"/>
          </w:rPr>
          <w:delText xml:space="preserve">for it to be considered </w:delText>
        </w:r>
      </w:del>
      <w:r w:rsidRPr="008E1868">
        <w:rPr>
          <w:color w:val="000000" w:themeColor="text1"/>
          <w:sz w:val="24"/>
          <w:szCs w:val="24"/>
        </w:rPr>
        <w:t>to two using the --minburden flag.</w:t>
      </w:r>
    </w:p>
    <w:p w14:paraId="2F17E7FF" w14:textId="77777777" w:rsidR="00044FAC" w:rsidRPr="00C47BF0" w:rsidRDefault="00044FAC" w:rsidP="00044FAC">
      <w:pPr>
        <w:spacing w:line="480" w:lineRule="auto"/>
        <w:jc w:val="both"/>
        <w:rPr>
          <w:b/>
          <w:color w:val="000000" w:themeColor="text1"/>
          <w:sz w:val="24"/>
          <w:szCs w:val="24"/>
          <w:highlight w:val="white"/>
        </w:rPr>
      </w:pPr>
    </w:p>
    <w:p w14:paraId="432BDC88" w14:textId="223EF317" w:rsidR="00044FAC" w:rsidRPr="00C47BF0" w:rsidRDefault="00044FAC" w:rsidP="00044FAC">
      <w:pPr>
        <w:spacing w:line="480" w:lineRule="auto"/>
        <w:jc w:val="both"/>
        <w:rPr>
          <w:b/>
          <w:color w:val="000000" w:themeColor="text1"/>
          <w:sz w:val="24"/>
          <w:szCs w:val="24"/>
          <w:highlight w:val="white"/>
        </w:rPr>
      </w:pPr>
      <w:r w:rsidRPr="00C47BF0">
        <w:rPr>
          <w:b/>
          <w:color w:val="000000" w:themeColor="text1"/>
          <w:sz w:val="24"/>
          <w:szCs w:val="24"/>
          <w:highlight w:val="white"/>
        </w:rPr>
        <w:t xml:space="preserve">Linkage </w:t>
      </w:r>
      <w:r w:rsidR="00C47BF0" w:rsidRPr="00C47BF0">
        <w:rPr>
          <w:b/>
          <w:color w:val="000000" w:themeColor="text1"/>
          <w:sz w:val="24"/>
          <w:szCs w:val="24"/>
          <w:highlight w:val="white"/>
        </w:rPr>
        <w:t>D</w:t>
      </w:r>
      <w:r w:rsidRPr="00C47BF0">
        <w:rPr>
          <w:b/>
          <w:color w:val="000000" w:themeColor="text1"/>
          <w:sz w:val="24"/>
          <w:szCs w:val="24"/>
          <w:highlight w:val="white"/>
        </w:rPr>
        <w:t>isequilibrium</w:t>
      </w:r>
    </w:p>
    <w:p w14:paraId="7B269F35" w14:textId="519B504D" w:rsidR="00044FAC" w:rsidRDefault="00044FAC" w:rsidP="008120F4">
      <w:pPr>
        <w:spacing w:line="480" w:lineRule="auto"/>
        <w:jc w:val="both"/>
        <w:rPr>
          <w:ins w:id="619" w:author="Microsoft Office User" w:date="2020-01-01T15:00:00Z"/>
          <w:color w:val="000000" w:themeColor="text1"/>
          <w:sz w:val="24"/>
          <w:szCs w:val="24"/>
          <w:highlight w:val="white"/>
        </w:rPr>
      </w:pPr>
      <w:r w:rsidRPr="00C47BF0">
        <w:rPr>
          <w:color w:val="000000" w:themeColor="text1"/>
          <w:sz w:val="24"/>
          <w:szCs w:val="24"/>
          <w:highlight w:val="white"/>
        </w:rPr>
        <w:t xml:space="preserve">We used the </w:t>
      </w:r>
      <w:r w:rsidRPr="00C47BF0">
        <w:rPr>
          <w:i/>
          <w:color w:val="000000" w:themeColor="text1"/>
          <w:sz w:val="24"/>
          <w:szCs w:val="24"/>
          <w:highlight w:val="white"/>
        </w:rPr>
        <w:t>LD</w:t>
      </w:r>
      <w:r w:rsidRPr="00C47BF0">
        <w:rPr>
          <w:color w:val="000000" w:themeColor="text1"/>
          <w:sz w:val="24"/>
          <w:szCs w:val="24"/>
          <w:highlight w:val="white"/>
        </w:rPr>
        <w:t xml:space="preserve"> function from the </w:t>
      </w:r>
      <w:r w:rsidRPr="00CA7364">
        <w:rPr>
          <w:i/>
          <w:color w:val="000000" w:themeColor="text1"/>
          <w:sz w:val="24"/>
          <w:szCs w:val="24"/>
          <w:highlight w:val="white"/>
          <w:rPrChange w:id="620" w:author="Microsoft Office User" w:date="2020-01-01T15:00:00Z">
            <w:rPr>
              <w:color w:val="000000" w:themeColor="text1"/>
              <w:sz w:val="24"/>
              <w:szCs w:val="24"/>
              <w:highlight w:val="white"/>
            </w:rPr>
          </w:rPrChange>
        </w:rPr>
        <w:t>genetics</w:t>
      </w:r>
      <w:r w:rsidRPr="00C47BF0">
        <w:rPr>
          <w:color w:val="000000" w:themeColor="text1"/>
          <w:sz w:val="24"/>
          <w:szCs w:val="24"/>
          <w:highlight w:val="white"/>
        </w:rPr>
        <w:t xml:space="preserve"> package in R to calculate linkage disequilibrium and report the </w:t>
      </w:r>
      <w:r w:rsidRPr="00C47BF0">
        <w:rPr>
          <w:rFonts w:ascii="Helvetica Neue" w:eastAsia="Helvetica Neue" w:hAnsi="Helvetica Neue" w:cs="Helvetica Neue"/>
          <w:i/>
          <w:color w:val="000000" w:themeColor="text1"/>
          <w:sz w:val="24"/>
          <w:szCs w:val="24"/>
          <w:highlight w:val="white"/>
        </w:rPr>
        <w:t>r</w:t>
      </w:r>
      <w:r w:rsidRPr="00C47BF0">
        <w:rPr>
          <w:rFonts w:ascii="Helvetica Neue" w:eastAsia="Helvetica Neue" w:hAnsi="Helvetica Neue" w:cs="Helvetica Neue"/>
          <w:i/>
          <w:color w:val="000000" w:themeColor="text1"/>
          <w:sz w:val="24"/>
          <w:szCs w:val="24"/>
          <w:highlight w:val="white"/>
          <w:vertAlign w:val="superscript"/>
        </w:rPr>
        <w:t>2</w:t>
      </w:r>
      <w:r w:rsidRPr="00C47BF0">
        <w:rPr>
          <w:rFonts w:ascii="Helvetica Neue" w:eastAsia="Helvetica Neue" w:hAnsi="Helvetica Neue" w:cs="Helvetica Neue"/>
          <w:color w:val="000000" w:themeColor="text1"/>
          <w:sz w:val="24"/>
          <w:szCs w:val="24"/>
          <w:highlight w:val="white"/>
        </w:rPr>
        <w:t xml:space="preserve"> correlation coefficient between the markers</w:t>
      </w:r>
      <w:r w:rsidR="007702EB">
        <w:rPr>
          <w:rFonts w:ascii="Helvetica Neue" w:eastAsia="Helvetica Neue" w:hAnsi="Helvetica Neue" w:cs="Helvetica Neue"/>
          <w:color w:val="000000" w:themeColor="text1"/>
          <w:sz w:val="24"/>
          <w:szCs w:val="24"/>
          <w:highlight w:val="white"/>
        </w:rPr>
        <w:t xml:space="preserve"> (</w:t>
      </w:r>
      <w:ins w:id="621" w:author="Microsoft Office User" w:date="2020-01-01T15:00:00Z">
        <w:r w:rsidR="00CA7364">
          <w:rPr>
            <w:rFonts w:ascii="Helvetica Neue" w:eastAsia="Helvetica Neue" w:hAnsi="Helvetica Neue" w:cs="Helvetica Neue"/>
            <w:color w:val="000000" w:themeColor="text1"/>
            <w:sz w:val="24"/>
            <w:szCs w:val="24"/>
          </w:rPr>
          <w:fldChar w:fldCharType="begin"/>
        </w:r>
        <w:r w:rsidR="00CA7364">
          <w:rPr>
            <w:rFonts w:ascii="Helvetica Neue" w:eastAsia="Helvetica Neue" w:hAnsi="Helvetica Neue" w:cs="Helvetica Neue"/>
            <w:color w:val="000000" w:themeColor="text1"/>
            <w:sz w:val="24"/>
            <w:szCs w:val="24"/>
          </w:rPr>
          <w:instrText xml:space="preserve"> HYPERLINK "</w:instrText>
        </w:r>
      </w:ins>
      <w:r w:rsidR="00CA7364" w:rsidRPr="007702EB">
        <w:rPr>
          <w:rFonts w:ascii="Helvetica Neue" w:eastAsia="Helvetica Neue" w:hAnsi="Helvetica Neue" w:cs="Helvetica Neue"/>
          <w:color w:val="000000" w:themeColor="text1"/>
          <w:sz w:val="24"/>
          <w:szCs w:val="24"/>
        </w:rPr>
        <w:instrText>https://CRAN.R-project.org/package=genetics</w:instrText>
      </w:r>
      <w:r w:rsidR="00CA7364">
        <w:rPr>
          <w:rFonts w:ascii="Helvetica Neue" w:eastAsia="Helvetica Neue" w:hAnsi="Helvetica Neue" w:cs="Helvetica Neue"/>
          <w:color w:val="000000" w:themeColor="text1"/>
          <w:sz w:val="24"/>
          <w:szCs w:val="24"/>
        </w:rPr>
        <w:instrText>)</w:instrText>
      </w:r>
      <w:ins w:id="622" w:author="Microsoft Office User" w:date="2020-01-01T15:00:00Z">
        <w:r w:rsidR="00CA7364">
          <w:rPr>
            <w:rFonts w:ascii="Helvetica Neue" w:eastAsia="Helvetica Neue" w:hAnsi="Helvetica Neue" w:cs="Helvetica Neue"/>
            <w:color w:val="000000" w:themeColor="text1"/>
            <w:sz w:val="24"/>
            <w:szCs w:val="24"/>
          </w:rPr>
          <w:instrText xml:space="preserve">" </w:instrText>
        </w:r>
        <w:r w:rsidR="00CA7364">
          <w:rPr>
            <w:rFonts w:ascii="Helvetica Neue" w:eastAsia="Helvetica Neue" w:hAnsi="Helvetica Neue" w:cs="Helvetica Neue"/>
            <w:color w:val="000000" w:themeColor="text1"/>
            <w:sz w:val="24"/>
            <w:szCs w:val="24"/>
          </w:rPr>
          <w:fldChar w:fldCharType="separate"/>
        </w:r>
      </w:ins>
      <w:r w:rsidR="00CA7364" w:rsidRPr="002C58CC">
        <w:rPr>
          <w:rStyle w:val="Hyperlink"/>
          <w:rFonts w:ascii="Helvetica Neue" w:eastAsia="Helvetica Neue" w:hAnsi="Helvetica Neue" w:cs="Helvetica Neue"/>
          <w:sz w:val="24"/>
          <w:szCs w:val="24"/>
        </w:rPr>
        <w:t>https://CRAN.R-project.org/package=genetics)</w:t>
      </w:r>
      <w:ins w:id="623" w:author="Microsoft Office User" w:date="2020-01-01T15:00:00Z">
        <w:r w:rsidR="00CA7364">
          <w:rPr>
            <w:rFonts w:ascii="Helvetica Neue" w:eastAsia="Helvetica Neue" w:hAnsi="Helvetica Neue" w:cs="Helvetica Neue"/>
            <w:color w:val="000000" w:themeColor="text1"/>
            <w:sz w:val="24"/>
            <w:szCs w:val="24"/>
          </w:rPr>
          <w:fldChar w:fldCharType="end"/>
        </w:r>
      </w:ins>
      <w:r w:rsidRPr="00C47BF0">
        <w:rPr>
          <w:color w:val="000000" w:themeColor="text1"/>
          <w:sz w:val="24"/>
          <w:szCs w:val="24"/>
          <w:highlight w:val="white"/>
        </w:rPr>
        <w:t>.</w:t>
      </w:r>
    </w:p>
    <w:p w14:paraId="7398BA35" w14:textId="77777777" w:rsidR="00CA7364" w:rsidRDefault="00CA7364" w:rsidP="008120F4">
      <w:pPr>
        <w:spacing w:line="480" w:lineRule="auto"/>
        <w:jc w:val="both"/>
        <w:rPr>
          <w:ins w:id="624" w:author="Microsoft Office User" w:date="2020-01-01T15:00:00Z"/>
          <w:color w:val="000000" w:themeColor="text1"/>
          <w:sz w:val="24"/>
          <w:szCs w:val="24"/>
          <w:highlight w:val="white"/>
        </w:rPr>
      </w:pPr>
    </w:p>
    <w:p w14:paraId="4E6474C9" w14:textId="0191B923" w:rsidR="00CA7364" w:rsidRPr="00CA7364" w:rsidRDefault="00CA7364" w:rsidP="008120F4">
      <w:pPr>
        <w:spacing w:line="480" w:lineRule="auto"/>
        <w:jc w:val="both"/>
        <w:rPr>
          <w:b/>
          <w:color w:val="000000" w:themeColor="text1"/>
          <w:sz w:val="24"/>
          <w:szCs w:val="24"/>
          <w:highlight w:val="white"/>
          <w:rPrChange w:id="625" w:author="Microsoft Office User" w:date="2020-01-01T15:00:00Z">
            <w:rPr>
              <w:color w:val="000000" w:themeColor="text1"/>
              <w:sz w:val="24"/>
              <w:szCs w:val="24"/>
              <w:highlight w:val="white"/>
            </w:rPr>
          </w:rPrChange>
        </w:rPr>
      </w:pPr>
      <w:commentRangeStart w:id="626"/>
      <w:ins w:id="627" w:author="Microsoft Office User" w:date="2020-01-01T15:00:00Z">
        <w:r>
          <w:rPr>
            <w:b/>
            <w:color w:val="000000" w:themeColor="text1"/>
            <w:sz w:val="24"/>
            <w:szCs w:val="24"/>
            <w:highlight w:val="white"/>
          </w:rPr>
          <w:t xml:space="preserve">Phylogenetic </w:t>
        </w:r>
        <w:commentRangeEnd w:id="626"/>
        <w:r>
          <w:rPr>
            <w:rStyle w:val="CommentReference"/>
          </w:rPr>
          <w:commentReference w:id="626"/>
        </w:r>
        <w:r>
          <w:rPr>
            <w:b/>
            <w:color w:val="000000" w:themeColor="text1"/>
            <w:sz w:val="24"/>
            <w:szCs w:val="24"/>
            <w:highlight w:val="white"/>
          </w:rPr>
          <w:t>analysis</w:t>
        </w:r>
      </w:ins>
    </w:p>
    <w:p w14:paraId="21186F1C" w14:textId="77777777" w:rsidR="004C14D5" w:rsidRPr="003F7022" w:rsidRDefault="004C14D5" w:rsidP="008120F4">
      <w:pPr>
        <w:spacing w:line="480" w:lineRule="auto"/>
        <w:jc w:val="both"/>
        <w:rPr>
          <w:b/>
          <w:color w:val="0070C0"/>
          <w:sz w:val="24"/>
          <w:szCs w:val="24"/>
        </w:rPr>
      </w:pPr>
    </w:p>
    <w:p w14:paraId="00000058" w14:textId="0411D7D9" w:rsidR="00ED00D2" w:rsidRPr="001B7384" w:rsidRDefault="001B7384" w:rsidP="008120F4">
      <w:pPr>
        <w:spacing w:line="480" w:lineRule="auto"/>
        <w:jc w:val="both"/>
        <w:rPr>
          <w:b/>
          <w:color w:val="000000" w:themeColor="text1"/>
          <w:sz w:val="24"/>
          <w:szCs w:val="24"/>
          <w:highlight w:val="white"/>
        </w:rPr>
      </w:pPr>
      <w:r w:rsidRPr="001B7384">
        <w:rPr>
          <w:b/>
          <w:color w:val="000000" w:themeColor="text1"/>
          <w:sz w:val="24"/>
          <w:szCs w:val="24"/>
        </w:rPr>
        <w:t>REFERENCES</w:t>
      </w:r>
    </w:p>
    <w:p w14:paraId="62808C15" w14:textId="77777777" w:rsidR="005D51C6" w:rsidRDefault="005D51C6" w:rsidP="008120F4">
      <w:pPr>
        <w:widowControl w:val="0"/>
        <w:pBdr>
          <w:top w:val="nil"/>
          <w:left w:val="nil"/>
          <w:bottom w:val="nil"/>
          <w:right w:val="nil"/>
          <w:between w:val="nil"/>
        </w:pBdr>
        <w:spacing w:line="480" w:lineRule="auto"/>
        <w:jc w:val="both"/>
        <w:rPr>
          <w:b/>
          <w:color w:val="000000" w:themeColor="text1"/>
          <w:sz w:val="24"/>
          <w:szCs w:val="24"/>
        </w:rPr>
      </w:pPr>
    </w:p>
    <w:p w14:paraId="00000078" w14:textId="593F0A72" w:rsidR="00ED00D2" w:rsidRDefault="008120F4" w:rsidP="008120F4">
      <w:pPr>
        <w:widowControl w:val="0"/>
        <w:pBdr>
          <w:top w:val="nil"/>
          <w:left w:val="nil"/>
          <w:bottom w:val="nil"/>
          <w:right w:val="nil"/>
          <w:between w:val="nil"/>
        </w:pBdr>
        <w:spacing w:line="480" w:lineRule="auto"/>
        <w:jc w:val="both"/>
        <w:rPr>
          <w:b/>
          <w:color w:val="000000" w:themeColor="text1"/>
          <w:sz w:val="24"/>
          <w:szCs w:val="24"/>
        </w:rPr>
      </w:pPr>
      <w:r w:rsidRPr="008120F4">
        <w:rPr>
          <w:b/>
          <w:color w:val="000000" w:themeColor="text1"/>
          <w:sz w:val="24"/>
          <w:szCs w:val="24"/>
        </w:rPr>
        <w:t>FIGURES</w:t>
      </w:r>
    </w:p>
    <w:p w14:paraId="09FA3BE3" w14:textId="77777777"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p>
    <w:p w14:paraId="3BF524BA" w14:textId="31372703"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commentRangeStart w:id="628"/>
      <w:r w:rsidRPr="00DF3692">
        <w:rPr>
          <w:b/>
          <w:color w:val="000000" w:themeColor="text1"/>
          <w:sz w:val="24"/>
          <w:szCs w:val="24"/>
        </w:rPr>
        <w:t xml:space="preserve">Figure 1. Natural </w:t>
      </w:r>
      <w:del w:id="629" w:author="Microsoft Office User" w:date="2020-01-01T15:02:00Z">
        <w:r w:rsidR="001B7384" w:rsidDel="007C73B6">
          <w:rPr>
            <w:b/>
            <w:color w:val="000000" w:themeColor="text1"/>
            <w:sz w:val="24"/>
            <w:szCs w:val="24"/>
          </w:rPr>
          <w:delText>V</w:delText>
        </w:r>
        <w:r w:rsidRPr="00DF3692" w:rsidDel="007C73B6">
          <w:rPr>
            <w:b/>
            <w:color w:val="000000" w:themeColor="text1"/>
            <w:sz w:val="24"/>
            <w:szCs w:val="24"/>
          </w:rPr>
          <w:delText xml:space="preserve">ariation </w:delText>
        </w:r>
      </w:del>
      <w:ins w:id="630" w:author="Microsoft Office User" w:date="2020-01-01T15:02:00Z">
        <w:r w:rsidR="007C73B6">
          <w:rPr>
            <w:b/>
            <w:color w:val="000000" w:themeColor="text1"/>
            <w:sz w:val="24"/>
            <w:szCs w:val="24"/>
          </w:rPr>
          <w:t>v</w:t>
        </w:r>
        <w:r w:rsidR="007C73B6" w:rsidRPr="00DF3692">
          <w:rPr>
            <w:b/>
            <w:color w:val="000000" w:themeColor="text1"/>
            <w:sz w:val="24"/>
            <w:szCs w:val="24"/>
          </w:rPr>
          <w:t xml:space="preserve">ariation </w:t>
        </w:r>
      </w:ins>
      <w:r w:rsidRPr="00DF3692">
        <w:rPr>
          <w:b/>
          <w:color w:val="000000" w:themeColor="text1"/>
          <w:sz w:val="24"/>
          <w:szCs w:val="24"/>
        </w:rPr>
        <w:t xml:space="preserve">in </w:t>
      </w:r>
      <w:del w:id="631" w:author="Microsoft Office User" w:date="2020-01-01T15:02:00Z">
        <w:r w:rsidR="001B7384" w:rsidDel="007C73B6">
          <w:rPr>
            <w:b/>
            <w:color w:val="000000" w:themeColor="text1"/>
            <w:sz w:val="24"/>
            <w:szCs w:val="24"/>
          </w:rPr>
          <w:delText>P</w:delText>
        </w:r>
        <w:r w:rsidRPr="00DF3692" w:rsidDel="007C73B6">
          <w:rPr>
            <w:b/>
            <w:color w:val="000000" w:themeColor="text1"/>
            <w:sz w:val="24"/>
            <w:szCs w:val="24"/>
          </w:rPr>
          <w:delText xml:space="preserve">ropionate </w:delText>
        </w:r>
      </w:del>
      <w:ins w:id="632" w:author="Microsoft Office User" w:date="2020-01-01T15:02:00Z">
        <w:r w:rsidR="007C73B6">
          <w:rPr>
            <w:b/>
            <w:color w:val="000000" w:themeColor="text1"/>
            <w:sz w:val="24"/>
            <w:szCs w:val="24"/>
          </w:rPr>
          <w:t>p</w:t>
        </w:r>
        <w:r w:rsidR="007C73B6" w:rsidRPr="00DF3692">
          <w:rPr>
            <w:b/>
            <w:color w:val="000000" w:themeColor="text1"/>
            <w:sz w:val="24"/>
            <w:szCs w:val="24"/>
          </w:rPr>
          <w:t xml:space="preserve">ropionate </w:t>
        </w:r>
      </w:ins>
      <w:del w:id="633" w:author="Microsoft Office User" w:date="2020-01-01T15:02:00Z">
        <w:r w:rsidR="001B7384" w:rsidDel="007C73B6">
          <w:rPr>
            <w:b/>
            <w:color w:val="000000" w:themeColor="text1"/>
            <w:sz w:val="24"/>
            <w:szCs w:val="24"/>
          </w:rPr>
          <w:delText>S</w:delText>
        </w:r>
        <w:r w:rsidRPr="00DF3692" w:rsidDel="007C73B6">
          <w:rPr>
            <w:b/>
            <w:color w:val="000000" w:themeColor="text1"/>
            <w:sz w:val="24"/>
            <w:szCs w:val="24"/>
          </w:rPr>
          <w:delText xml:space="preserve">ensitivity </w:delText>
        </w:r>
      </w:del>
      <w:ins w:id="634" w:author="Microsoft Office User" w:date="2020-01-01T15:02:00Z">
        <w:r w:rsidR="007C73B6">
          <w:rPr>
            <w:b/>
            <w:color w:val="000000" w:themeColor="text1"/>
            <w:sz w:val="24"/>
            <w:szCs w:val="24"/>
          </w:rPr>
          <w:t>s</w:t>
        </w:r>
        <w:r w:rsidR="007C73B6" w:rsidRPr="00DF3692">
          <w:rPr>
            <w:b/>
            <w:color w:val="000000" w:themeColor="text1"/>
            <w:sz w:val="24"/>
            <w:szCs w:val="24"/>
          </w:rPr>
          <w:t xml:space="preserve">ensitivity </w:t>
        </w:r>
      </w:ins>
      <w:r w:rsidRPr="00DF3692">
        <w:rPr>
          <w:b/>
          <w:color w:val="000000" w:themeColor="text1"/>
          <w:sz w:val="24"/>
          <w:szCs w:val="24"/>
        </w:rPr>
        <w:t xml:space="preserve">in 12 </w:t>
      </w:r>
      <w:del w:id="635" w:author="Microsoft Office User" w:date="2020-01-01T15:02:00Z">
        <w:r w:rsidR="001B7384" w:rsidDel="007C73B6">
          <w:rPr>
            <w:b/>
            <w:color w:val="000000" w:themeColor="text1"/>
            <w:sz w:val="24"/>
            <w:szCs w:val="24"/>
          </w:rPr>
          <w:delText>G</w:delText>
        </w:r>
        <w:r w:rsidRPr="00DF3692" w:rsidDel="007C73B6">
          <w:rPr>
            <w:b/>
            <w:color w:val="000000" w:themeColor="text1"/>
            <w:sz w:val="24"/>
            <w:szCs w:val="24"/>
          </w:rPr>
          <w:delText xml:space="preserve">enetically </w:delText>
        </w:r>
      </w:del>
      <w:ins w:id="636" w:author="Microsoft Office User" w:date="2020-01-01T15:02:00Z">
        <w:r w:rsidR="007C73B6">
          <w:rPr>
            <w:b/>
            <w:color w:val="000000" w:themeColor="text1"/>
            <w:sz w:val="24"/>
            <w:szCs w:val="24"/>
          </w:rPr>
          <w:t>g</w:t>
        </w:r>
        <w:r w:rsidR="007C73B6" w:rsidRPr="00DF3692">
          <w:rPr>
            <w:b/>
            <w:color w:val="000000" w:themeColor="text1"/>
            <w:sz w:val="24"/>
            <w:szCs w:val="24"/>
          </w:rPr>
          <w:t xml:space="preserve">enetically </w:t>
        </w:r>
      </w:ins>
      <w:del w:id="637" w:author="Microsoft Office User" w:date="2020-01-01T15:02:00Z">
        <w:r w:rsidR="001B7384" w:rsidDel="007C73B6">
          <w:rPr>
            <w:b/>
            <w:color w:val="000000" w:themeColor="text1"/>
            <w:sz w:val="24"/>
            <w:szCs w:val="24"/>
          </w:rPr>
          <w:delText>D</w:delText>
        </w:r>
        <w:r w:rsidRPr="00DF3692" w:rsidDel="007C73B6">
          <w:rPr>
            <w:b/>
            <w:color w:val="000000" w:themeColor="text1"/>
            <w:sz w:val="24"/>
            <w:szCs w:val="24"/>
          </w:rPr>
          <w:delText xml:space="preserve">iverse </w:delText>
        </w:r>
      </w:del>
      <w:ins w:id="638" w:author="Microsoft Office User" w:date="2020-01-01T15:02:00Z">
        <w:r w:rsidR="007C73B6">
          <w:rPr>
            <w:b/>
            <w:color w:val="000000" w:themeColor="text1"/>
            <w:sz w:val="24"/>
            <w:szCs w:val="24"/>
          </w:rPr>
          <w:t>d</w:t>
        </w:r>
        <w:r w:rsidR="007C73B6" w:rsidRPr="00DF3692">
          <w:rPr>
            <w:b/>
            <w:color w:val="000000" w:themeColor="text1"/>
            <w:sz w:val="24"/>
            <w:szCs w:val="24"/>
          </w:rPr>
          <w:t xml:space="preserve">iverse </w:t>
        </w:r>
      </w:ins>
      <w:r w:rsidRPr="00DF3692">
        <w:rPr>
          <w:b/>
          <w:i/>
          <w:color w:val="000000" w:themeColor="text1"/>
          <w:sz w:val="24"/>
          <w:szCs w:val="24"/>
        </w:rPr>
        <w:t>C. elegans</w:t>
      </w:r>
      <w:r w:rsidRPr="00DF3692">
        <w:rPr>
          <w:b/>
          <w:color w:val="000000" w:themeColor="text1"/>
          <w:sz w:val="24"/>
          <w:szCs w:val="24"/>
        </w:rPr>
        <w:t xml:space="preserve"> </w:t>
      </w:r>
      <w:del w:id="639" w:author="Microsoft Office User" w:date="2020-01-01T15:02:00Z">
        <w:r w:rsidR="001B7384" w:rsidDel="007C73B6">
          <w:rPr>
            <w:b/>
            <w:color w:val="000000" w:themeColor="text1"/>
            <w:sz w:val="24"/>
            <w:szCs w:val="24"/>
          </w:rPr>
          <w:delText>S</w:delText>
        </w:r>
        <w:r w:rsidRPr="00DF3692" w:rsidDel="007C73B6">
          <w:rPr>
            <w:b/>
            <w:color w:val="000000" w:themeColor="text1"/>
            <w:sz w:val="24"/>
            <w:szCs w:val="24"/>
          </w:rPr>
          <w:delText>trains</w:delText>
        </w:r>
      </w:del>
      <w:ins w:id="640" w:author="Microsoft Office User" w:date="2020-01-01T15:02:00Z">
        <w:r w:rsidR="007C73B6">
          <w:rPr>
            <w:b/>
            <w:color w:val="000000" w:themeColor="text1"/>
            <w:sz w:val="24"/>
            <w:szCs w:val="24"/>
          </w:rPr>
          <w:t>s</w:t>
        </w:r>
        <w:r w:rsidR="007C73B6" w:rsidRPr="00DF3692">
          <w:rPr>
            <w:b/>
            <w:color w:val="000000" w:themeColor="text1"/>
            <w:sz w:val="24"/>
            <w:szCs w:val="24"/>
          </w:rPr>
          <w:t>trains</w:t>
        </w:r>
      </w:ins>
      <w:r w:rsidRPr="00DF3692">
        <w:rPr>
          <w:b/>
          <w:color w:val="000000" w:themeColor="text1"/>
          <w:sz w:val="24"/>
          <w:szCs w:val="24"/>
        </w:rPr>
        <w:t>.</w:t>
      </w:r>
      <w:commentRangeEnd w:id="628"/>
      <w:r w:rsidR="007C73B6">
        <w:rPr>
          <w:rStyle w:val="CommentReference"/>
        </w:rPr>
        <w:commentReference w:id="628"/>
      </w:r>
    </w:p>
    <w:p w14:paraId="00555481" w14:textId="36E1FD54" w:rsidR="008120F4" w:rsidRPr="00DF3692" w:rsidRDefault="008120F4" w:rsidP="008120F4">
      <w:pPr>
        <w:widowControl w:val="0"/>
        <w:pBdr>
          <w:top w:val="nil"/>
          <w:left w:val="nil"/>
          <w:bottom w:val="nil"/>
          <w:right w:val="nil"/>
          <w:between w:val="nil"/>
        </w:pBdr>
        <w:spacing w:line="480" w:lineRule="auto"/>
        <w:jc w:val="both"/>
        <w:rPr>
          <w:color w:val="000000" w:themeColor="text1"/>
          <w:sz w:val="24"/>
          <w:szCs w:val="24"/>
          <w:highlight w:val="yellow"/>
        </w:rPr>
      </w:pPr>
      <w:r w:rsidRPr="00DF3692">
        <w:rPr>
          <w:color w:val="000000" w:themeColor="text1"/>
          <w:sz w:val="24"/>
          <w:szCs w:val="24"/>
        </w:rPr>
        <w:t xml:space="preserve">A. </w:t>
      </w:r>
      <w:del w:id="641" w:author="Microsoft Office User" w:date="2020-01-01T15:00:00Z">
        <w:r w:rsidRPr="00DF3692" w:rsidDel="00CD7780">
          <w:rPr>
            <w:color w:val="000000" w:themeColor="text1"/>
            <w:sz w:val="24"/>
            <w:szCs w:val="24"/>
          </w:rPr>
          <w:delText xml:space="preserve">Cartoon </w:delText>
        </w:r>
      </w:del>
      <w:ins w:id="642" w:author="Microsoft Office User" w:date="2020-01-01T15:00:00Z">
        <w:r w:rsidR="00CD7780">
          <w:rPr>
            <w:color w:val="000000" w:themeColor="text1"/>
            <w:sz w:val="24"/>
            <w:szCs w:val="24"/>
          </w:rPr>
          <w:t>Pictorial representation</w:t>
        </w:r>
        <w:r w:rsidR="00CD7780" w:rsidRPr="00DF3692">
          <w:rPr>
            <w:color w:val="000000" w:themeColor="text1"/>
            <w:sz w:val="24"/>
            <w:szCs w:val="24"/>
          </w:rPr>
          <w:t xml:space="preserve"> </w:t>
        </w:r>
      </w:ins>
      <w:r w:rsidRPr="00DF3692">
        <w:rPr>
          <w:color w:val="000000" w:themeColor="text1"/>
          <w:sz w:val="24"/>
          <w:szCs w:val="24"/>
        </w:rPr>
        <w:t xml:space="preserve">of </w:t>
      </w:r>
      <w:ins w:id="643" w:author="Microsoft Office User" w:date="2020-01-01T15:00:00Z">
        <w:r w:rsidR="00CD7780">
          <w:rPr>
            <w:color w:val="000000" w:themeColor="text1"/>
            <w:sz w:val="24"/>
            <w:szCs w:val="24"/>
          </w:rPr>
          <w:t xml:space="preserve">the </w:t>
        </w:r>
      </w:ins>
      <w:r w:rsidRPr="00DF3692">
        <w:rPr>
          <w:color w:val="000000" w:themeColor="text1"/>
          <w:sz w:val="24"/>
          <w:szCs w:val="24"/>
        </w:rPr>
        <w:t xml:space="preserve">propionate breakdown pathways in </w:t>
      </w:r>
      <w:r w:rsidRPr="00DF3692">
        <w:rPr>
          <w:i/>
          <w:color w:val="000000" w:themeColor="text1"/>
          <w:sz w:val="24"/>
          <w:szCs w:val="24"/>
        </w:rPr>
        <w:t>C. elegans</w:t>
      </w:r>
      <w:r w:rsidRPr="00DF3692">
        <w:rPr>
          <w:color w:val="000000" w:themeColor="text1"/>
          <w:sz w:val="24"/>
          <w:szCs w:val="24"/>
        </w:rPr>
        <w:t xml:space="preserve">. </w:t>
      </w:r>
      <w:r w:rsidR="000C3626">
        <w:rPr>
          <w:color w:val="000000" w:themeColor="text1"/>
          <w:sz w:val="24"/>
          <w:szCs w:val="24"/>
        </w:rPr>
        <w:t>MM – methylmalonyl; TCA – tricarboxylic acid; MSA – malonic semialdehyde; HP – hydroxypropionate.</w:t>
      </w:r>
    </w:p>
    <w:p w14:paraId="5212BE38" w14:textId="6E6BFFF4" w:rsidR="007C73B6" w:rsidRDefault="008120F4" w:rsidP="008120F4">
      <w:pPr>
        <w:widowControl w:val="0"/>
        <w:pBdr>
          <w:top w:val="nil"/>
          <w:left w:val="nil"/>
          <w:bottom w:val="nil"/>
          <w:right w:val="nil"/>
          <w:between w:val="nil"/>
        </w:pBdr>
        <w:spacing w:line="480" w:lineRule="auto"/>
        <w:jc w:val="both"/>
        <w:rPr>
          <w:ins w:id="644" w:author="Microsoft Office User" w:date="2020-01-01T15:02:00Z"/>
          <w:color w:val="000000" w:themeColor="text1"/>
          <w:sz w:val="24"/>
          <w:szCs w:val="24"/>
        </w:rPr>
      </w:pPr>
      <w:r w:rsidRPr="00DF3692">
        <w:rPr>
          <w:color w:val="000000" w:themeColor="text1"/>
          <w:sz w:val="24"/>
          <w:szCs w:val="24"/>
        </w:rPr>
        <w:t xml:space="preserve">B. </w:t>
      </w:r>
      <w:ins w:id="645" w:author="Microsoft Office User" w:date="2020-01-01T15:02:00Z">
        <w:r w:rsidR="007C73B6">
          <w:rPr>
            <w:color w:val="000000" w:themeColor="text1"/>
            <w:sz w:val="24"/>
            <w:szCs w:val="24"/>
          </w:rPr>
          <w:t>LD</w:t>
        </w:r>
        <w:r w:rsidR="007C73B6" w:rsidRPr="00DF3692">
          <w:rPr>
            <w:color w:val="000000" w:themeColor="text1"/>
            <w:sz w:val="24"/>
            <w:szCs w:val="24"/>
            <w:vertAlign w:val="subscript"/>
          </w:rPr>
          <w:t>50</w:t>
        </w:r>
        <w:r w:rsidR="007C73B6">
          <w:rPr>
            <w:color w:val="000000" w:themeColor="text1"/>
            <w:sz w:val="24"/>
            <w:szCs w:val="24"/>
          </w:rPr>
          <w:t xml:space="preserve"> values for the L1 survival trait in response to propionate supplementation for the 12 wild </w:t>
        </w:r>
        <w:r w:rsidR="007C73B6" w:rsidRPr="00DF3692">
          <w:rPr>
            <w:i/>
            <w:color w:val="000000" w:themeColor="text1"/>
            <w:sz w:val="24"/>
            <w:szCs w:val="24"/>
          </w:rPr>
          <w:t>C. elegans</w:t>
        </w:r>
        <w:r w:rsidR="007C73B6">
          <w:rPr>
            <w:color w:val="000000" w:themeColor="text1"/>
            <w:sz w:val="24"/>
            <w:szCs w:val="24"/>
          </w:rPr>
          <w:t xml:space="preserve"> strains. Three biological replicates each with three technical replicates were performed. </w:t>
        </w:r>
        <w:r w:rsidR="007C73B6">
          <w:rPr>
            <w:rFonts w:hint="eastAsia"/>
            <w:color w:val="000000" w:themeColor="text1"/>
            <w:sz w:val="24"/>
            <w:szCs w:val="24"/>
          </w:rPr>
          <w:t>(</w:t>
        </w:r>
        <w:r w:rsidR="007C73B6">
          <w:rPr>
            <w:color w:val="000000" w:themeColor="text1"/>
            <w:sz w:val="24"/>
            <w:szCs w:val="24"/>
          </w:rPr>
          <w:t>*indicates</w:t>
        </w:r>
        <w:r w:rsidR="007C73B6">
          <w:rPr>
            <w:rFonts w:hint="eastAsia"/>
            <w:color w:val="000000" w:themeColor="text1"/>
            <w:sz w:val="24"/>
            <w:szCs w:val="24"/>
          </w:rPr>
          <w:t xml:space="preserve"> </w:t>
        </w:r>
      </w:ins>
      <w:ins w:id="646" w:author="Microsoft Office User" w:date="2020-01-01T15:03:00Z">
        <w:r w:rsidR="00962CFB">
          <w:rPr>
            <w:color w:val="000000" w:themeColor="text1"/>
            <w:sz w:val="24"/>
            <w:szCs w:val="24"/>
          </w:rPr>
          <w:t>p</w:t>
        </w:r>
      </w:ins>
      <w:ins w:id="647" w:author="Microsoft Office User" w:date="2020-01-01T15:02:00Z">
        <w:r w:rsidR="007C73B6">
          <w:rPr>
            <w:rFonts w:hint="eastAsia"/>
            <w:color w:val="000000" w:themeColor="text1"/>
            <w:sz w:val="24"/>
            <w:szCs w:val="24"/>
          </w:rPr>
          <w:t>&lt;0.05)</w:t>
        </w:r>
        <w:r w:rsidR="007C73B6">
          <w:rPr>
            <w:color w:val="000000" w:themeColor="text1"/>
            <w:sz w:val="24"/>
            <w:szCs w:val="24"/>
          </w:rPr>
          <w:t>.</w:t>
        </w:r>
      </w:ins>
    </w:p>
    <w:p w14:paraId="7B42C3B4" w14:textId="62D23FE0" w:rsidR="008120F4" w:rsidDel="007C73B6" w:rsidRDefault="008120F4" w:rsidP="008120F4">
      <w:pPr>
        <w:widowControl w:val="0"/>
        <w:pBdr>
          <w:top w:val="nil"/>
          <w:left w:val="nil"/>
          <w:bottom w:val="nil"/>
          <w:right w:val="nil"/>
          <w:between w:val="nil"/>
        </w:pBdr>
        <w:spacing w:line="480" w:lineRule="auto"/>
        <w:jc w:val="both"/>
        <w:rPr>
          <w:del w:id="648" w:author="Microsoft Office User" w:date="2020-01-01T15:02:00Z"/>
          <w:color w:val="000000" w:themeColor="text1"/>
          <w:sz w:val="24"/>
          <w:szCs w:val="24"/>
        </w:rPr>
      </w:pPr>
      <w:del w:id="649" w:author="Microsoft Office User" w:date="2020-01-01T15:02:00Z">
        <w:r w:rsidRPr="00DF3692" w:rsidDel="007C73B6">
          <w:rPr>
            <w:color w:val="000000" w:themeColor="text1"/>
            <w:sz w:val="24"/>
            <w:szCs w:val="24"/>
          </w:rPr>
          <w:delText xml:space="preserve">Dose response curves </w:delText>
        </w:r>
      </w:del>
      <w:del w:id="650" w:author="Microsoft Office User" w:date="2020-01-01T15:00:00Z">
        <w:r w:rsidRPr="00DF3692" w:rsidDel="00CD7780">
          <w:rPr>
            <w:color w:val="000000" w:themeColor="text1"/>
            <w:sz w:val="24"/>
            <w:szCs w:val="24"/>
          </w:rPr>
          <w:delText xml:space="preserve">of </w:delText>
        </w:r>
      </w:del>
      <w:del w:id="651" w:author="Microsoft Office User" w:date="2020-01-01T15:02:00Z">
        <w:r w:rsidRPr="00DF3692" w:rsidDel="007C73B6">
          <w:rPr>
            <w:color w:val="000000" w:themeColor="text1"/>
            <w:sz w:val="24"/>
            <w:szCs w:val="24"/>
          </w:rPr>
          <w:delText xml:space="preserve">12 genetically distinct wild </w:delText>
        </w:r>
        <w:r w:rsidRPr="00DF3692" w:rsidDel="007C73B6">
          <w:rPr>
            <w:i/>
            <w:color w:val="000000" w:themeColor="text1"/>
            <w:sz w:val="24"/>
            <w:szCs w:val="24"/>
          </w:rPr>
          <w:delText>C. elegans</w:delText>
        </w:r>
        <w:r w:rsidRPr="00DF3692" w:rsidDel="007C73B6">
          <w:rPr>
            <w:color w:val="000000" w:themeColor="text1"/>
            <w:sz w:val="24"/>
            <w:szCs w:val="24"/>
          </w:rPr>
          <w:delText xml:space="preserve"> strains</w:delText>
        </w:r>
        <w:r w:rsidR="00DF3692" w:rsidRPr="00DF3692" w:rsidDel="007C73B6">
          <w:rPr>
            <w:color w:val="000000" w:themeColor="text1"/>
            <w:sz w:val="24"/>
            <w:szCs w:val="24"/>
          </w:rPr>
          <w:delText>. The Loess-smoothed fits of three biological replicates, each comprising three technical replicates, is shown by solid lines and the standard error of the fit is shown in gray.</w:delText>
        </w:r>
        <w:r w:rsidR="00DF3692" w:rsidDel="007C73B6">
          <w:rPr>
            <w:color w:val="000000" w:themeColor="text1"/>
            <w:sz w:val="24"/>
            <w:szCs w:val="24"/>
          </w:rPr>
          <w:delText xml:space="preserve"> Propionate concentrations were tested from 0 to 140 mM in 20 mM increments. </w:delText>
        </w:r>
      </w:del>
      <w:del w:id="652" w:author="Microsoft Office User" w:date="2020-01-01T12:33:00Z">
        <w:r w:rsidR="00DF3692" w:rsidRPr="00DF3692" w:rsidDel="00FA4E16">
          <w:rPr>
            <w:color w:val="000000" w:themeColor="text1"/>
            <w:sz w:val="24"/>
            <w:szCs w:val="24"/>
          </w:rPr>
          <w:delText xml:space="preserve"> </w:delText>
        </w:r>
      </w:del>
      <w:del w:id="653" w:author="Microsoft Office User" w:date="2020-01-01T15:02:00Z">
        <w:r w:rsidR="00DF3692" w:rsidRPr="00DF3692" w:rsidDel="007C73B6">
          <w:rPr>
            <w:color w:val="000000" w:themeColor="text1"/>
            <w:sz w:val="24"/>
            <w:szCs w:val="24"/>
          </w:rPr>
          <w:delText>For reference, the N2 (orange, sensitive) and DL238 (blue, resistant) strains are colored.</w:delText>
        </w:r>
        <w:r w:rsidR="00EC23B1" w:rsidDel="007C73B6">
          <w:rPr>
            <w:color w:val="000000" w:themeColor="text1"/>
            <w:sz w:val="24"/>
            <w:szCs w:val="24"/>
          </w:rPr>
          <w:delText xml:space="preserve"> The dashed red line indicates </w:delText>
        </w:r>
        <w:r w:rsidR="00FC2263" w:rsidDel="007C73B6">
          <w:rPr>
            <w:color w:val="000000" w:themeColor="text1"/>
            <w:sz w:val="24"/>
            <w:szCs w:val="24"/>
          </w:rPr>
          <w:delText>100 mM propionate.</w:delText>
        </w:r>
      </w:del>
    </w:p>
    <w:p w14:paraId="54D83647" w14:textId="77777777" w:rsidR="007C73B6" w:rsidRDefault="00DF3692" w:rsidP="007C73B6">
      <w:pPr>
        <w:widowControl w:val="0"/>
        <w:pBdr>
          <w:top w:val="nil"/>
          <w:left w:val="nil"/>
          <w:bottom w:val="nil"/>
          <w:right w:val="nil"/>
          <w:between w:val="nil"/>
        </w:pBdr>
        <w:spacing w:line="480" w:lineRule="auto"/>
        <w:jc w:val="both"/>
        <w:rPr>
          <w:ins w:id="654" w:author="Microsoft Office User" w:date="2020-01-01T15:02:00Z"/>
          <w:color w:val="000000" w:themeColor="text1"/>
          <w:sz w:val="24"/>
          <w:szCs w:val="24"/>
        </w:rPr>
      </w:pPr>
      <w:r>
        <w:rPr>
          <w:color w:val="000000" w:themeColor="text1"/>
          <w:sz w:val="24"/>
          <w:szCs w:val="24"/>
        </w:rPr>
        <w:t xml:space="preserve">C. </w:t>
      </w:r>
      <w:ins w:id="655" w:author="Microsoft Office User" w:date="2020-01-01T15:02:00Z">
        <w:r w:rsidR="007C73B6" w:rsidRPr="00DF3692">
          <w:rPr>
            <w:color w:val="000000" w:themeColor="text1"/>
            <w:sz w:val="24"/>
            <w:szCs w:val="24"/>
          </w:rPr>
          <w:t xml:space="preserve">Dose response curves </w:t>
        </w:r>
        <w:r w:rsidR="007C73B6">
          <w:rPr>
            <w:color w:val="000000" w:themeColor="text1"/>
            <w:sz w:val="24"/>
            <w:szCs w:val="24"/>
          </w:rPr>
          <w:t>for</w:t>
        </w:r>
        <w:r w:rsidR="007C73B6" w:rsidRPr="00DF3692">
          <w:rPr>
            <w:color w:val="000000" w:themeColor="text1"/>
            <w:sz w:val="24"/>
            <w:szCs w:val="24"/>
          </w:rPr>
          <w:t xml:space="preserve"> </w:t>
        </w:r>
        <w:r w:rsidR="007C73B6" w:rsidRPr="00DF3692">
          <w:rPr>
            <w:color w:val="000000" w:themeColor="text1"/>
            <w:sz w:val="24"/>
            <w:szCs w:val="24"/>
          </w:rPr>
          <w:t xml:space="preserve">12 genetically distinct wild </w:t>
        </w:r>
        <w:r w:rsidR="007C73B6" w:rsidRPr="00DF3692">
          <w:rPr>
            <w:i/>
            <w:color w:val="000000" w:themeColor="text1"/>
            <w:sz w:val="24"/>
            <w:szCs w:val="24"/>
          </w:rPr>
          <w:t>C. elegans</w:t>
        </w:r>
        <w:r w:rsidR="007C73B6" w:rsidRPr="00DF3692">
          <w:rPr>
            <w:color w:val="000000" w:themeColor="text1"/>
            <w:sz w:val="24"/>
            <w:szCs w:val="24"/>
          </w:rPr>
          <w:t xml:space="preserve"> strains. The Loess-smoothed fits of three biological replicates, each comprising three technical replicates, is shown by solid </w:t>
        </w:r>
        <w:r w:rsidR="007C73B6">
          <w:rPr>
            <w:color w:val="000000" w:themeColor="text1"/>
            <w:sz w:val="24"/>
            <w:szCs w:val="24"/>
          </w:rPr>
          <w:t xml:space="preserve">colored </w:t>
        </w:r>
        <w:r w:rsidR="007C73B6" w:rsidRPr="00DF3692">
          <w:rPr>
            <w:color w:val="000000" w:themeColor="text1"/>
            <w:sz w:val="24"/>
            <w:szCs w:val="24"/>
          </w:rPr>
          <w:t>lines and the standard error of the fit is shown in gray.</w:t>
        </w:r>
        <w:r w:rsidR="007C73B6">
          <w:rPr>
            <w:color w:val="000000" w:themeColor="text1"/>
            <w:sz w:val="24"/>
            <w:szCs w:val="24"/>
          </w:rPr>
          <w:t xml:space="preserve"> Propionate concentrations were tested from 0 to 140 mM in 20 mM increments. </w:t>
        </w:r>
        <w:r w:rsidR="007C73B6" w:rsidRPr="00DF3692">
          <w:rPr>
            <w:color w:val="000000" w:themeColor="text1"/>
            <w:sz w:val="24"/>
            <w:szCs w:val="24"/>
          </w:rPr>
          <w:t>For reference, the N2 (orange, sensitive) and DL238 (blue, resistant) strains are colored.</w:t>
        </w:r>
        <w:r w:rsidR="007C73B6">
          <w:rPr>
            <w:color w:val="000000" w:themeColor="text1"/>
            <w:sz w:val="24"/>
            <w:szCs w:val="24"/>
          </w:rPr>
          <w:t xml:space="preserve"> The dashed red line indicates 100 mM propionate.</w:t>
        </w:r>
      </w:ins>
    </w:p>
    <w:p w14:paraId="081C1BAF" w14:textId="13B35D49"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del w:id="656" w:author="Microsoft Office User" w:date="2020-01-01T15:02:00Z">
        <w:r w:rsidDel="007C73B6">
          <w:rPr>
            <w:color w:val="000000" w:themeColor="text1"/>
            <w:sz w:val="24"/>
            <w:szCs w:val="24"/>
          </w:rPr>
          <w:delText>LD</w:delText>
        </w:r>
        <w:r w:rsidRPr="00DF3692" w:rsidDel="007C73B6">
          <w:rPr>
            <w:color w:val="000000" w:themeColor="text1"/>
            <w:sz w:val="24"/>
            <w:szCs w:val="24"/>
            <w:vertAlign w:val="subscript"/>
          </w:rPr>
          <w:delText>50</w:delText>
        </w:r>
        <w:r w:rsidDel="007C73B6">
          <w:rPr>
            <w:color w:val="000000" w:themeColor="text1"/>
            <w:sz w:val="24"/>
            <w:szCs w:val="24"/>
          </w:rPr>
          <w:delText xml:space="preserve"> values for L1 </w:delText>
        </w:r>
      </w:del>
      <w:del w:id="657" w:author="Microsoft Office User" w:date="2020-01-01T15:01:00Z">
        <w:r w:rsidDel="007C73B6">
          <w:rPr>
            <w:color w:val="000000" w:themeColor="text1"/>
            <w:sz w:val="24"/>
            <w:szCs w:val="24"/>
          </w:rPr>
          <w:delText xml:space="preserve">arrest </w:delText>
        </w:r>
      </w:del>
      <w:del w:id="658" w:author="Microsoft Office User" w:date="2020-01-01T15:02:00Z">
        <w:r w:rsidDel="007C73B6">
          <w:rPr>
            <w:color w:val="000000" w:themeColor="text1"/>
            <w:sz w:val="24"/>
            <w:szCs w:val="24"/>
          </w:rPr>
          <w:delText xml:space="preserve">in response to propionate supplementation for the 12 wild </w:delText>
        </w:r>
        <w:r w:rsidRPr="00DF3692" w:rsidDel="007C73B6">
          <w:rPr>
            <w:i/>
            <w:color w:val="000000" w:themeColor="text1"/>
            <w:sz w:val="24"/>
            <w:szCs w:val="24"/>
          </w:rPr>
          <w:delText>C. elegans</w:delText>
        </w:r>
        <w:r w:rsidDel="007C73B6">
          <w:rPr>
            <w:color w:val="000000" w:themeColor="text1"/>
            <w:sz w:val="24"/>
            <w:szCs w:val="24"/>
          </w:rPr>
          <w:delText xml:space="preserve"> strains.</w:delText>
        </w:r>
        <w:r w:rsidR="00A73224" w:rsidDel="007C73B6">
          <w:rPr>
            <w:color w:val="000000" w:themeColor="text1"/>
            <w:sz w:val="24"/>
            <w:szCs w:val="24"/>
          </w:rPr>
          <w:delText xml:space="preserve"> </w:delText>
        </w:r>
        <w:r w:rsidR="00591FE7" w:rsidDel="007C73B6">
          <w:rPr>
            <w:color w:val="000000" w:themeColor="text1"/>
            <w:sz w:val="24"/>
            <w:szCs w:val="24"/>
          </w:rPr>
          <w:delText xml:space="preserve">Three biological replicates each with three technical replicates were performed. </w:delText>
        </w:r>
        <w:r w:rsidR="007976CD" w:rsidDel="007C73B6">
          <w:rPr>
            <w:rFonts w:hint="eastAsia"/>
            <w:color w:val="000000" w:themeColor="text1"/>
            <w:sz w:val="24"/>
            <w:szCs w:val="24"/>
          </w:rPr>
          <w:delText>(</w:delText>
        </w:r>
        <w:r w:rsidR="00591FE7" w:rsidDel="007C73B6">
          <w:rPr>
            <w:color w:val="000000" w:themeColor="text1"/>
            <w:sz w:val="24"/>
            <w:szCs w:val="24"/>
          </w:rPr>
          <w:delText>*</w:delText>
        </w:r>
        <w:r w:rsidR="007976CD" w:rsidDel="007C73B6">
          <w:rPr>
            <w:color w:val="000000" w:themeColor="text1"/>
            <w:sz w:val="24"/>
            <w:szCs w:val="24"/>
          </w:rPr>
          <w:delText>indicates</w:delText>
        </w:r>
        <w:r w:rsidR="007976CD" w:rsidDel="007C73B6">
          <w:rPr>
            <w:rFonts w:hint="eastAsia"/>
            <w:color w:val="000000" w:themeColor="text1"/>
            <w:sz w:val="24"/>
            <w:szCs w:val="24"/>
          </w:rPr>
          <w:delText xml:space="preserve"> P&lt;0.05)</w:delText>
        </w:r>
        <w:r w:rsidR="00123639" w:rsidDel="007C73B6">
          <w:rPr>
            <w:color w:val="000000" w:themeColor="text1"/>
            <w:sz w:val="24"/>
            <w:szCs w:val="24"/>
          </w:rPr>
          <w:delText>.</w:delText>
        </w:r>
      </w:del>
    </w:p>
    <w:p w14:paraId="60C6E878" w14:textId="45302A33"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 xml:space="preserve">D. </w:t>
      </w:r>
      <w:r w:rsidRPr="00DF3692">
        <w:rPr>
          <w:color w:val="000000" w:themeColor="text1"/>
          <w:sz w:val="24"/>
          <w:szCs w:val="24"/>
        </w:rPr>
        <w:t xml:space="preserve">Dose response curves of 12 </w:t>
      </w:r>
      <w:r w:rsidRPr="002436DC">
        <w:rPr>
          <w:color w:val="000000" w:themeColor="text1"/>
          <w:sz w:val="24"/>
          <w:szCs w:val="24"/>
        </w:rPr>
        <w:t xml:space="preserve">genetically distinct wild </w:t>
      </w:r>
      <w:r w:rsidRPr="002436DC">
        <w:rPr>
          <w:i/>
          <w:color w:val="000000" w:themeColor="text1"/>
          <w:sz w:val="24"/>
          <w:szCs w:val="24"/>
        </w:rPr>
        <w:t>C. elegans</w:t>
      </w:r>
      <w:r w:rsidRPr="002436DC">
        <w:rPr>
          <w:color w:val="000000" w:themeColor="text1"/>
          <w:sz w:val="24"/>
          <w:szCs w:val="24"/>
        </w:rPr>
        <w:t xml:space="preserve"> strains.</w:t>
      </w:r>
      <w:r w:rsidR="002436DC" w:rsidRPr="002436DC">
        <w:rPr>
          <w:color w:val="000000" w:themeColor="text1"/>
          <w:sz w:val="24"/>
          <w:szCs w:val="24"/>
        </w:rPr>
        <w:t xml:space="preserve"> Propionate concentrations were tested from 80 to 120 mM in 10 mM increments.</w:t>
      </w:r>
      <w:r w:rsidR="00A73224">
        <w:rPr>
          <w:color w:val="000000" w:themeColor="text1"/>
          <w:sz w:val="24"/>
          <w:szCs w:val="24"/>
        </w:rPr>
        <w:t xml:space="preserve"> The dashed red line indicates </w:t>
      </w:r>
      <w:r w:rsidR="00FC2263">
        <w:rPr>
          <w:color w:val="000000" w:themeColor="text1"/>
          <w:sz w:val="24"/>
          <w:szCs w:val="24"/>
        </w:rPr>
        <w:t>100 mM propionate</w:t>
      </w:r>
      <w:r w:rsidR="00A73224">
        <w:rPr>
          <w:color w:val="000000" w:themeColor="text1"/>
          <w:sz w:val="24"/>
          <w:szCs w:val="24"/>
        </w:rPr>
        <w:t>.</w:t>
      </w:r>
      <w:r w:rsidR="00CA5A81">
        <w:rPr>
          <w:color w:val="000000" w:themeColor="text1"/>
          <w:sz w:val="24"/>
          <w:szCs w:val="24"/>
        </w:rPr>
        <w:t xml:space="preserve"> </w:t>
      </w:r>
    </w:p>
    <w:p w14:paraId="20F6B458" w14:textId="77777777" w:rsidR="00DF071A" w:rsidRDefault="002436DC"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lastRenderedPageBreak/>
        <w:t>E.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estimates for different concentrations of propionate.</w:t>
      </w:r>
    </w:p>
    <w:p w14:paraId="6C182D18" w14:textId="7BE95F63" w:rsidR="008120F4" w:rsidRDefault="00DF071A"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 xml:space="preserve">F. </w:t>
      </w:r>
      <w:commentRangeStart w:id="659"/>
      <w:r>
        <w:rPr>
          <w:color w:val="000000" w:themeColor="text1"/>
          <w:sz w:val="24"/>
          <w:szCs w:val="24"/>
        </w:rPr>
        <w:t xml:space="preserve">Tukey </w:t>
      </w:r>
      <w:commentRangeEnd w:id="659"/>
      <w:r w:rsidR="00962CFB">
        <w:rPr>
          <w:rStyle w:val="CommentReference"/>
        </w:rPr>
        <w:commentReference w:id="659"/>
      </w:r>
      <w:r>
        <w:rPr>
          <w:color w:val="000000" w:themeColor="text1"/>
          <w:sz w:val="24"/>
          <w:szCs w:val="24"/>
        </w:rPr>
        <w:t>boxplots of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xml:space="preserve">) </w:t>
      </w:r>
      <w:r w:rsidR="003E2110">
        <w:rPr>
          <w:color w:val="000000" w:themeColor="text1"/>
          <w:sz w:val="24"/>
          <w:szCs w:val="24"/>
        </w:rPr>
        <w:t xml:space="preserve">estimates. Each dot corresponds to an </w:t>
      </w:r>
      <w:r w:rsidR="003E2110" w:rsidRPr="002436DC">
        <w:rPr>
          <w:i/>
          <w:color w:val="000000" w:themeColor="text1"/>
          <w:sz w:val="24"/>
          <w:szCs w:val="24"/>
        </w:rPr>
        <w:t>H</w:t>
      </w:r>
      <w:r w:rsidR="003E2110" w:rsidRPr="002436DC">
        <w:rPr>
          <w:i/>
          <w:color w:val="000000" w:themeColor="text1"/>
          <w:sz w:val="24"/>
          <w:szCs w:val="24"/>
          <w:vertAlign w:val="superscript"/>
        </w:rPr>
        <w:t>2</w:t>
      </w:r>
      <w:r w:rsidR="003E2110">
        <w:rPr>
          <w:color w:val="000000" w:themeColor="text1"/>
          <w:sz w:val="24"/>
          <w:szCs w:val="24"/>
        </w:rPr>
        <w:t xml:space="preserve"> estimate after subsampling three replicate measures.</w:t>
      </w:r>
    </w:p>
    <w:p w14:paraId="42FD5951" w14:textId="0C58581D" w:rsidR="00F811B7" w:rsidRPr="00F072FA" w:rsidRDefault="00F811B7" w:rsidP="00F072FA">
      <w:pPr>
        <w:widowControl w:val="0"/>
        <w:pBdr>
          <w:top w:val="nil"/>
          <w:left w:val="nil"/>
          <w:bottom w:val="nil"/>
          <w:right w:val="nil"/>
          <w:between w:val="nil"/>
        </w:pBdr>
        <w:spacing w:line="480" w:lineRule="auto"/>
        <w:jc w:val="both"/>
        <w:rPr>
          <w:color w:val="000000" w:themeColor="text1"/>
          <w:sz w:val="24"/>
          <w:szCs w:val="24"/>
        </w:rPr>
      </w:pPr>
    </w:p>
    <w:p w14:paraId="0A199BBD" w14:textId="2DCC52DE" w:rsidR="00F811B7" w:rsidRPr="00F072FA" w:rsidRDefault="00832A9B" w:rsidP="00F072FA">
      <w:pPr>
        <w:spacing w:line="480" w:lineRule="auto"/>
        <w:rPr>
          <w:b/>
          <w:sz w:val="24"/>
          <w:szCs w:val="24"/>
          <w:highlight w:val="white"/>
        </w:rPr>
      </w:pPr>
      <w:r>
        <w:rPr>
          <w:b/>
          <w:sz w:val="24"/>
          <w:szCs w:val="24"/>
          <w:highlight w:val="white"/>
        </w:rPr>
        <w:t xml:space="preserve">Figure 2. </w:t>
      </w:r>
      <w:r w:rsidR="00F811B7" w:rsidRPr="00F072FA">
        <w:rPr>
          <w:b/>
          <w:sz w:val="24"/>
          <w:szCs w:val="24"/>
          <w:highlight w:val="white"/>
        </w:rPr>
        <w:t xml:space="preserve">Multiple QTL are </w:t>
      </w:r>
      <w:del w:id="660" w:author="Microsoft Office User" w:date="2020-01-01T15:04:00Z">
        <w:r w:rsidDel="00F25771">
          <w:rPr>
            <w:b/>
            <w:sz w:val="24"/>
            <w:szCs w:val="24"/>
            <w:highlight w:val="white"/>
          </w:rPr>
          <w:delText>A</w:delText>
        </w:r>
        <w:r w:rsidR="00F811B7" w:rsidRPr="00F072FA" w:rsidDel="00F25771">
          <w:rPr>
            <w:b/>
            <w:sz w:val="24"/>
            <w:szCs w:val="24"/>
            <w:highlight w:val="white"/>
          </w:rPr>
          <w:delText xml:space="preserve">ssociated </w:delText>
        </w:r>
      </w:del>
      <w:ins w:id="661" w:author="Microsoft Office User" w:date="2020-01-01T15:04:00Z">
        <w:r w:rsidR="00F25771">
          <w:rPr>
            <w:b/>
            <w:sz w:val="24"/>
            <w:szCs w:val="24"/>
            <w:highlight w:val="white"/>
          </w:rPr>
          <w:t>a</w:t>
        </w:r>
        <w:r w:rsidR="00F25771" w:rsidRPr="00F072FA">
          <w:rPr>
            <w:b/>
            <w:sz w:val="24"/>
            <w:szCs w:val="24"/>
            <w:highlight w:val="white"/>
          </w:rPr>
          <w:t xml:space="preserve">ssociated </w:t>
        </w:r>
      </w:ins>
      <w:r w:rsidR="00F811B7" w:rsidRPr="00F072FA">
        <w:rPr>
          <w:b/>
          <w:sz w:val="24"/>
          <w:szCs w:val="24"/>
          <w:highlight w:val="white"/>
        </w:rPr>
        <w:t xml:space="preserve">with </w:t>
      </w:r>
      <w:del w:id="662" w:author="Microsoft Office User" w:date="2020-01-01T15:04:00Z">
        <w:r w:rsidDel="00F25771">
          <w:rPr>
            <w:b/>
            <w:sz w:val="24"/>
            <w:szCs w:val="24"/>
            <w:highlight w:val="white"/>
          </w:rPr>
          <w:delText>V</w:delText>
        </w:r>
        <w:r w:rsidR="00F811B7" w:rsidRPr="00F072FA" w:rsidDel="00F25771">
          <w:rPr>
            <w:b/>
            <w:sz w:val="24"/>
            <w:szCs w:val="24"/>
            <w:highlight w:val="white"/>
          </w:rPr>
          <w:delText xml:space="preserve">ariable </w:delText>
        </w:r>
      </w:del>
      <w:ins w:id="663" w:author="Microsoft Office User" w:date="2020-01-01T15:04:00Z">
        <w:r w:rsidR="00F25771">
          <w:rPr>
            <w:b/>
            <w:sz w:val="24"/>
            <w:szCs w:val="24"/>
            <w:highlight w:val="white"/>
          </w:rPr>
          <w:t>v</w:t>
        </w:r>
        <w:r w:rsidR="00F25771" w:rsidRPr="00F072FA">
          <w:rPr>
            <w:b/>
            <w:sz w:val="24"/>
            <w:szCs w:val="24"/>
            <w:highlight w:val="white"/>
          </w:rPr>
          <w:t xml:space="preserve">ariable </w:t>
        </w:r>
      </w:ins>
      <w:del w:id="664" w:author="Microsoft Office User" w:date="2020-01-01T15:04:00Z">
        <w:r w:rsidDel="00F25771">
          <w:rPr>
            <w:b/>
            <w:sz w:val="24"/>
            <w:szCs w:val="24"/>
            <w:highlight w:val="white"/>
          </w:rPr>
          <w:delText>P</w:delText>
        </w:r>
        <w:r w:rsidR="00F811B7" w:rsidRPr="00F072FA" w:rsidDel="00F25771">
          <w:rPr>
            <w:b/>
            <w:sz w:val="24"/>
            <w:szCs w:val="24"/>
            <w:highlight w:val="white"/>
          </w:rPr>
          <w:delText xml:space="preserve">ropionate </w:delText>
        </w:r>
      </w:del>
      <w:ins w:id="665" w:author="Microsoft Office User" w:date="2020-01-01T15:04:00Z">
        <w:r w:rsidR="00F25771">
          <w:rPr>
            <w:b/>
            <w:sz w:val="24"/>
            <w:szCs w:val="24"/>
            <w:highlight w:val="white"/>
          </w:rPr>
          <w:t>p</w:t>
        </w:r>
        <w:r w:rsidR="00F25771" w:rsidRPr="00F072FA">
          <w:rPr>
            <w:b/>
            <w:sz w:val="24"/>
            <w:szCs w:val="24"/>
            <w:highlight w:val="white"/>
          </w:rPr>
          <w:t xml:space="preserve">ropionate </w:t>
        </w:r>
      </w:ins>
      <w:del w:id="666" w:author="Microsoft Office User" w:date="2020-01-01T15:04:00Z">
        <w:r w:rsidDel="00F25771">
          <w:rPr>
            <w:b/>
            <w:sz w:val="24"/>
            <w:szCs w:val="24"/>
            <w:highlight w:val="white"/>
          </w:rPr>
          <w:delText>S</w:delText>
        </w:r>
        <w:r w:rsidR="00F811B7" w:rsidRPr="00F072FA" w:rsidDel="00F25771">
          <w:rPr>
            <w:b/>
            <w:sz w:val="24"/>
            <w:szCs w:val="24"/>
            <w:highlight w:val="white"/>
          </w:rPr>
          <w:delText xml:space="preserve">ensitivity </w:delText>
        </w:r>
      </w:del>
      <w:ins w:id="667" w:author="Microsoft Office User" w:date="2020-01-01T15:04:00Z">
        <w:r w:rsidR="00F25771">
          <w:rPr>
            <w:b/>
            <w:sz w:val="24"/>
            <w:szCs w:val="24"/>
            <w:highlight w:val="white"/>
          </w:rPr>
          <w:t>s</w:t>
        </w:r>
        <w:r w:rsidR="00F25771" w:rsidRPr="00F072FA">
          <w:rPr>
            <w:b/>
            <w:sz w:val="24"/>
            <w:szCs w:val="24"/>
            <w:highlight w:val="white"/>
          </w:rPr>
          <w:t>ensitivit</w:t>
        </w:r>
        <w:r w:rsidR="00F25771">
          <w:rPr>
            <w:b/>
            <w:sz w:val="24"/>
            <w:szCs w:val="24"/>
            <w:highlight w:val="white"/>
          </w:rPr>
          <w:t>ies</w:t>
        </w:r>
        <w:r w:rsidR="00F25771" w:rsidRPr="00F072FA">
          <w:rPr>
            <w:b/>
            <w:sz w:val="24"/>
            <w:szCs w:val="24"/>
            <w:highlight w:val="white"/>
          </w:rPr>
          <w:t xml:space="preserve"> </w:t>
        </w:r>
      </w:ins>
      <w:del w:id="668" w:author="Microsoft Office User" w:date="2020-01-01T15:04:00Z">
        <w:r w:rsidDel="00F25771">
          <w:rPr>
            <w:b/>
            <w:sz w:val="24"/>
            <w:szCs w:val="24"/>
            <w:highlight w:val="white"/>
          </w:rPr>
          <w:delText>A</w:delText>
        </w:r>
        <w:r w:rsidR="00F811B7" w:rsidRPr="00F072FA" w:rsidDel="00F25771">
          <w:rPr>
            <w:b/>
            <w:sz w:val="24"/>
            <w:szCs w:val="24"/>
            <w:highlight w:val="white"/>
          </w:rPr>
          <w:delText xml:space="preserve">mong </w:delText>
        </w:r>
      </w:del>
      <w:ins w:id="669" w:author="Microsoft Office User" w:date="2020-01-01T15:04:00Z">
        <w:r w:rsidR="00F25771">
          <w:rPr>
            <w:b/>
            <w:sz w:val="24"/>
            <w:szCs w:val="24"/>
            <w:highlight w:val="white"/>
          </w:rPr>
          <w:t>a</w:t>
        </w:r>
        <w:r w:rsidR="00F25771" w:rsidRPr="00F072FA">
          <w:rPr>
            <w:b/>
            <w:sz w:val="24"/>
            <w:szCs w:val="24"/>
            <w:highlight w:val="white"/>
          </w:rPr>
          <w:t xml:space="preserve">mong </w:t>
        </w:r>
      </w:ins>
      <w:r w:rsidR="00F811B7" w:rsidRPr="00F072FA">
        <w:rPr>
          <w:b/>
          <w:i/>
          <w:sz w:val="24"/>
          <w:szCs w:val="24"/>
          <w:highlight w:val="white"/>
        </w:rPr>
        <w:t>C. elegans</w:t>
      </w:r>
      <w:r w:rsidR="00F811B7" w:rsidRPr="00F072FA">
        <w:rPr>
          <w:b/>
          <w:sz w:val="24"/>
          <w:szCs w:val="24"/>
          <w:highlight w:val="white"/>
        </w:rPr>
        <w:t xml:space="preserve"> </w:t>
      </w:r>
      <w:del w:id="670" w:author="Microsoft Office User" w:date="2020-01-01T15:04:00Z">
        <w:r w:rsidDel="00F25771">
          <w:rPr>
            <w:b/>
            <w:sz w:val="24"/>
            <w:szCs w:val="24"/>
            <w:highlight w:val="white"/>
          </w:rPr>
          <w:delText>S</w:delText>
        </w:r>
        <w:r w:rsidR="00F811B7" w:rsidRPr="00F072FA" w:rsidDel="00F25771">
          <w:rPr>
            <w:b/>
            <w:sz w:val="24"/>
            <w:szCs w:val="24"/>
            <w:highlight w:val="white"/>
          </w:rPr>
          <w:delText>trains</w:delText>
        </w:r>
      </w:del>
      <w:ins w:id="671" w:author="Microsoft Office User" w:date="2020-01-01T15:04:00Z">
        <w:r w:rsidR="00F25771">
          <w:rPr>
            <w:b/>
            <w:sz w:val="24"/>
            <w:szCs w:val="24"/>
            <w:highlight w:val="white"/>
          </w:rPr>
          <w:t>s</w:t>
        </w:r>
        <w:r w:rsidR="00F25771" w:rsidRPr="00F072FA">
          <w:rPr>
            <w:b/>
            <w:sz w:val="24"/>
            <w:szCs w:val="24"/>
            <w:highlight w:val="white"/>
          </w:rPr>
          <w:t>trains</w:t>
        </w:r>
      </w:ins>
    </w:p>
    <w:p w14:paraId="38DBA071" w14:textId="02F3CDE5" w:rsidR="00F072FA" w:rsidRPr="00F072FA" w:rsidRDefault="00F811B7" w:rsidP="00F072FA">
      <w:pPr>
        <w:spacing w:line="480" w:lineRule="auto"/>
        <w:jc w:val="both"/>
        <w:rPr>
          <w:sz w:val="24"/>
          <w:szCs w:val="24"/>
        </w:rPr>
      </w:pPr>
      <w:r w:rsidRPr="00F072FA">
        <w:rPr>
          <w:sz w:val="24"/>
          <w:szCs w:val="24"/>
        </w:rPr>
        <w:t>(</w:t>
      </w:r>
      <w:r w:rsidRPr="00226A23">
        <w:rPr>
          <w:bCs/>
          <w:sz w:val="24"/>
          <w:szCs w:val="24"/>
        </w:rPr>
        <w:t>A</w:t>
      </w:r>
      <w:r w:rsidRPr="00F072FA">
        <w:rPr>
          <w:sz w:val="24"/>
          <w:szCs w:val="24"/>
        </w:rPr>
        <w:t xml:space="preserve">) Normalized L1 survival in the presence of 100 mM propionate for </w:t>
      </w:r>
      <w:r w:rsidR="00226A23">
        <w:rPr>
          <w:sz w:val="24"/>
          <w:szCs w:val="24"/>
        </w:rPr>
        <w:t>132</w:t>
      </w:r>
      <w:r w:rsidRPr="00F072FA">
        <w:rPr>
          <w:sz w:val="24"/>
          <w:szCs w:val="24"/>
        </w:rPr>
        <w:t xml:space="preserve"> wild </w:t>
      </w:r>
      <w:r w:rsidRPr="00F072FA">
        <w:rPr>
          <w:i/>
          <w:sz w:val="24"/>
          <w:szCs w:val="24"/>
        </w:rPr>
        <w:t>C. elegans</w:t>
      </w:r>
      <w:r w:rsidRPr="00F072FA">
        <w:rPr>
          <w:sz w:val="24"/>
          <w:szCs w:val="24"/>
        </w:rPr>
        <w:t xml:space="preserve"> strains. L1 survival percentages were normalized by dividing each strain measurement by the maximum L1 survival percentage of all strains. Error bars show the standard deviation of replicate strain </w:t>
      </w:r>
      <w:commentRangeStart w:id="672"/>
      <w:r w:rsidRPr="00F072FA">
        <w:rPr>
          <w:sz w:val="24"/>
          <w:szCs w:val="24"/>
        </w:rPr>
        <w:t>measurements</w:t>
      </w:r>
      <w:commentRangeEnd w:id="672"/>
      <w:r w:rsidR="00D97D93">
        <w:rPr>
          <w:rStyle w:val="CommentReference"/>
        </w:rPr>
        <w:commentReference w:id="672"/>
      </w:r>
      <w:r w:rsidRPr="00F072FA">
        <w:rPr>
          <w:sz w:val="24"/>
          <w:szCs w:val="24"/>
        </w:rPr>
        <w:t>.</w:t>
      </w:r>
    </w:p>
    <w:p w14:paraId="0838FBE9" w14:textId="19D0C70A" w:rsidR="00F072FA" w:rsidRDefault="00F811B7" w:rsidP="00F072FA">
      <w:pPr>
        <w:spacing w:line="480" w:lineRule="auto"/>
        <w:jc w:val="both"/>
        <w:rPr>
          <w:color w:val="212121"/>
          <w:sz w:val="24"/>
          <w:szCs w:val="24"/>
          <w:highlight w:val="white"/>
        </w:rPr>
      </w:pPr>
      <w:r w:rsidRPr="00F072FA">
        <w:rPr>
          <w:sz w:val="24"/>
          <w:szCs w:val="24"/>
        </w:rPr>
        <w:t>(</w:t>
      </w:r>
      <w:r w:rsidRPr="00226A23">
        <w:rPr>
          <w:bCs/>
          <w:sz w:val="24"/>
          <w:szCs w:val="24"/>
        </w:rPr>
        <w:t>B</w:t>
      </w:r>
      <w:r w:rsidRPr="00F072FA">
        <w:rPr>
          <w:sz w:val="24"/>
          <w:szCs w:val="24"/>
        </w:rPr>
        <w:t xml:space="preserve">) </w:t>
      </w:r>
      <w:ins w:id="673" w:author="Microsoft Office User" w:date="2020-01-01T15:05:00Z">
        <w:r w:rsidR="00601312">
          <w:rPr>
            <w:color w:val="212121"/>
            <w:sz w:val="24"/>
            <w:szCs w:val="24"/>
            <w:highlight w:val="white"/>
          </w:rPr>
          <w:t>A M</w:t>
        </w:r>
      </w:ins>
      <w:del w:id="674" w:author="Microsoft Office User" w:date="2020-01-01T15:05:00Z">
        <w:r w:rsidRPr="00F072FA" w:rsidDel="00601312">
          <w:rPr>
            <w:color w:val="212121"/>
            <w:sz w:val="24"/>
            <w:szCs w:val="24"/>
            <w:highlight w:val="white"/>
          </w:rPr>
          <w:delText>M</w:delText>
        </w:r>
      </w:del>
      <w:r w:rsidRPr="00F072FA">
        <w:rPr>
          <w:color w:val="212121"/>
          <w:sz w:val="24"/>
          <w:szCs w:val="24"/>
          <w:highlight w:val="white"/>
        </w:rPr>
        <w:t xml:space="preserve">anhattan plot </w:t>
      </w:r>
      <w:r w:rsidR="007702EB">
        <w:rPr>
          <w:color w:val="212121"/>
          <w:sz w:val="24"/>
          <w:szCs w:val="24"/>
          <w:highlight w:val="white"/>
        </w:rPr>
        <w:t xml:space="preserve">from </w:t>
      </w:r>
      <w:del w:id="675" w:author="Microsoft Office User" w:date="2020-01-01T15:05:00Z">
        <w:r w:rsidR="007702EB" w:rsidDel="00601312">
          <w:rPr>
            <w:color w:val="212121"/>
            <w:sz w:val="24"/>
            <w:szCs w:val="24"/>
            <w:highlight w:val="white"/>
          </w:rPr>
          <w:delText>single-</w:delText>
        </w:r>
      </w:del>
      <w:r w:rsidR="007702EB">
        <w:rPr>
          <w:color w:val="212121"/>
          <w:sz w:val="24"/>
          <w:szCs w:val="24"/>
          <w:highlight w:val="white"/>
        </w:rPr>
        <w:t>marker</w:t>
      </w:r>
      <w:ins w:id="676" w:author="Microsoft Office User" w:date="2020-01-01T15:05:00Z">
        <w:r w:rsidR="00601312">
          <w:rPr>
            <w:color w:val="212121"/>
            <w:sz w:val="24"/>
            <w:szCs w:val="24"/>
            <w:highlight w:val="white"/>
          </w:rPr>
          <w:t>-based</w:t>
        </w:r>
      </w:ins>
      <w:r w:rsidR="007702EB">
        <w:rPr>
          <w:color w:val="212121"/>
          <w:sz w:val="24"/>
          <w:szCs w:val="24"/>
          <w:highlight w:val="white"/>
        </w:rPr>
        <w:t xml:space="preserve"> </w:t>
      </w:r>
      <w:ins w:id="677" w:author="Microsoft Office User" w:date="2020-01-01T15:05:00Z">
        <w:r w:rsidR="00601312">
          <w:rPr>
            <w:color w:val="212121"/>
            <w:sz w:val="24"/>
            <w:szCs w:val="24"/>
            <w:highlight w:val="white"/>
          </w:rPr>
          <w:t>GWA</w:t>
        </w:r>
      </w:ins>
      <w:del w:id="678" w:author="Microsoft Office User" w:date="2020-01-01T15:05:00Z">
        <w:r w:rsidR="007702EB" w:rsidDel="00601312">
          <w:rPr>
            <w:color w:val="212121"/>
            <w:sz w:val="24"/>
            <w:szCs w:val="24"/>
            <w:highlight w:val="white"/>
          </w:rPr>
          <w:delText>association</w:delText>
        </w:r>
      </w:del>
      <w:r w:rsidR="007702EB">
        <w:rPr>
          <w:color w:val="212121"/>
          <w:sz w:val="24"/>
          <w:szCs w:val="24"/>
          <w:highlight w:val="white"/>
        </w:rPr>
        <w:t xml:space="preserve"> mapping </w:t>
      </w:r>
      <w:r w:rsidRPr="00F072FA">
        <w:rPr>
          <w:color w:val="212121"/>
          <w:sz w:val="24"/>
          <w:szCs w:val="24"/>
          <w:highlight w:val="white"/>
        </w:rPr>
        <w:t>for the L1 survival percentage after propionate exposure</w:t>
      </w:r>
      <w:ins w:id="679" w:author="Microsoft Office User" w:date="2020-01-01T15:05:00Z">
        <w:r w:rsidR="00601312">
          <w:rPr>
            <w:color w:val="212121"/>
            <w:sz w:val="24"/>
            <w:szCs w:val="24"/>
            <w:highlight w:val="white"/>
          </w:rPr>
          <w:t xml:space="preserve"> is shown</w:t>
        </w:r>
      </w:ins>
      <w:r w:rsidRPr="00F072FA">
        <w:rPr>
          <w:color w:val="212121"/>
          <w:sz w:val="24"/>
          <w:szCs w:val="24"/>
          <w:highlight w:val="white"/>
        </w:rPr>
        <w:t>. Each point represents an SNV</w:t>
      </w:r>
      <w:del w:id="680" w:author="Microsoft Office User" w:date="2020-01-01T15:06:00Z">
        <w:r w:rsidRPr="00F072FA" w:rsidDel="00601312">
          <w:rPr>
            <w:color w:val="212121"/>
            <w:sz w:val="24"/>
            <w:szCs w:val="24"/>
            <w:highlight w:val="white"/>
          </w:rPr>
          <w:delText xml:space="preserve"> </w:delText>
        </w:r>
        <w:r w:rsidR="00226A23" w:rsidDel="00601312">
          <w:rPr>
            <w:color w:val="212121"/>
            <w:sz w:val="24"/>
            <w:szCs w:val="24"/>
            <w:highlight w:val="white"/>
          </w:rPr>
          <w:delText>[</w:delText>
        </w:r>
        <w:r w:rsidR="00226A23" w:rsidRPr="00226A23" w:rsidDel="00601312">
          <w:rPr>
            <w:color w:val="212121"/>
            <w:sz w:val="24"/>
            <w:szCs w:val="24"/>
            <w:highlight w:val="yellow"/>
          </w:rPr>
          <w:delText>has this been defined?</w:delText>
        </w:r>
        <w:r w:rsidR="00226A23" w:rsidDel="00601312">
          <w:rPr>
            <w:color w:val="212121"/>
            <w:sz w:val="24"/>
            <w:szCs w:val="24"/>
            <w:highlight w:val="white"/>
          </w:rPr>
          <w:delText>]</w:delText>
        </w:r>
      </w:del>
      <w:r w:rsidR="00226A23">
        <w:rPr>
          <w:color w:val="212121"/>
          <w:sz w:val="24"/>
          <w:szCs w:val="24"/>
          <w:highlight w:val="white"/>
        </w:rPr>
        <w:t xml:space="preserve"> </w:t>
      </w:r>
      <w:r w:rsidRPr="00F072FA">
        <w:rPr>
          <w:color w:val="212121"/>
          <w:sz w:val="24"/>
          <w:szCs w:val="24"/>
          <w:highlight w:val="white"/>
        </w:rPr>
        <w:t xml:space="preserve">that is present in at least 5% of the assayed wild population. The genomic position in Mb, separated by chromosome, is plotted on the x-axis and the </w:t>
      </w:r>
      <w:r w:rsidRPr="00F072FA">
        <w:rPr>
          <w:i/>
          <w:color w:val="212121"/>
          <w:sz w:val="24"/>
          <w:szCs w:val="24"/>
          <w:highlight w:val="white"/>
        </w:rPr>
        <w:t>-log10(p)</w:t>
      </w:r>
      <w:r w:rsidRPr="00F072FA">
        <w:rPr>
          <w:color w:val="212121"/>
          <w:sz w:val="24"/>
          <w:szCs w:val="24"/>
          <w:highlight w:val="white"/>
        </w:rPr>
        <w:t xml:space="preserve"> for each SNV is plotted on the y-axis. SNVs are colored red if they pass the genome-wide Bonferroni-corrected significance (BF) threshold, which is denoted by the gray horizontal line. SNVs are colored pink if they pass the genome-wide </w:t>
      </w:r>
      <w:commentRangeStart w:id="681"/>
      <w:r w:rsidRPr="00F072FA">
        <w:rPr>
          <w:color w:val="212121"/>
          <w:sz w:val="24"/>
          <w:szCs w:val="24"/>
          <w:highlight w:val="white"/>
        </w:rPr>
        <w:t>E</w:t>
      </w:r>
      <w:commentRangeEnd w:id="681"/>
      <w:r w:rsidR="00601312">
        <w:rPr>
          <w:rStyle w:val="CommentReference"/>
        </w:rPr>
        <w:commentReference w:id="681"/>
      </w:r>
      <w:r w:rsidRPr="00F072FA">
        <w:rPr>
          <w:color w:val="212121"/>
          <w:sz w:val="24"/>
          <w:szCs w:val="24"/>
          <w:highlight w:val="white"/>
        </w:rPr>
        <w:t>igen-decomposition significance</w:t>
      </w:r>
      <w:del w:id="682" w:author="Microsoft Office User" w:date="2020-01-01T15:07:00Z">
        <w:r w:rsidRPr="00F072FA" w:rsidDel="008F2BFD">
          <w:rPr>
            <w:color w:val="212121"/>
            <w:sz w:val="24"/>
            <w:szCs w:val="24"/>
            <w:highlight w:val="white"/>
          </w:rPr>
          <w:delText xml:space="preserve"> (ED) </w:delText>
        </w:r>
        <w:r w:rsidR="00226A23" w:rsidDel="008F2BFD">
          <w:rPr>
            <w:color w:val="212121"/>
            <w:sz w:val="24"/>
            <w:szCs w:val="24"/>
            <w:highlight w:val="white"/>
          </w:rPr>
          <w:delText>[</w:delText>
        </w:r>
        <w:r w:rsidR="00226A23" w:rsidRPr="00226A23" w:rsidDel="008F2BFD">
          <w:rPr>
            <w:color w:val="212121"/>
            <w:sz w:val="24"/>
            <w:szCs w:val="24"/>
            <w:highlight w:val="yellow"/>
          </w:rPr>
          <w:delText>do we use this abbreviation anywhere?</w:delText>
        </w:r>
        <w:r w:rsidR="00226A23" w:rsidDel="008F2BFD">
          <w:rPr>
            <w:color w:val="212121"/>
            <w:sz w:val="24"/>
            <w:szCs w:val="24"/>
            <w:highlight w:val="white"/>
          </w:rPr>
          <w:delText>]</w:delText>
        </w:r>
      </w:del>
      <w:r w:rsidR="00226A23">
        <w:rPr>
          <w:color w:val="212121"/>
          <w:sz w:val="24"/>
          <w:szCs w:val="24"/>
          <w:highlight w:val="white"/>
        </w:rPr>
        <w:t xml:space="preserve"> </w:t>
      </w:r>
      <w:r w:rsidRPr="00F072FA">
        <w:rPr>
          <w:color w:val="212121"/>
          <w:sz w:val="24"/>
          <w:szCs w:val="24"/>
          <w:highlight w:val="white"/>
        </w:rPr>
        <w:t>threshold, which is denoted by the dotted gray horizontal line. The genomic regions of interest surrounding the QTL that pass the BF</w:t>
      </w:r>
      <w:ins w:id="683" w:author="Microsoft Office User" w:date="2020-01-01T15:07:00Z">
        <w:r w:rsidR="008F2BFD">
          <w:rPr>
            <w:color w:val="212121"/>
            <w:sz w:val="24"/>
            <w:szCs w:val="24"/>
            <w:highlight w:val="white"/>
          </w:rPr>
          <w:t xml:space="preserve"> threshold are</w:t>
        </w:r>
      </w:ins>
      <w:r w:rsidRPr="00F072FA">
        <w:rPr>
          <w:color w:val="212121"/>
          <w:sz w:val="24"/>
          <w:szCs w:val="24"/>
          <w:highlight w:val="white"/>
        </w:rPr>
        <w:t xml:space="preserve"> </w:t>
      </w:r>
      <w:r w:rsidR="004B615F">
        <w:rPr>
          <w:color w:val="212121"/>
          <w:sz w:val="24"/>
          <w:szCs w:val="24"/>
          <w:highlight w:val="white"/>
        </w:rPr>
        <w:t>indicated in</w:t>
      </w:r>
      <w:r w:rsidRPr="00F072FA">
        <w:rPr>
          <w:color w:val="212121"/>
          <w:sz w:val="24"/>
          <w:szCs w:val="24"/>
          <w:highlight w:val="white"/>
        </w:rPr>
        <w:t xml:space="preserve"> cyan. </w:t>
      </w:r>
    </w:p>
    <w:p w14:paraId="137866BF" w14:textId="31222D74" w:rsidR="00F811B7" w:rsidRDefault="00F811B7" w:rsidP="00F072FA">
      <w:pPr>
        <w:spacing w:line="480" w:lineRule="auto"/>
        <w:jc w:val="both"/>
        <w:rPr>
          <w:color w:val="212121"/>
          <w:sz w:val="24"/>
          <w:szCs w:val="24"/>
          <w:highlight w:val="white"/>
        </w:rPr>
      </w:pPr>
      <w:r w:rsidRPr="00F072FA">
        <w:rPr>
          <w:sz w:val="24"/>
          <w:szCs w:val="24"/>
        </w:rPr>
        <w:t>(</w:t>
      </w:r>
      <w:r w:rsidRPr="00226A23">
        <w:rPr>
          <w:bCs/>
          <w:sz w:val="24"/>
          <w:szCs w:val="24"/>
        </w:rPr>
        <w:t>C</w:t>
      </w:r>
      <w:r w:rsidRPr="00F072FA">
        <w:rPr>
          <w:sz w:val="24"/>
          <w:szCs w:val="24"/>
        </w:rPr>
        <w:t xml:space="preserve">) </w:t>
      </w:r>
      <w:ins w:id="684" w:author="Microsoft Office User" w:date="2020-01-01T15:07:00Z">
        <w:r w:rsidR="008F2BFD">
          <w:rPr>
            <w:sz w:val="24"/>
            <w:szCs w:val="24"/>
          </w:rPr>
          <w:t xml:space="preserve">A </w:t>
        </w:r>
      </w:ins>
      <w:r w:rsidR="00665780">
        <w:rPr>
          <w:sz w:val="24"/>
          <w:szCs w:val="24"/>
        </w:rPr>
        <w:t xml:space="preserve">Manhattan plot from </w:t>
      </w:r>
      <w:del w:id="685" w:author="Microsoft Office User" w:date="2020-01-01T15:07:00Z">
        <w:r w:rsidRPr="00F072FA" w:rsidDel="008F2BFD">
          <w:rPr>
            <w:sz w:val="24"/>
            <w:szCs w:val="24"/>
          </w:rPr>
          <w:delText xml:space="preserve">SKAT </w:delText>
        </w:r>
      </w:del>
      <w:ins w:id="686" w:author="Microsoft Office User" w:date="2020-01-01T15:07:00Z">
        <w:r w:rsidR="008F2BFD">
          <w:rPr>
            <w:sz w:val="24"/>
            <w:szCs w:val="24"/>
          </w:rPr>
          <w:t>gene-based GWA</w:t>
        </w:r>
      </w:ins>
      <w:del w:id="687" w:author="Microsoft Office User" w:date="2020-01-01T15:07:00Z">
        <w:r w:rsidRPr="00F072FA" w:rsidDel="008F2BFD">
          <w:rPr>
            <w:sz w:val="24"/>
            <w:szCs w:val="24"/>
          </w:rPr>
          <w:delText>burden</w:delText>
        </w:r>
      </w:del>
      <w:r w:rsidRPr="00F072FA">
        <w:rPr>
          <w:sz w:val="24"/>
          <w:szCs w:val="24"/>
        </w:rPr>
        <w:t xml:space="preserve"> mapping for </w:t>
      </w:r>
      <w:r w:rsidRPr="00F072FA">
        <w:rPr>
          <w:color w:val="212121"/>
          <w:sz w:val="24"/>
          <w:szCs w:val="24"/>
          <w:highlight w:val="white"/>
        </w:rPr>
        <w:t>L1 survival after propionate exposure</w:t>
      </w:r>
      <w:ins w:id="688" w:author="Microsoft Office User" w:date="2020-01-01T15:07:00Z">
        <w:r w:rsidR="008F2BFD">
          <w:rPr>
            <w:color w:val="212121"/>
            <w:sz w:val="24"/>
            <w:szCs w:val="24"/>
            <w:highlight w:val="white"/>
          </w:rPr>
          <w:t xml:space="preserve"> is shown</w:t>
        </w:r>
      </w:ins>
      <w:r w:rsidRPr="00F072FA">
        <w:rPr>
          <w:color w:val="212121"/>
          <w:sz w:val="24"/>
          <w:szCs w:val="24"/>
          <w:highlight w:val="white"/>
        </w:rPr>
        <w:t xml:space="preserve">. Each point represents a gene and </w:t>
      </w:r>
      <w:r w:rsidR="007C386E">
        <w:rPr>
          <w:color w:val="212121"/>
          <w:sz w:val="24"/>
          <w:szCs w:val="24"/>
          <w:highlight w:val="white"/>
        </w:rPr>
        <w:t>is</w:t>
      </w:r>
      <w:r w:rsidRPr="00F072FA">
        <w:rPr>
          <w:color w:val="212121"/>
          <w:sz w:val="24"/>
          <w:szCs w:val="24"/>
          <w:highlight w:val="white"/>
        </w:rPr>
        <w:t xml:space="preserve"> colored red if </w:t>
      </w:r>
      <w:r w:rsidR="007C386E">
        <w:rPr>
          <w:color w:val="212121"/>
          <w:sz w:val="24"/>
          <w:szCs w:val="24"/>
          <w:highlight w:val="white"/>
        </w:rPr>
        <w:t>it</w:t>
      </w:r>
      <w:r w:rsidRPr="00F072FA">
        <w:rPr>
          <w:color w:val="212121"/>
          <w:sz w:val="24"/>
          <w:szCs w:val="24"/>
          <w:highlight w:val="white"/>
        </w:rPr>
        <w:t xml:space="preserve"> pass</w:t>
      </w:r>
      <w:r w:rsidR="007C386E">
        <w:rPr>
          <w:color w:val="212121"/>
          <w:sz w:val="24"/>
          <w:szCs w:val="24"/>
          <w:highlight w:val="white"/>
        </w:rPr>
        <w:t>es</w:t>
      </w:r>
      <w:r w:rsidRPr="00F072FA">
        <w:rPr>
          <w:color w:val="212121"/>
          <w:sz w:val="24"/>
          <w:szCs w:val="24"/>
          <w:highlight w:val="white"/>
        </w:rPr>
        <w:t xml:space="preserve"> the genome-wide BF threshold</w:t>
      </w:r>
      <w:ins w:id="689" w:author="Microsoft Office User" w:date="2020-01-01T15:08:00Z">
        <w:r w:rsidR="008F2BFD">
          <w:rPr>
            <w:color w:val="212121"/>
            <w:sz w:val="24"/>
            <w:szCs w:val="24"/>
            <w:highlight w:val="white"/>
          </w:rPr>
          <w:t xml:space="preserve"> (gray line)</w:t>
        </w:r>
      </w:ins>
      <w:r w:rsidRPr="00F072FA">
        <w:rPr>
          <w:color w:val="212121"/>
          <w:sz w:val="24"/>
          <w:szCs w:val="24"/>
          <w:highlight w:val="white"/>
        </w:rPr>
        <w:t xml:space="preserve">. The genomic position in Mb, separated by </w:t>
      </w:r>
      <w:r w:rsidRPr="00F072FA">
        <w:rPr>
          <w:color w:val="212121"/>
          <w:sz w:val="24"/>
          <w:szCs w:val="24"/>
          <w:highlight w:val="white"/>
        </w:rPr>
        <w:lastRenderedPageBreak/>
        <w:t xml:space="preserve">chromosome, is plotted on the x-axis and the </w:t>
      </w:r>
      <w:r w:rsidRPr="00F072FA">
        <w:rPr>
          <w:i/>
          <w:color w:val="212121"/>
          <w:sz w:val="24"/>
          <w:szCs w:val="24"/>
          <w:highlight w:val="white"/>
        </w:rPr>
        <w:t>-log10(p)</w:t>
      </w:r>
      <w:r w:rsidRPr="00F072FA">
        <w:rPr>
          <w:color w:val="212121"/>
          <w:sz w:val="24"/>
          <w:szCs w:val="24"/>
          <w:highlight w:val="white"/>
        </w:rPr>
        <w:t xml:space="preserve"> for each gene is plotted on the y-axis.</w:t>
      </w:r>
    </w:p>
    <w:p w14:paraId="301A4F57" w14:textId="77777777" w:rsidR="00FA27AA" w:rsidRDefault="00FA27AA" w:rsidP="001B2DF7">
      <w:pPr>
        <w:spacing w:line="480" w:lineRule="auto"/>
        <w:jc w:val="both"/>
        <w:rPr>
          <w:sz w:val="24"/>
          <w:szCs w:val="24"/>
        </w:rPr>
      </w:pPr>
    </w:p>
    <w:p w14:paraId="69DD99F2" w14:textId="7ABE8E0B" w:rsidR="00006E8B" w:rsidRPr="00006E8B" w:rsidRDefault="00FA27AA" w:rsidP="00FA7693">
      <w:pPr>
        <w:spacing w:line="480" w:lineRule="auto"/>
        <w:jc w:val="both"/>
        <w:rPr>
          <w:b/>
          <w:sz w:val="24"/>
          <w:szCs w:val="24"/>
        </w:rPr>
      </w:pPr>
      <w:r>
        <w:rPr>
          <w:b/>
          <w:sz w:val="24"/>
          <w:szCs w:val="24"/>
          <w:highlight w:val="white"/>
        </w:rPr>
        <w:t xml:space="preserve">Figure </w:t>
      </w:r>
      <w:r>
        <w:rPr>
          <w:rFonts w:hint="eastAsia"/>
          <w:b/>
          <w:sz w:val="24"/>
          <w:szCs w:val="24"/>
          <w:highlight w:val="white"/>
        </w:rPr>
        <w:t>3</w:t>
      </w:r>
      <w:r>
        <w:rPr>
          <w:b/>
          <w:sz w:val="24"/>
          <w:szCs w:val="24"/>
          <w:highlight w:val="white"/>
        </w:rPr>
        <w:t xml:space="preserve">. </w:t>
      </w:r>
      <w:r w:rsidR="00006E8B" w:rsidRPr="0087276D">
        <w:rPr>
          <w:b/>
          <w:color w:val="000000" w:themeColor="text1"/>
          <w:sz w:val="24"/>
          <w:szCs w:val="24"/>
          <w:highlight w:val="white"/>
        </w:rPr>
        <w:t xml:space="preserve">Chromosome V </w:t>
      </w:r>
      <w:del w:id="690" w:author="Microsoft Office User" w:date="2020-01-01T15:08:00Z">
        <w:r w:rsidR="00006E8B" w:rsidDel="008F2BFD">
          <w:rPr>
            <w:b/>
            <w:color w:val="000000" w:themeColor="text1"/>
            <w:sz w:val="24"/>
            <w:szCs w:val="24"/>
            <w:highlight w:val="white"/>
          </w:rPr>
          <w:delText>N</w:delText>
        </w:r>
        <w:r w:rsidR="00006E8B" w:rsidRPr="0087276D" w:rsidDel="008F2BFD">
          <w:rPr>
            <w:b/>
            <w:color w:val="000000" w:themeColor="text1"/>
            <w:sz w:val="24"/>
            <w:szCs w:val="24"/>
            <w:highlight w:val="white"/>
          </w:rPr>
          <w:delText>ear</w:delText>
        </w:r>
      </w:del>
      <w:ins w:id="691" w:author="Microsoft Office User" w:date="2020-01-01T15:08:00Z">
        <w:r w:rsidR="008F2BFD">
          <w:rPr>
            <w:b/>
            <w:color w:val="000000" w:themeColor="text1"/>
            <w:sz w:val="24"/>
            <w:szCs w:val="24"/>
            <w:highlight w:val="white"/>
          </w:rPr>
          <w:t>n</w:t>
        </w:r>
        <w:r w:rsidR="008F2BFD" w:rsidRPr="0087276D">
          <w:rPr>
            <w:b/>
            <w:color w:val="000000" w:themeColor="text1"/>
            <w:sz w:val="24"/>
            <w:szCs w:val="24"/>
            <w:highlight w:val="white"/>
          </w:rPr>
          <w:t>ear</w:t>
        </w:r>
      </w:ins>
      <w:r w:rsidR="00006E8B" w:rsidRPr="0087276D">
        <w:rPr>
          <w:b/>
          <w:color w:val="000000" w:themeColor="text1"/>
          <w:sz w:val="24"/>
          <w:szCs w:val="24"/>
          <w:highlight w:val="white"/>
        </w:rPr>
        <w:t>-</w:t>
      </w:r>
      <w:del w:id="692" w:author="Microsoft Office User" w:date="2020-01-01T15:08:00Z">
        <w:r w:rsidR="00006E8B" w:rsidDel="008F2BFD">
          <w:rPr>
            <w:b/>
            <w:color w:val="000000" w:themeColor="text1"/>
            <w:sz w:val="24"/>
            <w:szCs w:val="24"/>
            <w:highlight w:val="white"/>
          </w:rPr>
          <w:delText>I</w:delText>
        </w:r>
        <w:r w:rsidR="00006E8B" w:rsidRPr="0087276D" w:rsidDel="008F2BFD">
          <w:rPr>
            <w:b/>
            <w:color w:val="000000" w:themeColor="text1"/>
            <w:sz w:val="24"/>
            <w:szCs w:val="24"/>
            <w:highlight w:val="white"/>
          </w:rPr>
          <w:delText xml:space="preserve">sogenic </w:delText>
        </w:r>
      </w:del>
      <w:ins w:id="693" w:author="Microsoft Office User" w:date="2020-01-01T15:08:00Z">
        <w:r w:rsidR="008F2BFD">
          <w:rPr>
            <w:b/>
            <w:color w:val="000000" w:themeColor="text1"/>
            <w:sz w:val="24"/>
            <w:szCs w:val="24"/>
            <w:highlight w:val="white"/>
          </w:rPr>
          <w:t>i</w:t>
        </w:r>
        <w:r w:rsidR="008F2BFD" w:rsidRPr="0087276D">
          <w:rPr>
            <w:b/>
            <w:color w:val="000000" w:themeColor="text1"/>
            <w:sz w:val="24"/>
            <w:szCs w:val="24"/>
            <w:highlight w:val="white"/>
          </w:rPr>
          <w:t xml:space="preserve">sogenic </w:t>
        </w:r>
      </w:ins>
      <w:del w:id="694" w:author="Microsoft Office User" w:date="2020-01-01T15:08:00Z">
        <w:r w:rsidR="00006E8B" w:rsidDel="008F2BFD">
          <w:rPr>
            <w:b/>
            <w:color w:val="000000" w:themeColor="text1"/>
            <w:sz w:val="24"/>
            <w:szCs w:val="24"/>
            <w:highlight w:val="white"/>
          </w:rPr>
          <w:delText>L</w:delText>
        </w:r>
        <w:r w:rsidR="00006E8B" w:rsidRPr="0087276D" w:rsidDel="008F2BFD">
          <w:rPr>
            <w:b/>
            <w:color w:val="000000" w:themeColor="text1"/>
            <w:sz w:val="24"/>
            <w:szCs w:val="24"/>
            <w:highlight w:val="white"/>
          </w:rPr>
          <w:delText xml:space="preserve">ines </w:delText>
        </w:r>
      </w:del>
      <w:ins w:id="695" w:author="Microsoft Office User" w:date="2020-01-01T15:08:00Z">
        <w:r w:rsidR="008F2BFD">
          <w:rPr>
            <w:b/>
            <w:color w:val="000000" w:themeColor="text1"/>
            <w:sz w:val="24"/>
            <w:szCs w:val="24"/>
            <w:highlight w:val="white"/>
          </w:rPr>
          <w:t>l</w:t>
        </w:r>
        <w:r w:rsidR="008F2BFD" w:rsidRPr="0087276D">
          <w:rPr>
            <w:b/>
            <w:color w:val="000000" w:themeColor="text1"/>
            <w:sz w:val="24"/>
            <w:szCs w:val="24"/>
            <w:highlight w:val="white"/>
          </w:rPr>
          <w:t xml:space="preserve">ines </w:t>
        </w:r>
      </w:ins>
      <w:r w:rsidR="00006E8B" w:rsidRPr="0087276D">
        <w:rPr>
          <w:b/>
          <w:color w:val="000000" w:themeColor="text1"/>
          <w:sz w:val="24"/>
          <w:szCs w:val="24"/>
          <w:highlight w:val="white"/>
        </w:rPr>
        <w:t xml:space="preserve">do not </w:t>
      </w:r>
      <w:del w:id="696" w:author="Microsoft Office User" w:date="2020-01-01T15:08:00Z">
        <w:r w:rsidR="00006E8B" w:rsidDel="008F2BFD">
          <w:rPr>
            <w:b/>
            <w:color w:val="000000" w:themeColor="text1"/>
            <w:sz w:val="24"/>
            <w:szCs w:val="24"/>
            <w:highlight w:val="white"/>
          </w:rPr>
          <w:delText>R</w:delText>
        </w:r>
        <w:r w:rsidR="00006E8B" w:rsidRPr="0087276D" w:rsidDel="008F2BFD">
          <w:rPr>
            <w:b/>
            <w:color w:val="000000" w:themeColor="text1"/>
            <w:sz w:val="24"/>
            <w:szCs w:val="24"/>
            <w:highlight w:val="white"/>
          </w:rPr>
          <w:delText xml:space="preserve">ecapitulate </w:delText>
        </w:r>
      </w:del>
      <w:ins w:id="697" w:author="Microsoft Office User" w:date="2020-01-01T15:08:00Z">
        <w:r w:rsidR="008F2BFD">
          <w:rPr>
            <w:b/>
            <w:color w:val="000000" w:themeColor="text1"/>
            <w:sz w:val="24"/>
            <w:szCs w:val="24"/>
            <w:highlight w:val="white"/>
          </w:rPr>
          <w:t>r</w:t>
        </w:r>
        <w:r w:rsidR="008F2BFD" w:rsidRPr="0087276D">
          <w:rPr>
            <w:b/>
            <w:color w:val="000000" w:themeColor="text1"/>
            <w:sz w:val="24"/>
            <w:szCs w:val="24"/>
            <w:highlight w:val="white"/>
          </w:rPr>
          <w:t xml:space="preserve">ecapitulate </w:t>
        </w:r>
      </w:ins>
      <w:del w:id="698" w:author="Microsoft Office User" w:date="2020-01-01T15:08:00Z">
        <w:r w:rsidR="00006E8B" w:rsidDel="008F2BFD">
          <w:rPr>
            <w:b/>
            <w:color w:val="000000" w:themeColor="text1"/>
            <w:sz w:val="24"/>
            <w:szCs w:val="24"/>
            <w:highlight w:val="white"/>
          </w:rPr>
          <w:delText>P</w:delText>
        </w:r>
        <w:r w:rsidR="00006E8B" w:rsidRPr="0087276D" w:rsidDel="008F2BFD">
          <w:rPr>
            <w:b/>
            <w:color w:val="000000" w:themeColor="text1"/>
            <w:sz w:val="24"/>
            <w:szCs w:val="24"/>
            <w:highlight w:val="white"/>
          </w:rPr>
          <w:delText xml:space="preserve">ropionate </w:delText>
        </w:r>
        <w:r w:rsidR="00006E8B" w:rsidDel="008F2BFD">
          <w:rPr>
            <w:b/>
            <w:color w:val="000000" w:themeColor="text1"/>
            <w:sz w:val="24"/>
            <w:szCs w:val="24"/>
            <w:highlight w:val="white"/>
          </w:rPr>
          <w:delText>R</w:delText>
        </w:r>
        <w:r w:rsidR="00006E8B" w:rsidRPr="0087276D" w:rsidDel="008F2BFD">
          <w:rPr>
            <w:b/>
            <w:color w:val="000000" w:themeColor="text1"/>
            <w:sz w:val="24"/>
            <w:szCs w:val="24"/>
            <w:highlight w:val="white"/>
          </w:rPr>
          <w:delText>esistance</w:delText>
        </w:r>
      </w:del>
      <w:ins w:id="699" w:author="Microsoft Office User" w:date="2020-01-01T15:08:00Z">
        <w:r w:rsidR="008F2BFD">
          <w:rPr>
            <w:b/>
            <w:color w:val="000000" w:themeColor="text1"/>
            <w:sz w:val="24"/>
            <w:szCs w:val="24"/>
          </w:rPr>
          <w:t>the chrV right QTL effect</w:t>
        </w:r>
      </w:ins>
    </w:p>
    <w:p w14:paraId="16FA8CDB" w14:textId="7885DEDF" w:rsidR="00006E8B" w:rsidRDefault="00006E8B" w:rsidP="00FA7693">
      <w:pPr>
        <w:spacing w:line="480" w:lineRule="auto"/>
        <w:jc w:val="both"/>
        <w:rPr>
          <w:sz w:val="24"/>
          <w:szCs w:val="24"/>
        </w:rPr>
      </w:pPr>
      <w:r w:rsidRPr="00FA7693">
        <w:rPr>
          <w:sz w:val="24"/>
          <w:szCs w:val="24"/>
        </w:rPr>
        <w:t xml:space="preserve">(A) Chromosome V genotypes of near-isogenic lines (NILs) generated between BRC20067 </w:t>
      </w:r>
      <w:ins w:id="700" w:author="Microsoft Office User" w:date="2020-01-01T15:08:00Z">
        <w:r w:rsidR="008F2BFD">
          <w:rPr>
            <w:sz w:val="24"/>
            <w:szCs w:val="24"/>
          </w:rPr>
          <w:t xml:space="preserve">(pink) </w:t>
        </w:r>
      </w:ins>
      <w:r w:rsidRPr="00FA7693">
        <w:rPr>
          <w:sz w:val="24"/>
          <w:szCs w:val="24"/>
        </w:rPr>
        <w:t>and DL238</w:t>
      </w:r>
      <w:ins w:id="701" w:author="Microsoft Office User" w:date="2020-01-01T15:08:00Z">
        <w:r w:rsidR="008F2BFD">
          <w:rPr>
            <w:sz w:val="24"/>
            <w:szCs w:val="24"/>
          </w:rPr>
          <w:t xml:space="preserve"> (blue)</w:t>
        </w:r>
      </w:ins>
      <w:r w:rsidRPr="00FA7693">
        <w:rPr>
          <w:sz w:val="24"/>
          <w:szCs w:val="24"/>
        </w:rPr>
        <w:t xml:space="preserve">. </w:t>
      </w:r>
      <w:del w:id="702" w:author="Microsoft Office User" w:date="2020-01-01T15:09:00Z">
        <w:r w:rsidR="00226A23" w:rsidDel="008F2BFD">
          <w:rPr>
            <w:sz w:val="24"/>
            <w:szCs w:val="24"/>
          </w:rPr>
          <w:delText>B</w:delText>
        </w:r>
        <w:r w:rsidRPr="00FA7693" w:rsidDel="008F2BFD">
          <w:rPr>
            <w:sz w:val="24"/>
            <w:szCs w:val="24"/>
          </w:rPr>
          <w:delText>lue corresponds to the DL238 genotype and pink corresponds to the BRC20067 genotype.</w:delText>
        </w:r>
      </w:del>
      <w:ins w:id="703" w:author="Microsoft Office User" w:date="2020-01-01T15:09:00Z">
        <w:r w:rsidR="008F2BFD">
          <w:rPr>
            <w:sz w:val="24"/>
            <w:szCs w:val="24"/>
          </w:rPr>
          <w:t>The dotted lines denote the QTL region of interest from the marker-based GWA mapping.</w:t>
        </w:r>
      </w:ins>
      <w:r w:rsidRPr="00FA7693">
        <w:rPr>
          <w:sz w:val="24"/>
          <w:szCs w:val="24"/>
        </w:rPr>
        <w:t xml:space="preserve"> </w:t>
      </w:r>
    </w:p>
    <w:p w14:paraId="7567CE53" w14:textId="61C1924B" w:rsidR="00006E8B" w:rsidRDefault="00006E8B" w:rsidP="00FA7693">
      <w:pPr>
        <w:spacing w:line="480" w:lineRule="auto"/>
        <w:jc w:val="both"/>
        <w:rPr>
          <w:sz w:val="24"/>
          <w:szCs w:val="24"/>
        </w:rPr>
      </w:pPr>
      <w:r w:rsidRPr="00FA7693">
        <w:rPr>
          <w:sz w:val="24"/>
          <w:szCs w:val="24"/>
        </w:rPr>
        <w:t xml:space="preserve">(B) Tukey box plots of the L1 survival phenotypes of each NIL and parental strains </w:t>
      </w:r>
      <w:del w:id="704" w:author="Microsoft Office User" w:date="2020-01-01T15:09:00Z">
        <w:r w:rsidRPr="00FA7693" w:rsidDel="00C623E6">
          <w:rPr>
            <w:sz w:val="24"/>
            <w:szCs w:val="24"/>
          </w:rPr>
          <w:delText xml:space="preserve">is </w:delText>
        </w:r>
      </w:del>
      <w:ins w:id="705" w:author="Microsoft Office User" w:date="2020-01-01T15:09:00Z">
        <w:r w:rsidR="00C623E6">
          <w:rPr>
            <w:sz w:val="24"/>
            <w:szCs w:val="24"/>
          </w:rPr>
          <w:t>are</w:t>
        </w:r>
        <w:r w:rsidR="00C623E6" w:rsidRPr="00FA7693">
          <w:rPr>
            <w:sz w:val="24"/>
            <w:szCs w:val="24"/>
          </w:rPr>
          <w:t xml:space="preserve"> </w:t>
        </w:r>
      </w:ins>
      <w:r w:rsidRPr="00FA7693">
        <w:rPr>
          <w:sz w:val="24"/>
          <w:szCs w:val="24"/>
        </w:rPr>
        <w:t>shown on the x</w:t>
      </w:r>
      <w:ins w:id="706" w:author="Microsoft Office User" w:date="2020-01-01T15:09:00Z">
        <w:r w:rsidR="00C623E6">
          <w:rPr>
            <w:sz w:val="24"/>
            <w:szCs w:val="24"/>
          </w:rPr>
          <w:t>-</w:t>
        </w:r>
      </w:ins>
      <w:del w:id="707" w:author="Microsoft Office User" w:date="2020-01-01T15:09:00Z">
        <w:r w:rsidRPr="00FA7693" w:rsidDel="00C623E6">
          <w:rPr>
            <w:sz w:val="24"/>
            <w:szCs w:val="24"/>
          </w:rPr>
          <w:delText xml:space="preserve"> </w:delText>
        </w:r>
      </w:del>
      <w:r w:rsidRPr="00FA7693">
        <w:rPr>
          <w:sz w:val="24"/>
          <w:szCs w:val="24"/>
        </w:rPr>
        <w:t xml:space="preserve">axis. Each dot represents a replicate L1 survival measurement. </w:t>
      </w:r>
      <w:commentRangeStart w:id="708"/>
      <w:r w:rsidRPr="00FA7693">
        <w:rPr>
          <w:sz w:val="24"/>
          <w:szCs w:val="24"/>
        </w:rPr>
        <w:t>The red dotted line represents the mean L1 survival of the parental BRC20067 strain.</w:t>
      </w:r>
      <w:commentRangeEnd w:id="708"/>
      <w:r w:rsidR="00C623E6">
        <w:rPr>
          <w:rStyle w:val="CommentReference"/>
        </w:rPr>
        <w:commentReference w:id="708"/>
      </w:r>
    </w:p>
    <w:p w14:paraId="2AE4CD38" w14:textId="77777777" w:rsidR="00006E8B" w:rsidRPr="00FA7693" w:rsidRDefault="00006E8B" w:rsidP="00FA7693">
      <w:pPr>
        <w:spacing w:line="480" w:lineRule="auto"/>
        <w:jc w:val="both"/>
        <w:rPr>
          <w:sz w:val="24"/>
          <w:szCs w:val="24"/>
        </w:rPr>
      </w:pPr>
    </w:p>
    <w:p w14:paraId="4AB81E62" w14:textId="2AD58DE0" w:rsidR="000300F4" w:rsidRPr="00FA7693" w:rsidRDefault="000300F4" w:rsidP="00FA7693">
      <w:pPr>
        <w:spacing w:line="480" w:lineRule="auto"/>
        <w:jc w:val="both"/>
        <w:rPr>
          <w:b/>
          <w:i/>
          <w:sz w:val="24"/>
          <w:szCs w:val="24"/>
        </w:rPr>
      </w:pPr>
      <w:r>
        <w:rPr>
          <w:b/>
          <w:sz w:val="24"/>
          <w:szCs w:val="24"/>
          <w:highlight w:val="white"/>
        </w:rPr>
        <w:t xml:space="preserve">Figure </w:t>
      </w:r>
      <w:r>
        <w:rPr>
          <w:rFonts w:hint="eastAsia"/>
          <w:b/>
          <w:sz w:val="24"/>
          <w:szCs w:val="24"/>
          <w:highlight w:val="white"/>
        </w:rPr>
        <w:t>4</w:t>
      </w:r>
      <w:r>
        <w:rPr>
          <w:b/>
          <w:sz w:val="24"/>
          <w:szCs w:val="24"/>
          <w:highlight w:val="white"/>
        </w:rPr>
        <w:t>.</w:t>
      </w:r>
      <w:r w:rsidRPr="000300F4">
        <w:t xml:space="preserve"> </w:t>
      </w:r>
      <w:r w:rsidRPr="000300F4">
        <w:rPr>
          <w:b/>
          <w:sz w:val="24"/>
          <w:szCs w:val="24"/>
        </w:rPr>
        <w:t xml:space="preserve">Variation in </w:t>
      </w:r>
      <w:r w:rsidRPr="00FA7693">
        <w:rPr>
          <w:b/>
          <w:i/>
          <w:sz w:val="24"/>
          <w:szCs w:val="24"/>
        </w:rPr>
        <w:t>glct-3</w:t>
      </w:r>
      <w:r w:rsidRPr="000300F4">
        <w:rPr>
          <w:b/>
          <w:sz w:val="24"/>
          <w:szCs w:val="24"/>
        </w:rPr>
        <w:t xml:space="preserve"> </w:t>
      </w:r>
      <w:del w:id="709" w:author="Microsoft Office User" w:date="2020-01-01T15:10:00Z">
        <w:r w:rsidR="00485F3F" w:rsidDel="00102BD6">
          <w:rPr>
            <w:b/>
            <w:sz w:val="24"/>
            <w:szCs w:val="24"/>
          </w:rPr>
          <w:delText>U</w:delText>
        </w:r>
        <w:r w:rsidRPr="000300F4" w:rsidDel="00102BD6">
          <w:rPr>
            <w:b/>
            <w:sz w:val="24"/>
            <w:szCs w:val="24"/>
          </w:rPr>
          <w:delText xml:space="preserve">nderlies </w:delText>
        </w:r>
      </w:del>
      <w:ins w:id="710" w:author="Microsoft Office User" w:date="2020-01-01T15:10:00Z">
        <w:r w:rsidR="00102BD6">
          <w:rPr>
            <w:b/>
            <w:sz w:val="24"/>
            <w:szCs w:val="24"/>
          </w:rPr>
          <w:t>u</w:t>
        </w:r>
        <w:r w:rsidR="00102BD6" w:rsidRPr="000300F4">
          <w:rPr>
            <w:b/>
            <w:sz w:val="24"/>
            <w:szCs w:val="24"/>
          </w:rPr>
          <w:t xml:space="preserve">nderlies </w:t>
        </w:r>
      </w:ins>
      <w:del w:id="711" w:author="Microsoft Office User" w:date="2020-01-01T15:10:00Z">
        <w:r w:rsidR="00485F3F" w:rsidDel="00102BD6">
          <w:rPr>
            <w:b/>
            <w:sz w:val="24"/>
            <w:szCs w:val="24"/>
          </w:rPr>
          <w:delText>D</w:delText>
        </w:r>
        <w:r w:rsidRPr="000300F4" w:rsidDel="00102BD6">
          <w:rPr>
            <w:b/>
            <w:sz w:val="24"/>
            <w:szCs w:val="24"/>
          </w:rPr>
          <w:delText xml:space="preserve">ifferential </w:delText>
        </w:r>
      </w:del>
      <w:ins w:id="712" w:author="Microsoft Office User" w:date="2020-01-01T15:10:00Z">
        <w:r w:rsidR="00102BD6">
          <w:rPr>
            <w:b/>
            <w:sz w:val="24"/>
            <w:szCs w:val="24"/>
          </w:rPr>
          <w:t>d</w:t>
        </w:r>
        <w:r w:rsidR="00102BD6" w:rsidRPr="000300F4">
          <w:rPr>
            <w:b/>
            <w:sz w:val="24"/>
            <w:szCs w:val="24"/>
          </w:rPr>
          <w:t xml:space="preserve">ifferential </w:t>
        </w:r>
      </w:ins>
      <w:del w:id="713" w:author="Microsoft Office User" w:date="2020-01-01T15:10:00Z">
        <w:r w:rsidR="00485F3F" w:rsidDel="00102BD6">
          <w:rPr>
            <w:b/>
            <w:sz w:val="24"/>
            <w:szCs w:val="24"/>
          </w:rPr>
          <w:delText>P</w:delText>
        </w:r>
        <w:r w:rsidRPr="000300F4" w:rsidDel="00102BD6">
          <w:rPr>
            <w:b/>
            <w:sz w:val="24"/>
            <w:szCs w:val="24"/>
          </w:rPr>
          <w:delText xml:space="preserve">ropionate </w:delText>
        </w:r>
      </w:del>
      <w:ins w:id="714" w:author="Microsoft Office User" w:date="2020-01-01T15:10:00Z">
        <w:r w:rsidR="00102BD6">
          <w:rPr>
            <w:b/>
            <w:sz w:val="24"/>
            <w:szCs w:val="24"/>
          </w:rPr>
          <w:t>p</w:t>
        </w:r>
        <w:r w:rsidR="00102BD6" w:rsidRPr="000300F4">
          <w:rPr>
            <w:b/>
            <w:sz w:val="24"/>
            <w:szCs w:val="24"/>
          </w:rPr>
          <w:t xml:space="preserve">ropionate </w:t>
        </w:r>
      </w:ins>
      <w:r w:rsidR="00485F3F">
        <w:rPr>
          <w:b/>
          <w:sz w:val="24"/>
          <w:szCs w:val="24"/>
        </w:rPr>
        <w:t>S</w:t>
      </w:r>
      <w:r w:rsidRPr="000300F4">
        <w:rPr>
          <w:b/>
          <w:sz w:val="24"/>
          <w:szCs w:val="24"/>
        </w:rPr>
        <w:t xml:space="preserve">ensitivity in </w:t>
      </w:r>
      <w:r w:rsidRPr="00FA7693">
        <w:rPr>
          <w:b/>
          <w:i/>
          <w:sz w:val="24"/>
          <w:szCs w:val="24"/>
        </w:rPr>
        <w:t>C. elegans</w:t>
      </w:r>
    </w:p>
    <w:p w14:paraId="03565810" w14:textId="5D1478FF" w:rsidR="000300F4" w:rsidRDefault="000300F4" w:rsidP="00FA7693">
      <w:pPr>
        <w:spacing w:line="480" w:lineRule="auto"/>
        <w:jc w:val="both"/>
        <w:rPr>
          <w:sz w:val="24"/>
          <w:szCs w:val="24"/>
        </w:rPr>
      </w:pPr>
      <w:r>
        <w:rPr>
          <w:rFonts w:hint="eastAsia"/>
          <w:sz w:val="24"/>
          <w:szCs w:val="24"/>
        </w:rPr>
        <w:t>(A)</w:t>
      </w:r>
      <w:r w:rsidR="00226A23">
        <w:rPr>
          <w:sz w:val="24"/>
          <w:szCs w:val="24"/>
        </w:rPr>
        <w:t xml:space="preserve"> Box plot</w:t>
      </w:r>
      <w:ins w:id="715" w:author="Microsoft Office User" w:date="2020-01-01T15:10:00Z">
        <w:r w:rsidR="009B2A31">
          <w:rPr>
            <w:sz w:val="24"/>
            <w:szCs w:val="24"/>
          </w:rPr>
          <w:t>s</w:t>
        </w:r>
      </w:ins>
      <w:r w:rsidR="00226A23">
        <w:rPr>
          <w:sz w:val="24"/>
          <w:szCs w:val="24"/>
        </w:rPr>
        <w:t xml:space="preserve"> showing normalized L1 survival in response to 100 mM propionate supplementation for strains carrying the two different </w:t>
      </w:r>
      <w:r w:rsidR="00226A23" w:rsidRPr="00226A23">
        <w:rPr>
          <w:i/>
          <w:iCs/>
          <w:sz w:val="24"/>
          <w:szCs w:val="24"/>
        </w:rPr>
        <w:t>glct-3</w:t>
      </w:r>
      <w:r w:rsidR="00226A23">
        <w:rPr>
          <w:sz w:val="24"/>
          <w:szCs w:val="24"/>
        </w:rPr>
        <w:t xml:space="preserve"> alleles [</w:t>
      </w:r>
      <w:commentRangeStart w:id="716"/>
      <w:r w:rsidR="00226A23" w:rsidRPr="00226A23">
        <w:rPr>
          <w:sz w:val="24"/>
          <w:szCs w:val="24"/>
          <w:highlight w:val="yellow"/>
        </w:rPr>
        <w:t>should we indicate gene rather than protein in figure? I know Gly indicates the protein but I think we use the gene throughout, definitely in Figure 4B</w:t>
      </w:r>
      <w:commentRangeEnd w:id="716"/>
      <w:r w:rsidR="0046494B">
        <w:rPr>
          <w:rStyle w:val="CommentReference"/>
        </w:rPr>
        <w:commentReference w:id="716"/>
      </w:r>
      <w:r w:rsidR="00226A23">
        <w:rPr>
          <w:sz w:val="24"/>
          <w:szCs w:val="24"/>
        </w:rPr>
        <w:t xml:space="preserve">]. </w:t>
      </w:r>
      <w:r w:rsidR="00226A23" w:rsidRPr="00FA7693">
        <w:rPr>
          <w:sz w:val="24"/>
          <w:szCs w:val="24"/>
        </w:rPr>
        <w:t xml:space="preserve">Each dot represents </w:t>
      </w:r>
      <w:ins w:id="717" w:author="Microsoft Office User" w:date="2020-01-01T15:11:00Z">
        <w:r w:rsidR="009B2A31">
          <w:rPr>
            <w:sz w:val="24"/>
            <w:szCs w:val="24"/>
          </w:rPr>
          <w:t xml:space="preserve">a </w:t>
        </w:r>
      </w:ins>
      <w:r w:rsidR="00226A23">
        <w:rPr>
          <w:sz w:val="24"/>
          <w:szCs w:val="24"/>
        </w:rPr>
        <w:t>strain</w:t>
      </w:r>
      <w:r w:rsidR="00226A23" w:rsidRPr="00FA7693">
        <w:rPr>
          <w:sz w:val="24"/>
          <w:szCs w:val="24"/>
        </w:rPr>
        <w:t>.</w:t>
      </w:r>
    </w:p>
    <w:p w14:paraId="0CFE9D58" w14:textId="39F994E7" w:rsidR="000300F4" w:rsidRDefault="000300F4" w:rsidP="00FA7693">
      <w:pPr>
        <w:spacing w:line="480" w:lineRule="auto"/>
        <w:jc w:val="both"/>
        <w:rPr>
          <w:sz w:val="24"/>
          <w:szCs w:val="24"/>
        </w:rPr>
      </w:pPr>
      <w:r w:rsidRPr="00FA7693">
        <w:rPr>
          <w:sz w:val="24"/>
          <w:szCs w:val="24"/>
        </w:rPr>
        <w:t>(</w:t>
      </w:r>
      <w:r>
        <w:rPr>
          <w:rFonts w:hint="eastAsia"/>
          <w:sz w:val="24"/>
          <w:szCs w:val="24"/>
        </w:rPr>
        <w:t>B</w:t>
      </w:r>
      <w:r w:rsidRPr="00FA7693">
        <w:rPr>
          <w:sz w:val="24"/>
          <w:szCs w:val="24"/>
        </w:rPr>
        <w:t xml:space="preserve">) </w:t>
      </w:r>
      <w:commentRangeStart w:id="718"/>
      <w:r w:rsidRPr="00FA7693">
        <w:rPr>
          <w:sz w:val="24"/>
          <w:szCs w:val="24"/>
        </w:rPr>
        <w:t>Tukey box plots of the L1 survival of each CRISPR-edited and parental strain</w:t>
      </w:r>
      <w:r w:rsidR="00226A23">
        <w:rPr>
          <w:sz w:val="24"/>
          <w:szCs w:val="24"/>
        </w:rPr>
        <w:t xml:space="preserve"> upon supplementation of 100 mM propionate.</w:t>
      </w:r>
      <w:r w:rsidRPr="00FA7693">
        <w:rPr>
          <w:sz w:val="24"/>
          <w:szCs w:val="24"/>
        </w:rPr>
        <w:t xml:space="preserve"> Each dot represents a replicate L1 survival measurement. </w:t>
      </w:r>
      <w:commentRangeEnd w:id="718"/>
      <w:r w:rsidR="00485491">
        <w:rPr>
          <w:rStyle w:val="CommentReference"/>
        </w:rPr>
        <w:commentReference w:id="718"/>
      </w:r>
    </w:p>
    <w:p w14:paraId="29D66B49" w14:textId="00DE24CA" w:rsidR="000300F4" w:rsidRDefault="000300F4" w:rsidP="00FA7693">
      <w:pPr>
        <w:spacing w:line="480" w:lineRule="auto"/>
        <w:jc w:val="both"/>
        <w:rPr>
          <w:sz w:val="24"/>
          <w:szCs w:val="24"/>
        </w:rPr>
      </w:pPr>
      <w:commentRangeStart w:id="719"/>
      <w:r>
        <w:rPr>
          <w:rFonts w:hint="eastAsia"/>
          <w:sz w:val="24"/>
          <w:szCs w:val="24"/>
        </w:rPr>
        <w:t>(C)</w:t>
      </w:r>
      <w:r w:rsidR="00226A23">
        <w:rPr>
          <w:sz w:val="24"/>
          <w:szCs w:val="24"/>
        </w:rPr>
        <w:t xml:space="preserve"> Map indicating where propionate resistant and sensitive strains were found.</w:t>
      </w:r>
    </w:p>
    <w:p w14:paraId="61848A3B" w14:textId="48D94EA0" w:rsidR="000300F4" w:rsidRDefault="000300F4" w:rsidP="00FA7693">
      <w:pPr>
        <w:spacing w:line="480" w:lineRule="auto"/>
        <w:jc w:val="both"/>
        <w:rPr>
          <w:sz w:val="24"/>
          <w:szCs w:val="24"/>
        </w:rPr>
      </w:pPr>
      <w:r>
        <w:rPr>
          <w:rFonts w:hint="eastAsia"/>
          <w:sz w:val="24"/>
          <w:szCs w:val="24"/>
        </w:rPr>
        <w:t>(D)</w:t>
      </w:r>
      <w:r w:rsidR="00226A23">
        <w:rPr>
          <w:sz w:val="24"/>
          <w:szCs w:val="24"/>
        </w:rPr>
        <w:t xml:space="preserve"> Phylogenetic tree </w:t>
      </w:r>
      <w:r w:rsidR="00485F3F">
        <w:rPr>
          <w:sz w:val="24"/>
          <w:szCs w:val="24"/>
        </w:rPr>
        <w:t xml:space="preserve">indicating evolutionary history of different </w:t>
      </w:r>
      <w:r w:rsidR="00485F3F" w:rsidRPr="00485F3F">
        <w:rPr>
          <w:i/>
          <w:iCs/>
          <w:sz w:val="24"/>
          <w:szCs w:val="24"/>
        </w:rPr>
        <w:t>C. elegans</w:t>
      </w:r>
      <w:r w:rsidR="00485F3F">
        <w:rPr>
          <w:sz w:val="24"/>
          <w:szCs w:val="24"/>
        </w:rPr>
        <w:t xml:space="preserve"> strains.</w:t>
      </w:r>
    </w:p>
    <w:commentRangeEnd w:id="719"/>
    <w:p w14:paraId="03880B75" w14:textId="6E4133E4" w:rsidR="005D51C6" w:rsidRDefault="00102BD6" w:rsidP="00FA7693">
      <w:pPr>
        <w:spacing w:line="480" w:lineRule="auto"/>
        <w:jc w:val="both"/>
        <w:rPr>
          <w:sz w:val="36"/>
          <w:szCs w:val="36"/>
        </w:rPr>
      </w:pPr>
      <w:r>
        <w:rPr>
          <w:rStyle w:val="CommentReference"/>
        </w:rPr>
        <w:lastRenderedPageBreak/>
        <w:commentReference w:id="719"/>
      </w:r>
    </w:p>
    <w:p w14:paraId="22802C0F" w14:textId="16C1C755" w:rsidR="000300F4" w:rsidRPr="00102695" w:rsidRDefault="000300F4" w:rsidP="00FA7693">
      <w:pPr>
        <w:spacing w:line="480" w:lineRule="auto"/>
        <w:jc w:val="both"/>
        <w:rPr>
          <w:b/>
          <w:i/>
          <w:sz w:val="24"/>
          <w:szCs w:val="24"/>
        </w:rPr>
      </w:pPr>
      <w:commentRangeStart w:id="720"/>
      <w:r>
        <w:rPr>
          <w:b/>
          <w:sz w:val="24"/>
          <w:szCs w:val="24"/>
          <w:highlight w:val="white"/>
        </w:rPr>
        <w:t xml:space="preserve">Figure </w:t>
      </w:r>
      <w:r>
        <w:rPr>
          <w:rFonts w:hint="eastAsia"/>
          <w:b/>
          <w:sz w:val="24"/>
          <w:szCs w:val="24"/>
          <w:highlight w:val="white"/>
        </w:rPr>
        <w:t>5</w:t>
      </w:r>
      <w:r>
        <w:rPr>
          <w:b/>
          <w:sz w:val="24"/>
          <w:szCs w:val="24"/>
          <w:highlight w:val="white"/>
        </w:rPr>
        <w:t>.</w:t>
      </w:r>
      <w:r w:rsidRPr="000300F4">
        <w:t xml:space="preserve"> </w:t>
      </w:r>
      <w:r w:rsidRPr="000E7883">
        <w:rPr>
          <w:rFonts w:hint="eastAsia"/>
          <w:b/>
          <w:i/>
          <w:sz w:val="24"/>
          <w:szCs w:val="24"/>
        </w:rPr>
        <w:t>glct</w:t>
      </w:r>
      <w:r>
        <w:rPr>
          <w:rFonts w:hint="eastAsia"/>
          <w:b/>
          <w:sz w:val="24"/>
          <w:szCs w:val="24"/>
        </w:rPr>
        <w:t xml:space="preserve"> </w:t>
      </w:r>
      <w:r w:rsidR="00485F3F">
        <w:rPr>
          <w:b/>
          <w:sz w:val="24"/>
          <w:szCs w:val="24"/>
        </w:rPr>
        <w:t>F</w:t>
      </w:r>
      <w:r>
        <w:rPr>
          <w:rFonts w:hint="eastAsia"/>
          <w:b/>
          <w:sz w:val="24"/>
          <w:szCs w:val="24"/>
        </w:rPr>
        <w:t xml:space="preserve">amily </w:t>
      </w:r>
      <w:r w:rsidR="00485F3F">
        <w:rPr>
          <w:b/>
          <w:sz w:val="24"/>
          <w:szCs w:val="24"/>
        </w:rPr>
        <w:t>E</w:t>
      </w:r>
      <w:r>
        <w:rPr>
          <w:rFonts w:hint="eastAsia"/>
          <w:b/>
          <w:sz w:val="24"/>
          <w:szCs w:val="24"/>
        </w:rPr>
        <w:t>xpansion</w:t>
      </w:r>
      <w:r w:rsidR="002B11A3">
        <w:rPr>
          <w:b/>
          <w:sz w:val="24"/>
          <w:szCs w:val="24"/>
        </w:rPr>
        <w:t xml:space="preserve"> [</w:t>
      </w:r>
      <w:r w:rsidR="002B11A3" w:rsidRPr="002B11A3">
        <w:rPr>
          <w:b/>
          <w:sz w:val="24"/>
          <w:szCs w:val="24"/>
          <w:highlight w:val="yellow"/>
        </w:rPr>
        <w:t>EA: please provide legend</w:t>
      </w:r>
      <w:r w:rsidR="002B11A3">
        <w:rPr>
          <w:b/>
          <w:sz w:val="24"/>
          <w:szCs w:val="24"/>
        </w:rPr>
        <w:t>]</w:t>
      </w:r>
    </w:p>
    <w:p w14:paraId="554DCB39" w14:textId="7FCEBFB4" w:rsidR="000300F4" w:rsidRDefault="000300F4" w:rsidP="00FA7693">
      <w:pPr>
        <w:spacing w:line="480" w:lineRule="auto"/>
        <w:jc w:val="both"/>
        <w:rPr>
          <w:sz w:val="24"/>
          <w:szCs w:val="24"/>
        </w:rPr>
      </w:pPr>
      <w:r w:rsidRPr="00102695">
        <w:rPr>
          <w:sz w:val="24"/>
          <w:szCs w:val="24"/>
        </w:rPr>
        <w:t>(</w:t>
      </w:r>
      <w:r>
        <w:rPr>
          <w:rFonts w:hint="eastAsia"/>
          <w:sz w:val="24"/>
          <w:szCs w:val="24"/>
        </w:rPr>
        <w:t>A</w:t>
      </w:r>
      <w:r w:rsidRPr="00102695">
        <w:rPr>
          <w:sz w:val="24"/>
          <w:szCs w:val="24"/>
        </w:rPr>
        <w:t xml:space="preserve">) An unrooted maximum-likelihood phylogeny of the six glucuronosyl transferase-like gene coding sequences present in the </w:t>
      </w:r>
      <w:r w:rsidRPr="00FA7693">
        <w:rPr>
          <w:i/>
          <w:sz w:val="24"/>
          <w:szCs w:val="24"/>
        </w:rPr>
        <w:t>C. elegans</w:t>
      </w:r>
      <w:r w:rsidRPr="00102695">
        <w:rPr>
          <w:sz w:val="24"/>
          <w:szCs w:val="24"/>
        </w:rPr>
        <w:t xml:space="preserve"> genome. Branch colors correspond to the bootstrap support for the split, with pink indicating higher support.</w:t>
      </w:r>
    </w:p>
    <w:p w14:paraId="399D6583" w14:textId="0FE770F3" w:rsidR="000300F4" w:rsidRDefault="000300F4" w:rsidP="00FA7693">
      <w:pPr>
        <w:spacing w:line="480" w:lineRule="auto"/>
        <w:jc w:val="both"/>
        <w:rPr>
          <w:sz w:val="24"/>
          <w:szCs w:val="24"/>
        </w:rPr>
      </w:pPr>
      <w:r>
        <w:rPr>
          <w:rFonts w:hint="eastAsia"/>
          <w:sz w:val="24"/>
          <w:szCs w:val="24"/>
        </w:rPr>
        <w:t>(B)</w:t>
      </w:r>
    </w:p>
    <w:p w14:paraId="3CE4E67B" w14:textId="77BC743C" w:rsidR="000300F4" w:rsidRDefault="000300F4" w:rsidP="00FA7693">
      <w:pPr>
        <w:spacing w:line="480" w:lineRule="auto"/>
        <w:jc w:val="both"/>
        <w:rPr>
          <w:sz w:val="24"/>
          <w:szCs w:val="24"/>
        </w:rPr>
      </w:pPr>
      <w:r>
        <w:rPr>
          <w:rFonts w:hint="eastAsia"/>
          <w:sz w:val="24"/>
          <w:szCs w:val="24"/>
        </w:rPr>
        <w:t>(C)</w:t>
      </w:r>
    </w:p>
    <w:commentRangeEnd w:id="720"/>
    <w:p w14:paraId="23B1CF08" w14:textId="77777777" w:rsidR="00226A23" w:rsidRDefault="00254739" w:rsidP="00226A23">
      <w:pPr>
        <w:spacing w:line="480" w:lineRule="auto"/>
        <w:rPr>
          <w:b/>
          <w:sz w:val="24"/>
          <w:szCs w:val="24"/>
          <w:highlight w:val="white"/>
        </w:rPr>
      </w:pPr>
      <w:r>
        <w:rPr>
          <w:rStyle w:val="CommentReference"/>
        </w:rPr>
        <w:commentReference w:id="720"/>
      </w:r>
    </w:p>
    <w:p w14:paraId="64C6BDDA" w14:textId="6DCE7029" w:rsidR="00226A23" w:rsidRDefault="00226A23" w:rsidP="00226A23">
      <w:pPr>
        <w:spacing w:line="480" w:lineRule="auto"/>
        <w:rPr>
          <w:b/>
          <w:sz w:val="24"/>
          <w:szCs w:val="24"/>
          <w:highlight w:val="white"/>
        </w:rPr>
      </w:pPr>
      <w:commentRangeStart w:id="721"/>
      <w:r>
        <w:rPr>
          <w:b/>
          <w:sz w:val="24"/>
          <w:szCs w:val="24"/>
          <w:highlight w:val="white"/>
        </w:rPr>
        <w:t>Figure S1. Power Calculation</w:t>
      </w:r>
    </w:p>
    <w:p w14:paraId="376E360D" w14:textId="77777777" w:rsidR="00226A23" w:rsidRDefault="00226A23" w:rsidP="00226A23">
      <w:pPr>
        <w:spacing w:line="480" w:lineRule="auto"/>
        <w:rPr>
          <w:b/>
          <w:sz w:val="24"/>
          <w:szCs w:val="24"/>
          <w:highlight w:val="white"/>
        </w:rPr>
      </w:pPr>
    </w:p>
    <w:p w14:paraId="1A1C731B" w14:textId="19417BB2" w:rsidR="00226A23" w:rsidRPr="00F072FA" w:rsidRDefault="00226A23" w:rsidP="00226A23">
      <w:pPr>
        <w:spacing w:line="480" w:lineRule="auto"/>
        <w:rPr>
          <w:b/>
          <w:sz w:val="24"/>
          <w:szCs w:val="24"/>
          <w:highlight w:val="white"/>
        </w:rPr>
      </w:pPr>
      <w:r>
        <w:rPr>
          <w:b/>
          <w:sz w:val="24"/>
          <w:szCs w:val="24"/>
          <w:highlight w:val="white"/>
        </w:rPr>
        <w:t>Figure S2. Experimental Procedure</w:t>
      </w:r>
      <w:r w:rsidR="002B11A3">
        <w:rPr>
          <w:b/>
          <w:sz w:val="24"/>
          <w:szCs w:val="24"/>
          <w:highlight w:val="white"/>
        </w:rPr>
        <w:t xml:space="preserve"> and Individual Data Sets</w:t>
      </w:r>
    </w:p>
    <w:p w14:paraId="5078993E" w14:textId="4B1AE8E9" w:rsidR="00226A23" w:rsidRDefault="00226A23" w:rsidP="00226A23">
      <w:pPr>
        <w:spacing w:line="480" w:lineRule="auto"/>
        <w:jc w:val="both"/>
        <w:rPr>
          <w:sz w:val="24"/>
          <w:szCs w:val="24"/>
        </w:rPr>
      </w:pPr>
      <w:r w:rsidRPr="00226A23">
        <w:rPr>
          <w:sz w:val="24"/>
          <w:szCs w:val="24"/>
        </w:rPr>
        <w:t>(A)</w:t>
      </w:r>
      <w:r w:rsidRPr="00F072FA">
        <w:rPr>
          <w:sz w:val="24"/>
          <w:szCs w:val="24"/>
        </w:rPr>
        <w:t xml:space="preserve"> L1 survival </w:t>
      </w:r>
      <w:r>
        <w:rPr>
          <w:sz w:val="24"/>
          <w:szCs w:val="24"/>
        </w:rPr>
        <w:t xml:space="preserve">rate </w:t>
      </w:r>
      <w:r w:rsidRPr="00F072FA">
        <w:rPr>
          <w:sz w:val="24"/>
          <w:szCs w:val="24"/>
        </w:rPr>
        <w:t xml:space="preserve">in the presence of 100 mM propionate for </w:t>
      </w:r>
      <w:r w:rsidR="002B11A3">
        <w:rPr>
          <w:sz w:val="24"/>
          <w:szCs w:val="24"/>
        </w:rPr>
        <w:t>six</w:t>
      </w:r>
      <w:r>
        <w:rPr>
          <w:sz w:val="24"/>
          <w:szCs w:val="24"/>
        </w:rPr>
        <w:t xml:space="preserve"> </w:t>
      </w:r>
      <w:r w:rsidRPr="00F072FA">
        <w:rPr>
          <w:i/>
          <w:sz w:val="24"/>
          <w:szCs w:val="24"/>
        </w:rPr>
        <w:t>C. elegans</w:t>
      </w:r>
      <w:r w:rsidRPr="00F072FA">
        <w:rPr>
          <w:sz w:val="24"/>
          <w:szCs w:val="24"/>
        </w:rPr>
        <w:t xml:space="preserve"> strains</w:t>
      </w:r>
      <w:r>
        <w:rPr>
          <w:sz w:val="24"/>
          <w:szCs w:val="24"/>
        </w:rPr>
        <w:t xml:space="preserve"> with four technical plus five biological replicates</w:t>
      </w:r>
      <w:r w:rsidRPr="00F072FA">
        <w:rPr>
          <w:sz w:val="24"/>
          <w:szCs w:val="24"/>
        </w:rPr>
        <w:t xml:space="preserve">. </w:t>
      </w:r>
    </w:p>
    <w:p w14:paraId="3D9BAF79" w14:textId="32D4C0D1" w:rsidR="00226A23" w:rsidRDefault="00226A23" w:rsidP="00226A23">
      <w:pPr>
        <w:spacing w:line="480" w:lineRule="auto"/>
        <w:jc w:val="both"/>
        <w:rPr>
          <w:sz w:val="24"/>
          <w:szCs w:val="24"/>
        </w:rPr>
      </w:pPr>
      <w:r w:rsidRPr="00226A23">
        <w:rPr>
          <w:sz w:val="24"/>
          <w:szCs w:val="24"/>
        </w:rPr>
        <w:t>(B)</w:t>
      </w:r>
      <w:r w:rsidRPr="00F072FA">
        <w:rPr>
          <w:sz w:val="24"/>
          <w:szCs w:val="24"/>
        </w:rPr>
        <w:t xml:space="preserve"> </w:t>
      </w:r>
      <w:r>
        <w:rPr>
          <w:sz w:val="24"/>
          <w:szCs w:val="24"/>
        </w:rPr>
        <w:t xml:space="preserve">Experimental diagram for large panel assays. 132 wild </w:t>
      </w:r>
      <w:r w:rsidRPr="00F072FA">
        <w:rPr>
          <w:i/>
          <w:sz w:val="24"/>
          <w:szCs w:val="24"/>
        </w:rPr>
        <w:t>C. elegans</w:t>
      </w:r>
      <w:r w:rsidRPr="00F072FA">
        <w:rPr>
          <w:sz w:val="24"/>
          <w:szCs w:val="24"/>
        </w:rPr>
        <w:t xml:space="preserve"> strains</w:t>
      </w:r>
      <w:r>
        <w:rPr>
          <w:sz w:val="24"/>
          <w:szCs w:val="24"/>
        </w:rPr>
        <w:t xml:space="preserve"> were divided into three batches to test 100</w:t>
      </w:r>
      <w:r w:rsidR="002B11A3">
        <w:rPr>
          <w:sz w:val="24"/>
          <w:szCs w:val="24"/>
        </w:rPr>
        <w:t xml:space="preserve"> </w:t>
      </w:r>
      <w:r>
        <w:rPr>
          <w:sz w:val="24"/>
          <w:szCs w:val="24"/>
        </w:rPr>
        <w:t>mM propionate survival rate</w:t>
      </w:r>
      <w:r w:rsidR="002B11A3">
        <w:rPr>
          <w:sz w:val="24"/>
          <w:szCs w:val="24"/>
        </w:rPr>
        <w:t xml:space="preserve"> of L1 animals,</w:t>
      </w:r>
      <w:r>
        <w:rPr>
          <w:sz w:val="24"/>
          <w:szCs w:val="24"/>
        </w:rPr>
        <w:t xml:space="preserve"> and each batch contains 48 strains, including </w:t>
      </w:r>
      <w:r w:rsidR="002B11A3">
        <w:rPr>
          <w:sz w:val="24"/>
          <w:szCs w:val="24"/>
        </w:rPr>
        <w:t>six</w:t>
      </w:r>
      <w:r>
        <w:rPr>
          <w:sz w:val="24"/>
          <w:szCs w:val="24"/>
        </w:rPr>
        <w:t xml:space="preserve"> </w:t>
      </w:r>
      <w:r w:rsidR="002B11A3">
        <w:rPr>
          <w:sz w:val="24"/>
          <w:szCs w:val="24"/>
        </w:rPr>
        <w:t>control</w:t>
      </w:r>
      <w:r>
        <w:rPr>
          <w:sz w:val="24"/>
          <w:szCs w:val="24"/>
        </w:rPr>
        <w:t xml:space="preserve"> strains to control </w:t>
      </w:r>
      <w:r w:rsidR="002B11A3">
        <w:rPr>
          <w:sz w:val="24"/>
          <w:szCs w:val="24"/>
        </w:rPr>
        <w:t xml:space="preserve">for </w:t>
      </w:r>
      <w:r>
        <w:rPr>
          <w:sz w:val="24"/>
          <w:szCs w:val="24"/>
        </w:rPr>
        <w:t>batch effect</w:t>
      </w:r>
      <w:r w:rsidR="002B11A3">
        <w:rPr>
          <w:sz w:val="24"/>
          <w:szCs w:val="24"/>
        </w:rPr>
        <w:t>s.</w:t>
      </w:r>
    </w:p>
    <w:p w14:paraId="18A78788" w14:textId="2757A0C0" w:rsidR="00226A23" w:rsidRDefault="00226A23" w:rsidP="00226A23">
      <w:pPr>
        <w:spacing w:line="480" w:lineRule="auto"/>
        <w:jc w:val="both"/>
        <w:rPr>
          <w:sz w:val="24"/>
          <w:szCs w:val="24"/>
        </w:rPr>
      </w:pPr>
      <w:r w:rsidRPr="00226A23">
        <w:rPr>
          <w:sz w:val="24"/>
          <w:szCs w:val="24"/>
        </w:rPr>
        <w:t>(C)</w:t>
      </w:r>
      <w:r w:rsidRPr="00F072FA">
        <w:rPr>
          <w:sz w:val="24"/>
          <w:szCs w:val="24"/>
        </w:rPr>
        <w:t xml:space="preserve"> L1 survival </w:t>
      </w:r>
      <w:r>
        <w:rPr>
          <w:sz w:val="24"/>
          <w:szCs w:val="24"/>
        </w:rPr>
        <w:t xml:space="preserve">rate in the </w:t>
      </w:r>
      <w:r w:rsidRPr="00F072FA">
        <w:rPr>
          <w:sz w:val="24"/>
          <w:szCs w:val="24"/>
        </w:rPr>
        <w:t>presence of 100 mM propionate</w:t>
      </w:r>
      <w:r>
        <w:rPr>
          <w:sz w:val="24"/>
          <w:szCs w:val="24"/>
        </w:rPr>
        <w:t xml:space="preserve"> </w:t>
      </w:r>
      <w:r w:rsidRPr="00F072FA">
        <w:rPr>
          <w:sz w:val="24"/>
          <w:szCs w:val="24"/>
        </w:rPr>
        <w:t xml:space="preserve">for </w:t>
      </w:r>
      <w:r>
        <w:rPr>
          <w:sz w:val="24"/>
          <w:szCs w:val="24"/>
        </w:rPr>
        <w:t xml:space="preserve">132 </w:t>
      </w:r>
      <w:r w:rsidRPr="00F072FA">
        <w:rPr>
          <w:i/>
          <w:sz w:val="24"/>
          <w:szCs w:val="24"/>
        </w:rPr>
        <w:t>C. elegans</w:t>
      </w:r>
      <w:r w:rsidRPr="00F072FA">
        <w:rPr>
          <w:sz w:val="24"/>
          <w:szCs w:val="24"/>
        </w:rPr>
        <w:t xml:space="preserve"> strains</w:t>
      </w:r>
      <w:r>
        <w:rPr>
          <w:sz w:val="24"/>
          <w:szCs w:val="24"/>
        </w:rPr>
        <w:t xml:space="preserve"> in three batches. </w:t>
      </w:r>
      <w:r w:rsidR="002B11A3">
        <w:rPr>
          <w:sz w:val="24"/>
          <w:szCs w:val="24"/>
        </w:rPr>
        <w:t>Red</w:t>
      </w:r>
      <w:r>
        <w:rPr>
          <w:sz w:val="24"/>
          <w:szCs w:val="24"/>
        </w:rPr>
        <w:t xml:space="preserve"> </w:t>
      </w:r>
      <w:r w:rsidR="002B11A3">
        <w:rPr>
          <w:sz w:val="24"/>
          <w:szCs w:val="24"/>
        </w:rPr>
        <w:t>bars</w:t>
      </w:r>
      <w:r>
        <w:rPr>
          <w:sz w:val="24"/>
          <w:szCs w:val="24"/>
        </w:rPr>
        <w:t xml:space="preserve"> indicate</w:t>
      </w:r>
      <w:r w:rsidR="002B11A3">
        <w:rPr>
          <w:sz w:val="24"/>
          <w:szCs w:val="24"/>
        </w:rPr>
        <w:t xml:space="preserve"> averages for the</w:t>
      </w:r>
      <w:r>
        <w:rPr>
          <w:sz w:val="24"/>
          <w:szCs w:val="24"/>
        </w:rPr>
        <w:t xml:space="preserve"> </w:t>
      </w:r>
      <w:r w:rsidR="002B11A3">
        <w:rPr>
          <w:sz w:val="24"/>
          <w:szCs w:val="24"/>
        </w:rPr>
        <w:t>six</w:t>
      </w:r>
      <w:r>
        <w:rPr>
          <w:sz w:val="24"/>
          <w:szCs w:val="24"/>
        </w:rPr>
        <w:t xml:space="preserve"> </w:t>
      </w:r>
      <w:r w:rsidR="002B11A3">
        <w:rPr>
          <w:sz w:val="24"/>
          <w:szCs w:val="24"/>
        </w:rPr>
        <w:t>control</w:t>
      </w:r>
      <w:r>
        <w:rPr>
          <w:sz w:val="24"/>
          <w:szCs w:val="24"/>
        </w:rPr>
        <w:t xml:space="preserve"> strains. </w:t>
      </w:r>
    </w:p>
    <w:p w14:paraId="29419DF1" w14:textId="5554EB2F" w:rsidR="00226A23" w:rsidRDefault="00226A23" w:rsidP="00226A23">
      <w:pPr>
        <w:spacing w:line="480" w:lineRule="auto"/>
        <w:jc w:val="both"/>
        <w:rPr>
          <w:sz w:val="24"/>
          <w:szCs w:val="24"/>
        </w:rPr>
      </w:pPr>
    </w:p>
    <w:p w14:paraId="6DA0A054" w14:textId="3566A788" w:rsidR="00226A23" w:rsidRPr="00FA7693"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3</w:t>
      </w:r>
      <w:r>
        <w:rPr>
          <w:b/>
          <w:sz w:val="24"/>
          <w:szCs w:val="24"/>
          <w:highlight w:val="white"/>
        </w:rPr>
        <w:t xml:space="preserve">. </w:t>
      </w:r>
      <w:r w:rsidRPr="005B2A63">
        <w:rPr>
          <w:b/>
          <w:sz w:val="24"/>
          <w:szCs w:val="24"/>
        </w:rPr>
        <w:t xml:space="preserve">Linkage </w:t>
      </w:r>
      <w:r w:rsidR="00265584">
        <w:rPr>
          <w:b/>
          <w:sz w:val="24"/>
          <w:szCs w:val="24"/>
        </w:rPr>
        <w:t>D</w:t>
      </w:r>
      <w:r w:rsidRPr="005B2A63">
        <w:rPr>
          <w:b/>
          <w:sz w:val="24"/>
          <w:szCs w:val="24"/>
        </w:rPr>
        <w:t xml:space="preserve">isequilibrium of QTL </w:t>
      </w:r>
      <w:r w:rsidR="00265584">
        <w:rPr>
          <w:b/>
          <w:sz w:val="24"/>
          <w:szCs w:val="24"/>
        </w:rPr>
        <w:t>P</w:t>
      </w:r>
      <w:r w:rsidRPr="005B2A63">
        <w:rPr>
          <w:b/>
          <w:sz w:val="24"/>
          <w:szCs w:val="24"/>
        </w:rPr>
        <w:t xml:space="preserve">eaks </w:t>
      </w:r>
      <w:r w:rsidR="00265584">
        <w:rPr>
          <w:b/>
          <w:sz w:val="24"/>
          <w:szCs w:val="24"/>
        </w:rPr>
        <w:t>I</w:t>
      </w:r>
      <w:r w:rsidRPr="005B2A63">
        <w:rPr>
          <w:b/>
          <w:sz w:val="24"/>
          <w:szCs w:val="24"/>
        </w:rPr>
        <w:t xml:space="preserve">dentified by </w:t>
      </w:r>
      <w:r w:rsidR="00265584">
        <w:rPr>
          <w:b/>
          <w:sz w:val="24"/>
          <w:szCs w:val="24"/>
        </w:rPr>
        <w:t>G</w:t>
      </w:r>
      <w:r>
        <w:rPr>
          <w:b/>
          <w:sz w:val="24"/>
          <w:szCs w:val="24"/>
        </w:rPr>
        <w:t>enome-</w:t>
      </w:r>
      <w:r w:rsidR="00265584">
        <w:rPr>
          <w:b/>
          <w:sz w:val="24"/>
          <w:szCs w:val="24"/>
        </w:rPr>
        <w:t>W</w:t>
      </w:r>
      <w:r>
        <w:rPr>
          <w:b/>
          <w:sz w:val="24"/>
          <w:szCs w:val="24"/>
        </w:rPr>
        <w:t xml:space="preserve">ide </w:t>
      </w:r>
      <w:r w:rsidR="00265584">
        <w:rPr>
          <w:b/>
          <w:sz w:val="24"/>
          <w:szCs w:val="24"/>
        </w:rPr>
        <w:t>A</w:t>
      </w:r>
      <w:r>
        <w:rPr>
          <w:b/>
          <w:sz w:val="24"/>
          <w:szCs w:val="24"/>
        </w:rPr>
        <w:t>ssociation mapping</w:t>
      </w:r>
      <w:r w:rsidR="00265584">
        <w:rPr>
          <w:b/>
          <w:sz w:val="24"/>
          <w:szCs w:val="24"/>
        </w:rPr>
        <w:t xml:space="preserve"> [</w:t>
      </w:r>
      <w:r w:rsidR="00265584" w:rsidRPr="00265584">
        <w:rPr>
          <w:b/>
          <w:sz w:val="24"/>
          <w:szCs w:val="24"/>
          <w:highlight w:val="yellow"/>
        </w:rPr>
        <w:t>I think it is weird to use abbreviation for QTL but not GWA or LD</w:t>
      </w:r>
      <w:r w:rsidR="00265584">
        <w:rPr>
          <w:b/>
          <w:sz w:val="24"/>
          <w:szCs w:val="24"/>
        </w:rPr>
        <w:t>]</w:t>
      </w:r>
    </w:p>
    <w:p w14:paraId="35CF529A" w14:textId="08921DDF" w:rsidR="00226A23" w:rsidRDefault="00226A23" w:rsidP="00226A23">
      <w:pPr>
        <w:spacing w:line="480" w:lineRule="auto"/>
        <w:jc w:val="both"/>
        <w:rPr>
          <w:sz w:val="24"/>
          <w:szCs w:val="24"/>
        </w:rPr>
      </w:pPr>
      <w:r w:rsidRPr="00FA7693">
        <w:rPr>
          <w:sz w:val="24"/>
          <w:szCs w:val="24"/>
        </w:rPr>
        <w:lastRenderedPageBreak/>
        <w:t>Linkage disequilibrium (r2) of peak QTL markers identified by genome-wide association mapping.</w:t>
      </w:r>
    </w:p>
    <w:p w14:paraId="136D15F1" w14:textId="77777777" w:rsidR="00226A23" w:rsidRDefault="00226A23" w:rsidP="00226A23">
      <w:pPr>
        <w:spacing w:line="480" w:lineRule="auto"/>
        <w:jc w:val="both"/>
        <w:rPr>
          <w:sz w:val="24"/>
          <w:szCs w:val="24"/>
        </w:rPr>
      </w:pPr>
    </w:p>
    <w:p w14:paraId="5AEF8A27" w14:textId="67F84A66" w:rsidR="00226A23" w:rsidRPr="000300F4"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4</w:t>
      </w:r>
      <w:r>
        <w:rPr>
          <w:b/>
          <w:sz w:val="24"/>
          <w:szCs w:val="24"/>
          <w:highlight w:val="white"/>
        </w:rPr>
        <w:t>.</w:t>
      </w:r>
      <w:r>
        <w:rPr>
          <w:rFonts w:hint="eastAsia"/>
          <w:b/>
          <w:sz w:val="24"/>
          <w:szCs w:val="24"/>
        </w:rPr>
        <w:t xml:space="preserve"> </w:t>
      </w:r>
      <w:r w:rsidRPr="000300F4">
        <w:rPr>
          <w:b/>
          <w:sz w:val="24"/>
          <w:szCs w:val="24"/>
        </w:rPr>
        <w:t>Variation in chromosome I genes associated with propionate sensitivity</w:t>
      </w:r>
      <w:r w:rsidR="00265584">
        <w:rPr>
          <w:b/>
          <w:sz w:val="24"/>
          <w:szCs w:val="24"/>
        </w:rPr>
        <w:t xml:space="preserve"> [</w:t>
      </w:r>
      <w:r w:rsidR="00265584" w:rsidRPr="00265584">
        <w:rPr>
          <w:b/>
          <w:sz w:val="24"/>
          <w:szCs w:val="24"/>
          <w:highlight w:val="yellow"/>
        </w:rPr>
        <w:t>I don’t have this figure so I stopped here</w:t>
      </w:r>
      <w:r w:rsidR="00265584">
        <w:rPr>
          <w:b/>
          <w:sz w:val="24"/>
          <w:szCs w:val="24"/>
        </w:rPr>
        <w:t>]</w:t>
      </w:r>
    </w:p>
    <w:p w14:paraId="3293DE93" w14:textId="77777777" w:rsidR="00226A23" w:rsidRPr="000300F4" w:rsidRDefault="00226A23" w:rsidP="00226A23">
      <w:pPr>
        <w:spacing w:line="480" w:lineRule="auto"/>
        <w:jc w:val="both"/>
        <w:rPr>
          <w:sz w:val="24"/>
          <w:szCs w:val="24"/>
        </w:rPr>
      </w:pPr>
      <w:r w:rsidRPr="00FA7693">
        <w:rPr>
          <w:sz w:val="24"/>
          <w:szCs w:val="24"/>
        </w:rPr>
        <w:t>The normalized L1 survival in the presence of propionate for each phenotyped C. elegans strain is shown on the x axis. The y axis represents unique haplotypes constructed from variants with moderate-to-severe predicted effects on gene function for each gene found to be significantly associated with propionate sensitivity. The haplotype notation ALT_CT:x Hap:y refers to the alternate genotype count (ALT_CT) and the unique haplotype (Hap) for each gene, (A) bgnt-1.7, (B) gly-17, (C) nhr-77, and (D) glct-3. If a variant with a high predicted effect on gene function was identified, we plotted it separately. The red diamonds represent the median phenotype value for each unique haplotype. The blue and pink diamonds represent the DL238 and BRC20067 strains, respectively.</w:t>
      </w:r>
    </w:p>
    <w:commentRangeEnd w:id="721"/>
    <w:p w14:paraId="6890BB44" w14:textId="77777777" w:rsidR="00226A23" w:rsidRPr="00226A23" w:rsidRDefault="00543C1C" w:rsidP="00226A23">
      <w:pPr>
        <w:spacing w:line="480" w:lineRule="auto"/>
        <w:jc w:val="both"/>
        <w:rPr>
          <w:sz w:val="24"/>
          <w:szCs w:val="24"/>
          <w:highlight w:val="white"/>
        </w:rPr>
      </w:pPr>
      <w:r>
        <w:rPr>
          <w:rStyle w:val="CommentReference"/>
        </w:rPr>
        <w:commentReference w:id="721"/>
      </w:r>
    </w:p>
    <w:p w14:paraId="13C41783" w14:textId="77777777" w:rsidR="00226A23" w:rsidRPr="00102695" w:rsidRDefault="00226A23" w:rsidP="00FA7693">
      <w:pPr>
        <w:spacing w:line="480" w:lineRule="auto"/>
        <w:jc w:val="both"/>
        <w:rPr>
          <w:sz w:val="24"/>
          <w:szCs w:val="24"/>
        </w:rPr>
      </w:pPr>
    </w:p>
    <w:p w14:paraId="0738A0DE" w14:textId="77777777" w:rsidR="000300F4" w:rsidRPr="003068A3" w:rsidRDefault="000300F4" w:rsidP="00FA7693">
      <w:pPr>
        <w:spacing w:line="480" w:lineRule="auto"/>
        <w:jc w:val="both"/>
        <w:rPr>
          <w:sz w:val="36"/>
          <w:szCs w:val="36"/>
        </w:rPr>
      </w:pPr>
    </w:p>
    <w:p w14:paraId="5D01FF4D" w14:textId="23A0E21E" w:rsidR="005D51C6" w:rsidRPr="003E2110" w:rsidRDefault="005D51C6" w:rsidP="008120F4">
      <w:pPr>
        <w:widowControl w:val="0"/>
        <w:pBdr>
          <w:top w:val="nil"/>
          <w:left w:val="nil"/>
          <w:bottom w:val="nil"/>
          <w:right w:val="nil"/>
          <w:between w:val="nil"/>
        </w:pBdr>
        <w:spacing w:line="480" w:lineRule="auto"/>
        <w:jc w:val="both"/>
        <w:rPr>
          <w:color w:val="000000" w:themeColor="text1"/>
          <w:sz w:val="24"/>
          <w:szCs w:val="24"/>
        </w:rPr>
      </w:pPr>
    </w:p>
    <w:sectPr w:rsidR="005D51C6" w:rsidRPr="003E21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0-01-01T12:13:00Z" w:initials="Office">
    <w:p w14:paraId="2406FD0F" w14:textId="0DBECECB" w:rsidR="00176C19" w:rsidRDefault="00176C19">
      <w:pPr>
        <w:pStyle w:val="CommentText"/>
      </w:pPr>
      <w:r>
        <w:rPr>
          <w:rStyle w:val="CommentReference"/>
        </w:rPr>
        <w:annotationRef/>
      </w:r>
      <w:r>
        <w:t xml:space="preserve">I prefer this title because it says something. The top title does not convey information about the results or why anyone should read it. </w:t>
      </w:r>
    </w:p>
  </w:comment>
  <w:comment w:id="165" w:author="Microsoft Office User" w:date="2020-01-01T12:37:00Z" w:initials="Office">
    <w:p w14:paraId="2B072753" w14:textId="77777777" w:rsidR="00176C19" w:rsidRDefault="00176C19">
      <w:pPr>
        <w:pStyle w:val="CommentText"/>
      </w:pPr>
      <w:r>
        <w:rPr>
          <w:rStyle w:val="CommentReference"/>
        </w:rPr>
        <w:annotationRef/>
      </w:r>
      <w:r>
        <w:t>I don’t have access to references. It would be good to add the following by PMID:</w:t>
      </w:r>
    </w:p>
    <w:p w14:paraId="5D59292D" w14:textId="77777777" w:rsidR="00176C19" w:rsidRDefault="00176C19">
      <w:pPr>
        <w:pStyle w:val="CommentText"/>
      </w:pPr>
    </w:p>
    <w:p w14:paraId="0688B831" w14:textId="77777777" w:rsidR="00176C19" w:rsidRPr="006428F9" w:rsidRDefault="00176C19" w:rsidP="006428F9">
      <w:pPr>
        <w:spacing w:line="240" w:lineRule="auto"/>
        <w:rPr>
          <w:rFonts w:ascii="Times New Roman" w:eastAsia="Times New Roman" w:hAnsi="Times New Roman" w:cs="Times New Roman"/>
          <w:sz w:val="24"/>
          <w:szCs w:val="24"/>
          <w:lang w:val="en-US" w:eastAsia="en-US"/>
        </w:rPr>
      </w:pPr>
      <w:r w:rsidRPr="006428F9">
        <w:rPr>
          <w:rFonts w:eastAsia="Times New Roman"/>
          <w:color w:val="575757"/>
          <w:sz w:val="18"/>
          <w:szCs w:val="18"/>
          <w:shd w:val="clear" w:color="auto" w:fill="FFFFFF"/>
          <w:lang w:val="en-US" w:eastAsia="en-US"/>
        </w:rPr>
        <w:t>25822066</w:t>
      </w:r>
    </w:p>
    <w:p w14:paraId="40C6F860" w14:textId="77777777" w:rsidR="00176C19" w:rsidRPr="006428F9" w:rsidRDefault="00176C19" w:rsidP="006428F9">
      <w:pPr>
        <w:spacing w:line="240" w:lineRule="auto"/>
        <w:rPr>
          <w:rFonts w:ascii="Times New Roman" w:eastAsia="Times New Roman" w:hAnsi="Times New Roman" w:cs="Times New Roman"/>
          <w:sz w:val="24"/>
          <w:szCs w:val="24"/>
          <w:lang w:val="en-US" w:eastAsia="en-US"/>
        </w:rPr>
      </w:pPr>
      <w:r w:rsidRPr="006428F9">
        <w:rPr>
          <w:rFonts w:eastAsia="Times New Roman"/>
          <w:color w:val="575757"/>
          <w:sz w:val="18"/>
          <w:szCs w:val="18"/>
          <w:shd w:val="clear" w:color="auto" w:fill="FFFFFF"/>
          <w:lang w:val="en-US" w:eastAsia="en-US"/>
        </w:rPr>
        <w:t>21093785</w:t>
      </w:r>
    </w:p>
    <w:p w14:paraId="50842C70" w14:textId="77777777" w:rsidR="00176C19" w:rsidRPr="006428F9" w:rsidRDefault="00176C19" w:rsidP="006428F9">
      <w:pPr>
        <w:spacing w:line="240" w:lineRule="auto"/>
        <w:rPr>
          <w:rFonts w:ascii="Times New Roman" w:eastAsia="Times New Roman" w:hAnsi="Times New Roman" w:cs="Times New Roman"/>
          <w:sz w:val="24"/>
          <w:szCs w:val="24"/>
          <w:lang w:val="en-US" w:eastAsia="en-US"/>
        </w:rPr>
      </w:pPr>
      <w:r w:rsidRPr="006428F9">
        <w:rPr>
          <w:rFonts w:eastAsia="Times New Roman"/>
          <w:color w:val="575757"/>
          <w:sz w:val="18"/>
          <w:szCs w:val="18"/>
          <w:shd w:val="clear" w:color="auto" w:fill="FFFFFF"/>
          <w:lang w:val="en-US" w:eastAsia="en-US"/>
        </w:rPr>
        <w:t>31793880</w:t>
      </w:r>
    </w:p>
    <w:p w14:paraId="0ACB751B" w14:textId="77777777" w:rsidR="00176C19" w:rsidRPr="006428F9" w:rsidRDefault="00176C19" w:rsidP="006428F9">
      <w:pPr>
        <w:spacing w:line="240" w:lineRule="auto"/>
        <w:rPr>
          <w:rFonts w:ascii="Times New Roman" w:eastAsia="Times New Roman" w:hAnsi="Times New Roman" w:cs="Times New Roman"/>
          <w:sz w:val="24"/>
          <w:szCs w:val="24"/>
          <w:lang w:val="en-US" w:eastAsia="en-US"/>
        </w:rPr>
      </w:pPr>
      <w:r w:rsidRPr="006428F9">
        <w:rPr>
          <w:rFonts w:eastAsia="Times New Roman"/>
          <w:color w:val="575757"/>
          <w:sz w:val="17"/>
          <w:szCs w:val="17"/>
          <w:shd w:val="clear" w:color="auto" w:fill="FFFFFF"/>
          <w:lang w:val="en-US" w:eastAsia="en-US"/>
        </w:rPr>
        <w:t>27701074</w:t>
      </w:r>
    </w:p>
    <w:p w14:paraId="7396C33F" w14:textId="4C7C731E" w:rsidR="00176C19" w:rsidRDefault="00176C19">
      <w:pPr>
        <w:pStyle w:val="CommentText"/>
      </w:pPr>
    </w:p>
  </w:comment>
  <w:comment w:id="167" w:author="Microsoft Office User" w:date="2020-01-01T12:39:00Z" w:initials="Office">
    <w:p w14:paraId="3A583C8A" w14:textId="264B3CA9" w:rsidR="00176C19" w:rsidRDefault="00176C19">
      <w:pPr>
        <w:pStyle w:val="CommentText"/>
      </w:pPr>
      <w:r>
        <w:rPr>
          <w:rStyle w:val="CommentReference"/>
        </w:rPr>
        <w:annotationRef/>
      </w:r>
      <w:r>
        <w:t>references?</w:t>
      </w:r>
    </w:p>
  </w:comment>
  <w:comment w:id="183" w:author="Microsoft Office User" w:date="2020-01-01T12:42:00Z" w:initials="Office">
    <w:p w14:paraId="3F1F356B" w14:textId="2B9425B2" w:rsidR="00176C19" w:rsidRDefault="00176C19">
      <w:pPr>
        <w:pStyle w:val="CommentText"/>
      </w:pPr>
      <w:r>
        <w:rPr>
          <w:rStyle w:val="CommentReference"/>
        </w:rPr>
        <w:annotationRef/>
      </w:r>
      <w:r>
        <w:t>Different ref?</w:t>
      </w:r>
    </w:p>
  </w:comment>
  <w:comment w:id="192" w:author="Microsoft Office User" w:date="2020-01-01T12:46:00Z" w:initials="Office">
    <w:p w14:paraId="13C8D351" w14:textId="2E4BD51E" w:rsidR="00176C19" w:rsidRPr="00E27F17" w:rsidRDefault="00176C19" w:rsidP="00E27F17">
      <w:pPr>
        <w:rPr>
          <w:rFonts w:ascii="Times New Roman" w:eastAsia="Times New Roman" w:hAnsi="Times New Roman" w:cs="Times New Roman"/>
          <w:sz w:val="24"/>
          <w:szCs w:val="24"/>
          <w:lang w:val="en-US" w:eastAsia="en-US"/>
        </w:rPr>
      </w:pPr>
      <w:r>
        <w:rPr>
          <w:rStyle w:val="CommentReference"/>
        </w:rPr>
        <w:annotationRef/>
      </w:r>
      <w:r>
        <w:t xml:space="preserve">REF </w:t>
      </w:r>
      <w:r w:rsidRPr="00E27F17">
        <w:rPr>
          <w:rFonts w:eastAsia="Times New Roman"/>
          <w:color w:val="575757"/>
          <w:sz w:val="18"/>
          <w:szCs w:val="18"/>
          <w:shd w:val="clear" w:color="auto" w:fill="FFFFFF"/>
          <w:lang w:val="en-US" w:eastAsia="en-US"/>
        </w:rPr>
        <w:t>25804345</w:t>
      </w:r>
    </w:p>
  </w:comment>
  <w:comment w:id="200" w:author="Microsoft Office User" w:date="2020-01-01T12:47:00Z" w:initials="Office">
    <w:p w14:paraId="5C158382" w14:textId="77777777" w:rsidR="00176C19" w:rsidRPr="00E27F17" w:rsidRDefault="00176C19" w:rsidP="00E27F17">
      <w:pPr>
        <w:rPr>
          <w:rFonts w:ascii="Times New Roman" w:eastAsia="Times New Roman" w:hAnsi="Times New Roman" w:cs="Times New Roman"/>
          <w:sz w:val="24"/>
          <w:szCs w:val="24"/>
          <w:lang w:val="en-US" w:eastAsia="en-US"/>
        </w:rPr>
      </w:pPr>
      <w:r>
        <w:rPr>
          <w:rStyle w:val="CommentReference"/>
        </w:rPr>
        <w:annotationRef/>
      </w:r>
      <w:r>
        <w:t xml:space="preserve">REF </w:t>
      </w:r>
      <w:r w:rsidRPr="00E27F17">
        <w:rPr>
          <w:rFonts w:eastAsia="Times New Roman"/>
          <w:color w:val="575757"/>
          <w:sz w:val="18"/>
          <w:szCs w:val="18"/>
          <w:shd w:val="clear" w:color="auto" w:fill="FFFFFF"/>
          <w:lang w:val="en-US" w:eastAsia="en-US"/>
        </w:rPr>
        <w:t>31793880</w:t>
      </w:r>
    </w:p>
    <w:p w14:paraId="10B25D92" w14:textId="77777777" w:rsidR="00176C19" w:rsidRDefault="00176C19" w:rsidP="00E27F17">
      <w:pPr>
        <w:shd w:val="clear" w:color="auto" w:fill="FFFFFF"/>
        <w:spacing w:line="336" w:lineRule="atLeast"/>
        <w:ind w:left="720" w:right="225"/>
        <w:rPr>
          <w:rFonts w:eastAsia="Times New Roman"/>
          <w:color w:val="575757"/>
          <w:sz w:val="18"/>
          <w:szCs w:val="18"/>
          <w:lang w:val="en-US" w:eastAsia="en-US"/>
        </w:rPr>
      </w:pPr>
      <w:r w:rsidRPr="00E27F17">
        <w:rPr>
          <w:rFonts w:eastAsia="Times New Roman"/>
          <w:color w:val="575757"/>
          <w:sz w:val="18"/>
          <w:szCs w:val="18"/>
          <w:lang w:val="en-US" w:eastAsia="en-US"/>
        </w:rPr>
        <w:t>31548647</w:t>
      </w:r>
    </w:p>
    <w:p w14:paraId="18BE983D" w14:textId="77777777" w:rsidR="00176C19" w:rsidRDefault="00176C19" w:rsidP="00E27F17">
      <w:pPr>
        <w:spacing w:line="240" w:lineRule="auto"/>
        <w:rPr>
          <w:rFonts w:eastAsia="Times New Roman"/>
          <w:color w:val="575757"/>
          <w:sz w:val="18"/>
          <w:szCs w:val="18"/>
          <w:shd w:val="clear" w:color="auto" w:fill="FFFFFF"/>
          <w:lang w:val="en-US" w:eastAsia="en-US"/>
        </w:rPr>
      </w:pPr>
      <w:r w:rsidRPr="00E27F17">
        <w:rPr>
          <w:rFonts w:eastAsia="Times New Roman"/>
          <w:color w:val="575757"/>
          <w:sz w:val="18"/>
          <w:szCs w:val="18"/>
          <w:shd w:val="clear" w:color="auto" w:fill="FFFFFF"/>
          <w:lang w:val="en-US" w:eastAsia="en-US"/>
        </w:rPr>
        <w:t>27449056</w:t>
      </w:r>
    </w:p>
    <w:p w14:paraId="5EB52C1B" w14:textId="77777777" w:rsidR="00176C19" w:rsidRPr="00E27F17" w:rsidRDefault="00176C19" w:rsidP="00E27F17">
      <w:pPr>
        <w:spacing w:line="240" w:lineRule="auto"/>
        <w:rPr>
          <w:rFonts w:ascii="Times New Roman" w:eastAsia="Times New Roman" w:hAnsi="Times New Roman" w:cs="Times New Roman"/>
          <w:sz w:val="24"/>
          <w:szCs w:val="24"/>
          <w:lang w:val="en-US" w:eastAsia="en-US"/>
        </w:rPr>
      </w:pPr>
      <w:r w:rsidRPr="00E27F17">
        <w:rPr>
          <w:rFonts w:eastAsia="Times New Roman"/>
          <w:color w:val="575757"/>
          <w:sz w:val="18"/>
          <w:szCs w:val="18"/>
          <w:shd w:val="clear" w:color="auto" w:fill="FFFFFF"/>
          <w:lang w:val="en-US" w:eastAsia="en-US"/>
        </w:rPr>
        <w:t>19283065</w:t>
      </w:r>
    </w:p>
    <w:p w14:paraId="5024FD9D" w14:textId="77777777" w:rsidR="00176C19" w:rsidRPr="00E27F17" w:rsidRDefault="00176C19" w:rsidP="00E27F17">
      <w:pPr>
        <w:spacing w:line="240" w:lineRule="auto"/>
        <w:rPr>
          <w:rFonts w:ascii="Times New Roman" w:eastAsia="Times New Roman" w:hAnsi="Times New Roman" w:cs="Times New Roman"/>
          <w:sz w:val="24"/>
          <w:szCs w:val="24"/>
          <w:lang w:val="en-US" w:eastAsia="en-US"/>
        </w:rPr>
      </w:pPr>
      <w:r w:rsidRPr="00E27F17">
        <w:rPr>
          <w:rFonts w:eastAsia="Times New Roman"/>
          <w:color w:val="575757"/>
          <w:sz w:val="18"/>
          <w:szCs w:val="18"/>
          <w:shd w:val="clear" w:color="auto" w:fill="FFFFFF"/>
          <w:lang w:val="en-US" w:eastAsia="en-US"/>
        </w:rPr>
        <w:t>22286215</w:t>
      </w:r>
    </w:p>
    <w:p w14:paraId="153D998F" w14:textId="77777777" w:rsidR="00176C19" w:rsidRPr="00E27F17" w:rsidRDefault="00176C19" w:rsidP="00E27F17">
      <w:pPr>
        <w:spacing w:line="240" w:lineRule="auto"/>
        <w:rPr>
          <w:rFonts w:ascii="Times New Roman" w:eastAsia="Times New Roman" w:hAnsi="Times New Roman" w:cs="Times New Roman"/>
          <w:sz w:val="24"/>
          <w:szCs w:val="24"/>
          <w:lang w:val="en-US" w:eastAsia="en-US"/>
        </w:rPr>
      </w:pPr>
      <w:r w:rsidRPr="00E27F17">
        <w:rPr>
          <w:rFonts w:eastAsia="Times New Roman"/>
          <w:color w:val="575757"/>
          <w:sz w:val="18"/>
          <w:szCs w:val="18"/>
          <w:shd w:val="clear" w:color="auto" w:fill="FFFFFF"/>
          <w:lang w:val="en-US" w:eastAsia="en-US"/>
        </w:rPr>
        <w:t>18073782</w:t>
      </w:r>
    </w:p>
    <w:p w14:paraId="6C8C09EE" w14:textId="77777777" w:rsidR="00176C19" w:rsidRPr="00E27F17" w:rsidRDefault="00176C19" w:rsidP="00E27F17">
      <w:pPr>
        <w:spacing w:line="240" w:lineRule="auto"/>
        <w:rPr>
          <w:rFonts w:ascii="Times New Roman" w:eastAsia="Times New Roman" w:hAnsi="Times New Roman" w:cs="Times New Roman"/>
          <w:sz w:val="24"/>
          <w:szCs w:val="24"/>
          <w:lang w:val="en-US" w:eastAsia="en-US"/>
        </w:rPr>
      </w:pPr>
      <w:r w:rsidRPr="00E27F17">
        <w:rPr>
          <w:rFonts w:eastAsia="Times New Roman"/>
          <w:color w:val="575757"/>
          <w:sz w:val="18"/>
          <w:szCs w:val="18"/>
          <w:shd w:val="clear" w:color="auto" w:fill="FFFFFF"/>
          <w:lang w:val="en-US" w:eastAsia="en-US"/>
        </w:rPr>
        <w:t>17409084</w:t>
      </w:r>
    </w:p>
    <w:p w14:paraId="4DC5C7CC" w14:textId="77777777" w:rsidR="00176C19" w:rsidRDefault="00176C19" w:rsidP="00E27F17">
      <w:pPr>
        <w:spacing w:line="240" w:lineRule="auto"/>
        <w:rPr>
          <w:rFonts w:eastAsia="Times New Roman"/>
          <w:color w:val="575757"/>
          <w:sz w:val="18"/>
          <w:szCs w:val="18"/>
          <w:shd w:val="clear" w:color="auto" w:fill="FFFFFF"/>
          <w:lang w:val="en-US" w:eastAsia="en-US"/>
        </w:rPr>
      </w:pPr>
      <w:r w:rsidRPr="00E27F17">
        <w:rPr>
          <w:rFonts w:eastAsia="Times New Roman"/>
          <w:color w:val="575757"/>
          <w:sz w:val="18"/>
          <w:szCs w:val="18"/>
          <w:shd w:val="clear" w:color="auto" w:fill="FFFFFF"/>
          <w:lang w:val="en-US" w:eastAsia="en-US"/>
        </w:rPr>
        <w:t>16005289</w:t>
      </w:r>
    </w:p>
    <w:p w14:paraId="00DA3A3C" w14:textId="77777777" w:rsidR="00176C19" w:rsidRPr="00E27F17" w:rsidRDefault="00176C19" w:rsidP="00E27F17">
      <w:pPr>
        <w:spacing w:line="240" w:lineRule="auto"/>
        <w:rPr>
          <w:rFonts w:ascii="Times New Roman" w:eastAsia="Times New Roman" w:hAnsi="Times New Roman" w:cs="Times New Roman"/>
          <w:sz w:val="24"/>
          <w:szCs w:val="24"/>
          <w:lang w:val="en-US" w:eastAsia="en-US"/>
        </w:rPr>
      </w:pPr>
      <w:r w:rsidRPr="00E27F17">
        <w:rPr>
          <w:rFonts w:eastAsia="Times New Roman"/>
          <w:color w:val="575757"/>
          <w:sz w:val="18"/>
          <w:szCs w:val="18"/>
          <w:shd w:val="clear" w:color="auto" w:fill="FFFFFF"/>
          <w:lang w:val="en-US" w:eastAsia="en-US"/>
        </w:rPr>
        <w:t>24502455</w:t>
      </w:r>
    </w:p>
    <w:p w14:paraId="26254E3A" w14:textId="154BC68C" w:rsidR="00176C19" w:rsidRPr="00E27F17" w:rsidRDefault="00176C19" w:rsidP="00E27F17">
      <w:pPr>
        <w:spacing w:line="240" w:lineRule="auto"/>
        <w:rPr>
          <w:rFonts w:ascii="Times New Roman" w:eastAsia="Times New Roman" w:hAnsi="Times New Roman" w:cs="Times New Roman"/>
          <w:sz w:val="24"/>
          <w:szCs w:val="24"/>
          <w:lang w:val="en-US" w:eastAsia="en-US"/>
        </w:rPr>
      </w:pPr>
      <w:r w:rsidRPr="00E27F17">
        <w:rPr>
          <w:rFonts w:eastAsia="Times New Roman"/>
          <w:color w:val="575757"/>
          <w:sz w:val="18"/>
          <w:szCs w:val="18"/>
          <w:shd w:val="clear" w:color="auto" w:fill="FFFFFF"/>
          <w:lang w:val="en-US" w:eastAsia="en-US"/>
        </w:rPr>
        <w:t>26380661</w:t>
      </w:r>
    </w:p>
    <w:p w14:paraId="3F932715" w14:textId="77777777" w:rsidR="00176C19" w:rsidRPr="00E27F17" w:rsidRDefault="00176C19" w:rsidP="00E27F17">
      <w:pPr>
        <w:spacing w:line="240" w:lineRule="auto"/>
        <w:rPr>
          <w:rFonts w:ascii="Times New Roman" w:eastAsia="Times New Roman" w:hAnsi="Times New Roman" w:cs="Times New Roman"/>
          <w:sz w:val="24"/>
          <w:szCs w:val="24"/>
          <w:lang w:val="en-US" w:eastAsia="en-US"/>
        </w:rPr>
      </w:pPr>
    </w:p>
    <w:p w14:paraId="06BD5651" w14:textId="77A8E9FC" w:rsidR="00176C19" w:rsidRPr="00E27F17" w:rsidRDefault="00176C19" w:rsidP="00E27F17">
      <w:pPr>
        <w:shd w:val="clear" w:color="auto" w:fill="FFFFFF"/>
        <w:spacing w:line="336" w:lineRule="atLeast"/>
        <w:ind w:left="720" w:right="225"/>
        <w:rPr>
          <w:rFonts w:eastAsia="Times New Roman"/>
          <w:color w:val="575757"/>
          <w:sz w:val="18"/>
          <w:szCs w:val="18"/>
          <w:lang w:val="en-US" w:eastAsia="en-US"/>
        </w:rPr>
      </w:pPr>
      <w:r>
        <w:rPr>
          <w:rFonts w:eastAsia="Times New Roman"/>
          <w:color w:val="575757"/>
          <w:sz w:val="18"/>
          <w:szCs w:val="18"/>
          <w:lang w:val="en-US" w:eastAsia="en-US"/>
        </w:rPr>
        <w:t>I think that is all isolation papers</w:t>
      </w:r>
    </w:p>
  </w:comment>
  <w:comment w:id="219" w:author="Microsoft Office User" w:date="2020-01-01T12:55:00Z" w:initials="Office">
    <w:p w14:paraId="43DCA8C6" w14:textId="53321E43" w:rsidR="00176C19" w:rsidRDefault="00176C19">
      <w:pPr>
        <w:pStyle w:val="CommentText"/>
      </w:pPr>
      <w:r>
        <w:rPr>
          <w:rStyle w:val="CommentReference"/>
        </w:rPr>
        <w:annotationRef/>
      </w:r>
      <w:r>
        <w:t>Something about the family? Or do you want something else?</w:t>
      </w:r>
    </w:p>
  </w:comment>
  <w:comment w:id="225" w:author="Microsoft Office User" w:date="2020-01-01T12:56:00Z" w:initials="Office">
    <w:p w14:paraId="22DC7317" w14:textId="2B517E28" w:rsidR="00176C19" w:rsidRDefault="00176C19">
      <w:pPr>
        <w:pStyle w:val="CommentText"/>
      </w:pPr>
      <w:r>
        <w:rPr>
          <w:rStyle w:val="CommentReference"/>
        </w:rPr>
        <w:annotationRef/>
      </w:r>
      <w:r>
        <w:t>Suggest one mechanism to modify propionic aciduria is through glycosylation and secretion. Be more specific?</w:t>
      </w:r>
    </w:p>
  </w:comment>
  <w:comment w:id="315" w:author="Microsoft Office User" w:date="2020-01-01T13:21:00Z" w:initials="Office">
    <w:p w14:paraId="1FB94AA5" w14:textId="71BE197F" w:rsidR="00176C19" w:rsidRDefault="00176C19">
      <w:pPr>
        <w:pStyle w:val="CommentText"/>
      </w:pPr>
      <w:r>
        <w:rPr>
          <w:rStyle w:val="CommentReference"/>
        </w:rPr>
        <w:annotationRef/>
      </w:r>
      <w:r>
        <w:t>Do we have this table?</w:t>
      </w:r>
    </w:p>
  </w:comment>
  <w:comment w:id="336" w:author="Microsoft Office User" w:date="2020-01-01T13:27:00Z" w:initials="Office">
    <w:p w14:paraId="414F3440" w14:textId="506F3B94" w:rsidR="00176C19" w:rsidRDefault="00176C19">
      <w:pPr>
        <w:pStyle w:val="CommentText"/>
      </w:pPr>
      <w:r>
        <w:rPr>
          <w:rStyle w:val="CommentReference"/>
        </w:rPr>
        <w:annotationRef/>
      </w:r>
      <w:r>
        <w:t xml:space="preserve">1B? I’m not sure I understand. Do you mean 2B? If so, yes, it is a different approach. </w:t>
      </w:r>
    </w:p>
  </w:comment>
  <w:comment w:id="352" w:author="Microsoft Office User" w:date="2020-01-01T13:58:00Z" w:initials="Office">
    <w:p w14:paraId="6D56B3D2" w14:textId="0CEB41E8" w:rsidR="00176C19" w:rsidRDefault="00176C19">
      <w:pPr>
        <w:pStyle w:val="CommentText"/>
      </w:pPr>
      <w:r>
        <w:rPr>
          <w:rStyle w:val="CommentReference"/>
        </w:rPr>
        <w:annotationRef/>
      </w:r>
      <w:r>
        <w:t>There isn’t anything here about %VE for the QTL and how much power to detect that %VE was in the experiment. Could we please add those numbers?</w:t>
      </w:r>
    </w:p>
  </w:comment>
  <w:comment w:id="388" w:author="Microsoft Office User" w:date="2020-01-01T14:02:00Z" w:initials="Office">
    <w:p w14:paraId="7CD90BAF" w14:textId="69C5AD98" w:rsidR="00176C19" w:rsidRDefault="00176C19">
      <w:pPr>
        <w:pStyle w:val="CommentText"/>
      </w:pPr>
      <w:r>
        <w:rPr>
          <w:rStyle w:val="CommentReference"/>
        </w:rPr>
        <w:annotationRef/>
      </w:r>
      <w:r>
        <w:t>I agree that an interval figure is always nice. The size of A and B is driven by the size of C and D. It would be weird to have white space. Maybe A (gene map), B, and C could be thirds of the width of D (map) and E (tree)?</w:t>
      </w:r>
    </w:p>
  </w:comment>
  <w:comment w:id="426" w:author="Microsoft Office User" w:date="2020-01-01T14:12:00Z" w:initials="Office">
    <w:p w14:paraId="04E300B0" w14:textId="35219B3D" w:rsidR="00BF2CFD" w:rsidRDefault="00BF2CFD">
      <w:pPr>
        <w:pStyle w:val="CommentText"/>
      </w:pPr>
      <w:r>
        <w:rPr>
          <w:rStyle w:val="CommentReference"/>
        </w:rPr>
        <w:annotationRef/>
      </w:r>
      <w:r>
        <w:t>Description of ww62 and ww63 needs to go in the legend</w:t>
      </w:r>
    </w:p>
  </w:comment>
  <w:comment w:id="427" w:author="Microsoft Office User" w:date="2020-01-01T14:12:00Z" w:initials="Office">
    <w:p w14:paraId="5905531B" w14:textId="35F508DC" w:rsidR="00AC551F" w:rsidRDefault="00AC551F">
      <w:pPr>
        <w:pStyle w:val="CommentText"/>
      </w:pPr>
      <w:r>
        <w:rPr>
          <w:rStyle w:val="CommentReference"/>
        </w:rPr>
        <w:annotationRef/>
      </w:r>
      <w:r>
        <w:t>It can go in here. I asked for it above. Stefan, please add</w:t>
      </w:r>
    </w:p>
  </w:comment>
  <w:comment w:id="433" w:author="Microsoft Office User" w:date="2020-01-01T14:26:00Z" w:initials="Office">
    <w:p w14:paraId="77CE558B" w14:textId="77777777" w:rsidR="005F60D9" w:rsidRDefault="005F60D9" w:rsidP="005F60D9">
      <w:pPr>
        <w:shd w:val="clear" w:color="auto" w:fill="FFFFFF"/>
        <w:spacing w:line="336" w:lineRule="atLeast"/>
        <w:ind w:left="720" w:right="225"/>
      </w:pPr>
      <w:r>
        <w:rPr>
          <w:rStyle w:val="CommentReference"/>
        </w:rPr>
        <w:annotationRef/>
      </w:r>
      <w:r w:rsidRPr="000F4091">
        <w:rPr>
          <w:rFonts w:eastAsia="Times New Roman"/>
          <w:color w:val="575757"/>
          <w:sz w:val="18"/>
          <w:szCs w:val="18"/>
          <w:lang w:val="en-US" w:eastAsia="en-US"/>
        </w:rPr>
        <w:t>31548647</w:t>
      </w:r>
    </w:p>
  </w:comment>
  <w:comment w:id="434" w:author="Microsoft Office User" w:date="2020-01-01T14:27:00Z" w:initials="Office">
    <w:p w14:paraId="41B4BA7E" w14:textId="77777777" w:rsidR="005F60D9" w:rsidRDefault="005F60D9" w:rsidP="005F60D9">
      <w:pPr>
        <w:pStyle w:val="CommentText"/>
      </w:pPr>
      <w:r>
        <w:rPr>
          <w:rStyle w:val="CommentReference"/>
        </w:rPr>
        <w:annotationRef/>
      </w:r>
      <w:r>
        <w:t xml:space="preserve">I think Figure 5 needs to be reworked. I’m also changing the order of the data presentation so that Figure 4 will change as well. </w:t>
      </w:r>
    </w:p>
    <w:p w14:paraId="4D635D7F" w14:textId="77777777" w:rsidR="005F60D9" w:rsidRDefault="005F60D9" w:rsidP="005F60D9">
      <w:pPr>
        <w:pStyle w:val="CommentText"/>
      </w:pPr>
    </w:p>
    <w:p w14:paraId="7806B649" w14:textId="77777777" w:rsidR="005F60D9" w:rsidRDefault="005F60D9" w:rsidP="005F60D9">
      <w:pPr>
        <w:pStyle w:val="CommentText"/>
      </w:pPr>
      <w:r>
        <w:t>Here is my idea:</w:t>
      </w:r>
    </w:p>
    <w:p w14:paraId="348C16F7" w14:textId="77777777" w:rsidR="005F60D9" w:rsidRDefault="005F60D9" w:rsidP="005F60D9">
      <w:pPr>
        <w:pStyle w:val="CommentText"/>
      </w:pPr>
    </w:p>
    <w:p w14:paraId="7D59D2B9" w14:textId="77777777" w:rsidR="005F60D9" w:rsidRDefault="005F60D9" w:rsidP="005F60D9">
      <w:pPr>
        <w:pStyle w:val="CommentText"/>
      </w:pPr>
      <w:r>
        <w:t xml:space="preserve">Figure 4 changes to just A (genomic interval with four genes), B (Gly16* PxG), C (edits). A can be wider so that B and C can be smaller. </w:t>
      </w:r>
    </w:p>
    <w:p w14:paraId="79F610F8" w14:textId="77777777" w:rsidR="005F60D9" w:rsidRDefault="005F60D9" w:rsidP="005F60D9">
      <w:pPr>
        <w:pStyle w:val="CommentText"/>
      </w:pPr>
    </w:p>
    <w:p w14:paraId="6FF5ED68" w14:textId="77777777" w:rsidR="005F60D9" w:rsidRDefault="005F60D9" w:rsidP="005F60D9">
      <w:pPr>
        <w:pStyle w:val="CommentText"/>
      </w:pPr>
      <w:r>
        <w:t xml:space="preserve">The current Figure 5 C and D go to the supplement. </w:t>
      </w:r>
    </w:p>
    <w:p w14:paraId="48A19D9A" w14:textId="77777777" w:rsidR="005F60D9" w:rsidRDefault="005F60D9" w:rsidP="005F60D9">
      <w:pPr>
        <w:pStyle w:val="CommentText"/>
      </w:pPr>
    </w:p>
    <w:p w14:paraId="7B27E94B" w14:textId="77777777" w:rsidR="005F60D9" w:rsidRDefault="005F60D9" w:rsidP="005F60D9">
      <w:pPr>
        <w:pStyle w:val="CommentText"/>
      </w:pPr>
      <w:r>
        <w:t xml:space="preserve">Figure 5 changes to A (as it is now), B bar chart of species with number of glct family members, and then Figure 4 C and D as they are now.  </w:t>
      </w:r>
    </w:p>
  </w:comment>
  <w:comment w:id="437" w:author="Microsoft Office User" w:date="2020-01-01T14:31:00Z" w:initials="Office">
    <w:p w14:paraId="452DE5F8" w14:textId="77777777" w:rsidR="005F60D9" w:rsidRDefault="005F60D9" w:rsidP="005F60D9">
      <w:pPr>
        <w:pStyle w:val="CommentText"/>
      </w:pPr>
      <w:r>
        <w:rPr>
          <w:rStyle w:val="CommentReference"/>
        </w:rPr>
        <w:annotationRef/>
      </w:r>
      <w:r>
        <w:t>I don’t see this figure in my email chain. Do we have it? See above for adding it as B to Figure 5</w:t>
      </w:r>
    </w:p>
  </w:comment>
  <w:comment w:id="438" w:author="Microsoft Office User" w:date="2020-01-01T14:35:00Z" w:initials="Office">
    <w:p w14:paraId="0CDC4186" w14:textId="77777777" w:rsidR="005F60D9" w:rsidRDefault="005F60D9" w:rsidP="005F60D9">
      <w:pPr>
        <w:pStyle w:val="CommentText"/>
      </w:pPr>
      <w:r>
        <w:rPr>
          <w:rStyle w:val="CommentReference"/>
        </w:rPr>
        <w:annotationRef/>
      </w:r>
      <w:r>
        <w:t>Data or reference?</w:t>
      </w:r>
    </w:p>
  </w:comment>
  <w:comment w:id="455" w:author="Microsoft Office User" w:date="2020-01-01T14:14:00Z" w:initials="Office">
    <w:p w14:paraId="48B1C0CB" w14:textId="74EA7757" w:rsidR="0013109E" w:rsidRDefault="0013109E">
      <w:pPr>
        <w:pStyle w:val="CommentText"/>
      </w:pPr>
      <w:r>
        <w:rPr>
          <w:rStyle w:val="CommentReference"/>
        </w:rPr>
        <w:annotationRef/>
      </w:r>
      <w:r>
        <w:t>Reference new Crombie eLife paper</w:t>
      </w:r>
    </w:p>
  </w:comment>
  <w:comment w:id="470" w:author="Microsoft Office User" w:date="2020-01-01T14:43:00Z" w:initials="Office">
    <w:p w14:paraId="3E6ADB8A" w14:textId="385B9E85" w:rsidR="00B32E60" w:rsidRDefault="00B32E60">
      <w:pPr>
        <w:pStyle w:val="CommentText"/>
      </w:pPr>
      <w:r>
        <w:rPr>
          <w:rStyle w:val="CommentReference"/>
        </w:rPr>
        <w:annotationRef/>
      </w:r>
      <w:r>
        <w:t>Just refer to CeNDR</w:t>
      </w:r>
    </w:p>
  </w:comment>
  <w:comment w:id="496" w:author="Microsoft Office User" w:date="2020-01-01T14:26:00Z" w:initials="Office">
    <w:p w14:paraId="65140D71" w14:textId="7F386F67" w:rsidR="000F4091" w:rsidRDefault="000F4091" w:rsidP="000F4091">
      <w:pPr>
        <w:shd w:val="clear" w:color="auto" w:fill="FFFFFF"/>
        <w:spacing w:line="336" w:lineRule="atLeast"/>
        <w:ind w:left="720" w:right="225"/>
      </w:pPr>
      <w:r>
        <w:rPr>
          <w:rStyle w:val="CommentReference"/>
        </w:rPr>
        <w:annotationRef/>
      </w:r>
      <w:r w:rsidRPr="000F4091">
        <w:rPr>
          <w:rFonts w:eastAsia="Times New Roman"/>
          <w:color w:val="575757"/>
          <w:sz w:val="18"/>
          <w:szCs w:val="18"/>
          <w:lang w:val="en-US" w:eastAsia="en-US"/>
        </w:rPr>
        <w:t>31548647</w:t>
      </w:r>
    </w:p>
  </w:comment>
  <w:comment w:id="497" w:author="Microsoft Office User" w:date="2020-01-01T14:27:00Z" w:initials="Office">
    <w:p w14:paraId="1BFB2F77" w14:textId="77777777" w:rsidR="006E041C" w:rsidRDefault="006E041C">
      <w:pPr>
        <w:pStyle w:val="CommentText"/>
      </w:pPr>
      <w:r>
        <w:rPr>
          <w:rStyle w:val="CommentReference"/>
        </w:rPr>
        <w:annotationRef/>
      </w:r>
      <w:r>
        <w:t xml:space="preserve">I think Figure 5 needs to be reworked. I’m also changing the order of the data presentation so that Figure 4 will change as well. </w:t>
      </w:r>
    </w:p>
    <w:p w14:paraId="7BA47A88" w14:textId="77777777" w:rsidR="006E041C" w:rsidRDefault="006E041C">
      <w:pPr>
        <w:pStyle w:val="CommentText"/>
      </w:pPr>
    </w:p>
    <w:p w14:paraId="6FFDA0F3" w14:textId="77777777" w:rsidR="006E041C" w:rsidRDefault="006E041C">
      <w:pPr>
        <w:pStyle w:val="CommentText"/>
      </w:pPr>
      <w:r>
        <w:t>Here is my idea:</w:t>
      </w:r>
    </w:p>
    <w:p w14:paraId="5C8D7F66" w14:textId="77777777" w:rsidR="006E041C" w:rsidRDefault="006E041C">
      <w:pPr>
        <w:pStyle w:val="CommentText"/>
      </w:pPr>
    </w:p>
    <w:p w14:paraId="689F32C7" w14:textId="77777777" w:rsidR="006E041C" w:rsidRDefault="006E041C">
      <w:pPr>
        <w:pStyle w:val="CommentText"/>
      </w:pPr>
      <w:r>
        <w:t xml:space="preserve">Figure 4 changes to just A (genomic interval with four genes), B (Gly16* PxG), C (edits). A can be wider so that B and C can be smaller. </w:t>
      </w:r>
    </w:p>
    <w:p w14:paraId="5001A2F6" w14:textId="77777777" w:rsidR="006E041C" w:rsidRDefault="006E041C">
      <w:pPr>
        <w:pStyle w:val="CommentText"/>
      </w:pPr>
    </w:p>
    <w:p w14:paraId="0466FCAF" w14:textId="77777777" w:rsidR="00583C6F" w:rsidRDefault="00583C6F">
      <w:pPr>
        <w:pStyle w:val="CommentText"/>
      </w:pPr>
      <w:r>
        <w:t xml:space="preserve">The current Figure 5 C and D go to the supplement. </w:t>
      </w:r>
    </w:p>
    <w:p w14:paraId="42A17E5E" w14:textId="77777777" w:rsidR="00583C6F" w:rsidRDefault="00583C6F">
      <w:pPr>
        <w:pStyle w:val="CommentText"/>
      </w:pPr>
    </w:p>
    <w:p w14:paraId="55F4C6C2" w14:textId="28999B53" w:rsidR="006E041C" w:rsidRDefault="00583C6F">
      <w:pPr>
        <w:pStyle w:val="CommentText"/>
      </w:pPr>
      <w:r>
        <w:t xml:space="preserve">Figure 5 changes to A (as it is now), B bar chart of species with number of glct family members, and then Figure 4 C and D as they are now. </w:t>
      </w:r>
      <w:r w:rsidR="006E041C">
        <w:t xml:space="preserve"> </w:t>
      </w:r>
    </w:p>
  </w:comment>
  <w:comment w:id="500" w:author="Microsoft Office User" w:date="2020-01-01T14:31:00Z" w:initials="Office">
    <w:p w14:paraId="4A3F8A84" w14:textId="27E881C4" w:rsidR="00443D59" w:rsidRDefault="00443D59">
      <w:pPr>
        <w:pStyle w:val="CommentText"/>
      </w:pPr>
      <w:r>
        <w:rPr>
          <w:rStyle w:val="CommentReference"/>
        </w:rPr>
        <w:annotationRef/>
      </w:r>
      <w:r>
        <w:t>I don’t see this figure in my email chain. Do we have it?</w:t>
      </w:r>
      <w:r w:rsidR="00583C6F">
        <w:t xml:space="preserve"> See above for adding it as B to Figure 5</w:t>
      </w:r>
    </w:p>
  </w:comment>
  <w:comment w:id="501" w:author="Microsoft Office User" w:date="2020-01-01T14:35:00Z" w:initials="Office">
    <w:p w14:paraId="3090CB94" w14:textId="27113300" w:rsidR="00C26EDF" w:rsidRDefault="00C26EDF">
      <w:pPr>
        <w:pStyle w:val="CommentText"/>
      </w:pPr>
      <w:r>
        <w:rPr>
          <w:rStyle w:val="CommentReference"/>
        </w:rPr>
        <w:annotationRef/>
      </w:r>
      <w:r>
        <w:t>Data or reference?</w:t>
      </w:r>
    </w:p>
  </w:comment>
  <w:comment w:id="534" w:author="Microsoft Office User" w:date="2020-01-01T14:49:00Z" w:initials="Office">
    <w:p w14:paraId="1DFBB262" w14:textId="1877554D" w:rsidR="007C2A10" w:rsidRDefault="007C2A10">
      <w:pPr>
        <w:pStyle w:val="CommentText"/>
      </w:pPr>
      <w:r>
        <w:rPr>
          <w:rStyle w:val="CommentReference"/>
        </w:rPr>
        <w:annotationRef/>
      </w:r>
      <w:r>
        <w:t>I don’t have it</w:t>
      </w:r>
    </w:p>
  </w:comment>
  <w:comment w:id="571" w:author="Microsoft Office User" w:date="2020-01-01T14:51:00Z" w:initials="Office">
    <w:p w14:paraId="74E6DE6F" w14:textId="056A3663" w:rsidR="00156463" w:rsidRDefault="00156463">
      <w:pPr>
        <w:pStyle w:val="CommentText"/>
      </w:pPr>
      <w:r>
        <w:rPr>
          <w:rStyle w:val="CommentReference"/>
        </w:rPr>
        <w:annotationRef/>
      </w:r>
      <w:r>
        <w:t>Wasn’t this section already added? I’m worried this version is an older version of the Methods</w:t>
      </w:r>
    </w:p>
  </w:comment>
  <w:comment w:id="591" w:author="Microsoft Office User" w:date="2020-01-01T14:56:00Z" w:initials="Office">
    <w:p w14:paraId="7A0A6EE6" w14:textId="1CEEAF05" w:rsidR="0097064C" w:rsidRDefault="0097064C">
      <w:pPr>
        <w:pStyle w:val="CommentText"/>
      </w:pPr>
      <w:r>
        <w:rPr>
          <w:rStyle w:val="CommentReference"/>
        </w:rPr>
        <w:annotationRef/>
      </w:r>
      <w:r>
        <w:t>You wrote 132 above. Which is it?</w:t>
      </w:r>
    </w:p>
  </w:comment>
  <w:comment w:id="597" w:author="Microsoft Office User" w:date="2020-01-01T14:57:00Z" w:initials="Office">
    <w:p w14:paraId="5AA4CC5F" w14:textId="04AB278F" w:rsidR="005428AF" w:rsidRDefault="005428AF">
      <w:pPr>
        <w:pStyle w:val="CommentText"/>
      </w:pPr>
      <w:r>
        <w:rPr>
          <w:rStyle w:val="CommentReference"/>
        </w:rPr>
        <w:annotationRef/>
      </w:r>
      <w:r>
        <w:t>This reference needs to be converted to Walhout format</w:t>
      </w:r>
    </w:p>
  </w:comment>
  <w:comment w:id="626" w:author="Microsoft Office User" w:date="2020-01-01T15:00:00Z" w:initials="Office">
    <w:p w14:paraId="4E781E6C" w14:textId="39FF447E" w:rsidR="00CA7364" w:rsidRDefault="00CA7364">
      <w:pPr>
        <w:pStyle w:val="CommentText"/>
      </w:pPr>
      <w:r>
        <w:rPr>
          <w:rStyle w:val="CommentReference"/>
        </w:rPr>
        <w:annotationRef/>
      </w:r>
      <w:r>
        <w:t>Needs a description and data sets</w:t>
      </w:r>
    </w:p>
  </w:comment>
  <w:comment w:id="628" w:author="Microsoft Office User" w:date="2020-01-01T15:03:00Z" w:initials="Office">
    <w:p w14:paraId="2BE074EF" w14:textId="3B8D3CDE" w:rsidR="007C73B6" w:rsidRDefault="007C73B6">
      <w:pPr>
        <w:pStyle w:val="CommentText"/>
      </w:pPr>
      <w:r>
        <w:rPr>
          <w:rStyle w:val="CommentReference"/>
        </w:rPr>
        <w:annotationRef/>
      </w:r>
      <w:r>
        <w:t xml:space="preserve">The order of data presented and explained needs to be updated. </w:t>
      </w:r>
      <w:r w:rsidR="0056448D">
        <w:t xml:space="preserve">I just worked on clarifying and editing the writing. </w:t>
      </w:r>
    </w:p>
  </w:comment>
  <w:comment w:id="659" w:author="Microsoft Office User" w:date="2020-01-01T15:04:00Z" w:initials="Office">
    <w:p w14:paraId="40472C6D" w14:textId="3E9DB43C" w:rsidR="00962CFB" w:rsidRDefault="00962CFB">
      <w:pPr>
        <w:pStyle w:val="CommentText"/>
      </w:pPr>
      <w:r>
        <w:rPr>
          <w:rStyle w:val="CommentReference"/>
        </w:rPr>
        <w:annotationRef/>
      </w:r>
      <w:r>
        <w:t>No dots? Please edit.</w:t>
      </w:r>
    </w:p>
  </w:comment>
  <w:comment w:id="672" w:author="Microsoft Office User" w:date="2020-01-01T15:05:00Z" w:initials="Office">
    <w:p w14:paraId="43CD76D0" w14:textId="7BD71A9A" w:rsidR="00D97D93" w:rsidRDefault="00D97D93">
      <w:pPr>
        <w:pStyle w:val="CommentText"/>
      </w:pPr>
      <w:r>
        <w:rPr>
          <w:rStyle w:val="CommentReference"/>
        </w:rPr>
        <w:annotationRef/>
      </w:r>
      <w:r>
        <w:t>Explain strain colorings</w:t>
      </w:r>
    </w:p>
  </w:comment>
  <w:comment w:id="681" w:author="Microsoft Office User" w:date="2020-01-01T15:06:00Z" w:initials="Office">
    <w:p w14:paraId="37022025" w14:textId="4D09D899" w:rsidR="00601312" w:rsidRDefault="00601312">
      <w:pPr>
        <w:pStyle w:val="CommentText"/>
      </w:pPr>
      <w:r>
        <w:rPr>
          <w:rStyle w:val="CommentReference"/>
        </w:rPr>
        <w:annotationRef/>
      </w:r>
      <w:r>
        <w:t>Is it capitalized? You have it lower case above</w:t>
      </w:r>
    </w:p>
  </w:comment>
  <w:comment w:id="708" w:author="Microsoft Office User" w:date="2020-01-01T15:09:00Z" w:initials="Office">
    <w:p w14:paraId="5A162847" w14:textId="3D71D577" w:rsidR="00C623E6" w:rsidRDefault="00C623E6">
      <w:pPr>
        <w:pStyle w:val="CommentText"/>
      </w:pPr>
      <w:r>
        <w:rPr>
          <w:rStyle w:val="CommentReference"/>
        </w:rPr>
        <w:annotationRef/>
      </w:r>
      <w:r>
        <w:t>No line</w:t>
      </w:r>
    </w:p>
  </w:comment>
  <w:comment w:id="716" w:author="Microsoft Office User" w:date="2020-01-01T15:11:00Z" w:initials="Office">
    <w:p w14:paraId="0AC34DCD" w14:textId="007CE1CD" w:rsidR="0046494B" w:rsidRDefault="0046494B">
      <w:pPr>
        <w:pStyle w:val="CommentText"/>
      </w:pPr>
      <w:r>
        <w:rPr>
          <w:rStyle w:val="CommentReference"/>
        </w:rPr>
        <w:annotationRef/>
      </w:r>
      <w:r>
        <w:t>I think it is OK. We can discuss if you feel strongly.</w:t>
      </w:r>
    </w:p>
  </w:comment>
  <w:comment w:id="718" w:author="Microsoft Office User" w:date="2020-01-01T15:12:00Z" w:initials="Office">
    <w:p w14:paraId="023B57F3" w14:textId="525BA705" w:rsidR="00485491" w:rsidRDefault="00485491">
      <w:pPr>
        <w:pStyle w:val="CommentText"/>
      </w:pPr>
      <w:r>
        <w:rPr>
          <w:rStyle w:val="CommentReference"/>
        </w:rPr>
        <w:annotationRef/>
      </w:r>
      <w:r>
        <w:t>Need to add descriptions of the ww alleles. What are errors and stars? What are axes?</w:t>
      </w:r>
    </w:p>
  </w:comment>
  <w:comment w:id="719" w:author="Microsoft Office User" w:date="2020-01-01T15:10:00Z" w:initials="Office">
    <w:p w14:paraId="5DB085CB" w14:textId="031F2774" w:rsidR="00102BD6" w:rsidRDefault="00102BD6">
      <w:pPr>
        <w:pStyle w:val="CommentText"/>
      </w:pPr>
      <w:r>
        <w:rPr>
          <w:rStyle w:val="CommentReference"/>
        </w:rPr>
        <w:annotationRef/>
      </w:r>
      <w:r>
        <w:t>Move to Figure 5 and redo for a description of what is shown (colors, dots, lines, etc.)</w:t>
      </w:r>
    </w:p>
  </w:comment>
  <w:comment w:id="720" w:author="Microsoft Office User" w:date="2020-01-01T15:13:00Z" w:initials="Office">
    <w:p w14:paraId="0C4BE9C5" w14:textId="479C9C1E" w:rsidR="00254739" w:rsidRDefault="00254739">
      <w:pPr>
        <w:pStyle w:val="CommentText"/>
      </w:pPr>
      <w:r>
        <w:rPr>
          <w:rStyle w:val="CommentReference"/>
        </w:rPr>
        <w:annotationRef/>
      </w:r>
      <w:r>
        <w:t>Needs to be merged a re-written to describe figure.</w:t>
      </w:r>
    </w:p>
  </w:comment>
  <w:comment w:id="721" w:author="Microsoft Office User" w:date="2020-01-01T15:13:00Z" w:initials="Office">
    <w:p w14:paraId="3292E463" w14:textId="17AF6089" w:rsidR="00543C1C" w:rsidRDefault="00543C1C">
      <w:pPr>
        <w:pStyle w:val="CommentText"/>
      </w:pPr>
      <w:r>
        <w:rPr>
          <w:rStyle w:val="CommentReference"/>
        </w:rPr>
        <w:annotationRef/>
      </w:r>
      <w:r>
        <w:t>I didn’t edit this section. The descriptions don’t seem to match our newest figures. Please update.</w:t>
      </w:r>
      <w:bookmarkStart w:id="722" w:name="_GoBack"/>
      <w:bookmarkEnd w:id="72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06FD0F" w15:done="0"/>
  <w15:commentEx w15:paraId="7396C33F" w15:done="0"/>
  <w15:commentEx w15:paraId="3A583C8A" w15:done="0"/>
  <w15:commentEx w15:paraId="3F1F356B" w15:done="0"/>
  <w15:commentEx w15:paraId="13C8D351" w15:done="0"/>
  <w15:commentEx w15:paraId="06BD5651" w15:done="0"/>
  <w15:commentEx w15:paraId="43DCA8C6" w15:done="0"/>
  <w15:commentEx w15:paraId="22DC7317" w15:done="0"/>
  <w15:commentEx w15:paraId="1FB94AA5" w15:done="0"/>
  <w15:commentEx w15:paraId="414F3440" w15:done="0"/>
  <w15:commentEx w15:paraId="6D56B3D2" w15:done="0"/>
  <w15:commentEx w15:paraId="7CD90BAF" w15:done="0"/>
  <w15:commentEx w15:paraId="04E300B0" w15:done="0"/>
  <w15:commentEx w15:paraId="5905531B" w15:done="0"/>
  <w15:commentEx w15:paraId="77CE558B" w15:done="0"/>
  <w15:commentEx w15:paraId="7B27E94B" w15:done="0"/>
  <w15:commentEx w15:paraId="452DE5F8" w15:done="0"/>
  <w15:commentEx w15:paraId="0CDC4186" w15:done="0"/>
  <w15:commentEx w15:paraId="48B1C0CB" w15:done="0"/>
  <w15:commentEx w15:paraId="3E6ADB8A" w15:done="0"/>
  <w15:commentEx w15:paraId="65140D71" w15:done="0"/>
  <w15:commentEx w15:paraId="55F4C6C2" w15:done="0"/>
  <w15:commentEx w15:paraId="4A3F8A84" w15:done="0"/>
  <w15:commentEx w15:paraId="3090CB94" w15:done="0"/>
  <w15:commentEx w15:paraId="1DFBB262" w15:done="0"/>
  <w15:commentEx w15:paraId="74E6DE6F" w15:done="0"/>
  <w15:commentEx w15:paraId="7A0A6EE6" w15:done="0"/>
  <w15:commentEx w15:paraId="5AA4CC5F" w15:done="0"/>
  <w15:commentEx w15:paraId="4E781E6C" w15:done="0"/>
  <w15:commentEx w15:paraId="2BE074EF" w15:done="0"/>
  <w15:commentEx w15:paraId="40472C6D" w15:done="0"/>
  <w15:commentEx w15:paraId="43CD76D0" w15:done="0"/>
  <w15:commentEx w15:paraId="37022025" w15:done="0"/>
  <w15:commentEx w15:paraId="5A162847" w15:done="0"/>
  <w15:commentEx w15:paraId="0AC34DCD" w15:done="0"/>
  <w15:commentEx w15:paraId="023B57F3" w15:done="0"/>
  <w15:commentEx w15:paraId="5DB085CB" w15:done="0"/>
  <w15:commentEx w15:paraId="0C4BE9C5" w15:done="0"/>
  <w15:commentEx w15:paraId="3292E4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D3471"/>
    <w:multiLevelType w:val="hybridMultilevel"/>
    <w:tmpl w:val="371C7B28"/>
    <w:lvl w:ilvl="0" w:tplc="4DD0AE82">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wxtpvvivxzfve50ee5x95y0afzp9xf0s5p&quot;&gt;marian&amp;apos;s refs-Converted-OCTOBER 21 2019-Converted&lt;record-ids&gt;&lt;item&gt;2714&lt;/item&gt;&lt;/record-ids&gt;&lt;/item&gt;&lt;/Libraries&gt;"/>
  </w:docVars>
  <w:rsids>
    <w:rsidRoot w:val="00ED00D2"/>
    <w:rsid w:val="00002C5C"/>
    <w:rsid w:val="00006E8B"/>
    <w:rsid w:val="000225F5"/>
    <w:rsid w:val="00027829"/>
    <w:rsid w:val="000300F4"/>
    <w:rsid w:val="00043C21"/>
    <w:rsid w:val="00044FAC"/>
    <w:rsid w:val="000755D9"/>
    <w:rsid w:val="000869F2"/>
    <w:rsid w:val="00091AD0"/>
    <w:rsid w:val="000C357E"/>
    <w:rsid w:val="000C3626"/>
    <w:rsid w:val="000D0D4F"/>
    <w:rsid w:val="000D69FA"/>
    <w:rsid w:val="000E1A53"/>
    <w:rsid w:val="000E339F"/>
    <w:rsid w:val="000E781B"/>
    <w:rsid w:val="000E7883"/>
    <w:rsid w:val="000F4091"/>
    <w:rsid w:val="00102BD6"/>
    <w:rsid w:val="00113A84"/>
    <w:rsid w:val="001145F4"/>
    <w:rsid w:val="00114D2A"/>
    <w:rsid w:val="00123639"/>
    <w:rsid w:val="00126235"/>
    <w:rsid w:val="00126DB5"/>
    <w:rsid w:val="0013109E"/>
    <w:rsid w:val="00133593"/>
    <w:rsid w:val="00135562"/>
    <w:rsid w:val="00140209"/>
    <w:rsid w:val="001415C9"/>
    <w:rsid w:val="001421FB"/>
    <w:rsid w:val="0014317F"/>
    <w:rsid w:val="00151B2F"/>
    <w:rsid w:val="00156463"/>
    <w:rsid w:val="00157378"/>
    <w:rsid w:val="00157763"/>
    <w:rsid w:val="00161E0E"/>
    <w:rsid w:val="001657E2"/>
    <w:rsid w:val="00167136"/>
    <w:rsid w:val="001711B6"/>
    <w:rsid w:val="00173DCF"/>
    <w:rsid w:val="00176C19"/>
    <w:rsid w:val="00177C64"/>
    <w:rsid w:val="00181E94"/>
    <w:rsid w:val="00187FF5"/>
    <w:rsid w:val="00193C54"/>
    <w:rsid w:val="00195375"/>
    <w:rsid w:val="001B2DF7"/>
    <w:rsid w:val="001B6179"/>
    <w:rsid w:val="001B7384"/>
    <w:rsid w:val="001C3641"/>
    <w:rsid w:val="001C776A"/>
    <w:rsid w:val="001D205C"/>
    <w:rsid w:val="001D4956"/>
    <w:rsid w:val="001D7087"/>
    <w:rsid w:val="001E2F23"/>
    <w:rsid w:val="001E4A12"/>
    <w:rsid w:val="001E62AF"/>
    <w:rsid w:val="001E69B4"/>
    <w:rsid w:val="001F3270"/>
    <w:rsid w:val="00206E10"/>
    <w:rsid w:val="002077D6"/>
    <w:rsid w:val="00211680"/>
    <w:rsid w:val="0021341F"/>
    <w:rsid w:val="0022165D"/>
    <w:rsid w:val="00226A23"/>
    <w:rsid w:val="00226CE3"/>
    <w:rsid w:val="00232304"/>
    <w:rsid w:val="002436DC"/>
    <w:rsid w:val="00254739"/>
    <w:rsid w:val="00254F96"/>
    <w:rsid w:val="00263769"/>
    <w:rsid w:val="00263B2E"/>
    <w:rsid w:val="00263BF7"/>
    <w:rsid w:val="00265584"/>
    <w:rsid w:val="0027482B"/>
    <w:rsid w:val="00294DFE"/>
    <w:rsid w:val="002A429E"/>
    <w:rsid w:val="002A52C4"/>
    <w:rsid w:val="002B11A3"/>
    <w:rsid w:val="002B241E"/>
    <w:rsid w:val="002C4AC8"/>
    <w:rsid w:val="002D0387"/>
    <w:rsid w:val="002D3918"/>
    <w:rsid w:val="002D719C"/>
    <w:rsid w:val="002E41F4"/>
    <w:rsid w:val="00304629"/>
    <w:rsid w:val="003068A3"/>
    <w:rsid w:val="00315167"/>
    <w:rsid w:val="0032134D"/>
    <w:rsid w:val="00330260"/>
    <w:rsid w:val="00331224"/>
    <w:rsid w:val="003347C0"/>
    <w:rsid w:val="003470E2"/>
    <w:rsid w:val="00347111"/>
    <w:rsid w:val="00347201"/>
    <w:rsid w:val="00352CD0"/>
    <w:rsid w:val="00366A64"/>
    <w:rsid w:val="0037658C"/>
    <w:rsid w:val="00382591"/>
    <w:rsid w:val="00382CE7"/>
    <w:rsid w:val="00390452"/>
    <w:rsid w:val="00392032"/>
    <w:rsid w:val="003962D8"/>
    <w:rsid w:val="00397DF9"/>
    <w:rsid w:val="003C0A7E"/>
    <w:rsid w:val="003C10CF"/>
    <w:rsid w:val="003E0866"/>
    <w:rsid w:val="003E2110"/>
    <w:rsid w:val="003F7022"/>
    <w:rsid w:val="0040235D"/>
    <w:rsid w:val="004107A7"/>
    <w:rsid w:val="00410AB7"/>
    <w:rsid w:val="00410DAD"/>
    <w:rsid w:val="00414194"/>
    <w:rsid w:val="00420091"/>
    <w:rsid w:val="004225B1"/>
    <w:rsid w:val="00440AD7"/>
    <w:rsid w:val="004417DE"/>
    <w:rsid w:val="00441948"/>
    <w:rsid w:val="00443D59"/>
    <w:rsid w:val="00444216"/>
    <w:rsid w:val="00450218"/>
    <w:rsid w:val="004537E1"/>
    <w:rsid w:val="0045507C"/>
    <w:rsid w:val="004570E3"/>
    <w:rsid w:val="0046494B"/>
    <w:rsid w:val="00472885"/>
    <w:rsid w:val="00485491"/>
    <w:rsid w:val="00485F3F"/>
    <w:rsid w:val="00486AAC"/>
    <w:rsid w:val="00492C6D"/>
    <w:rsid w:val="0049399A"/>
    <w:rsid w:val="00497667"/>
    <w:rsid w:val="004A0616"/>
    <w:rsid w:val="004A108F"/>
    <w:rsid w:val="004A20FE"/>
    <w:rsid w:val="004B471F"/>
    <w:rsid w:val="004B615F"/>
    <w:rsid w:val="004B7F53"/>
    <w:rsid w:val="004C14D5"/>
    <w:rsid w:val="004C242D"/>
    <w:rsid w:val="004C73F9"/>
    <w:rsid w:val="004D7F2E"/>
    <w:rsid w:val="00500D01"/>
    <w:rsid w:val="0050143A"/>
    <w:rsid w:val="00504277"/>
    <w:rsid w:val="0051589A"/>
    <w:rsid w:val="005212BB"/>
    <w:rsid w:val="00522822"/>
    <w:rsid w:val="00525FDD"/>
    <w:rsid w:val="005428AF"/>
    <w:rsid w:val="00543C1C"/>
    <w:rsid w:val="00546122"/>
    <w:rsid w:val="00555EC1"/>
    <w:rsid w:val="0056448D"/>
    <w:rsid w:val="00564BF6"/>
    <w:rsid w:val="00573359"/>
    <w:rsid w:val="0057460D"/>
    <w:rsid w:val="00583C6F"/>
    <w:rsid w:val="00591FE7"/>
    <w:rsid w:val="005921CE"/>
    <w:rsid w:val="00594013"/>
    <w:rsid w:val="005B14F6"/>
    <w:rsid w:val="005B18A8"/>
    <w:rsid w:val="005B2497"/>
    <w:rsid w:val="005B2A63"/>
    <w:rsid w:val="005B4629"/>
    <w:rsid w:val="005B7DD3"/>
    <w:rsid w:val="005C3287"/>
    <w:rsid w:val="005D1B08"/>
    <w:rsid w:val="005D277A"/>
    <w:rsid w:val="005D51C6"/>
    <w:rsid w:val="005F60D9"/>
    <w:rsid w:val="00601312"/>
    <w:rsid w:val="00603E38"/>
    <w:rsid w:val="006074D2"/>
    <w:rsid w:val="006117A2"/>
    <w:rsid w:val="0062025E"/>
    <w:rsid w:val="00623C65"/>
    <w:rsid w:val="00635939"/>
    <w:rsid w:val="00635AD6"/>
    <w:rsid w:val="006428F9"/>
    <w:rsid w:val="00644852"/>
    <w:rsid w:val="00650524"/>
    <w:rsid w:val="00665780"/>
    <w:rsid w:val="0067537E"/>
    <w:rsid w:val="006902D3"/>
    <w:rsid w:val="006A09A6"/>
    <w:rsid w:val="006A5B20"/>
    <w:rsid w:val="006B26CB"/>
    <w:rsid w:val="006C2B59"/>
    <w:rsid w:val="006C3FE8"/>
    <w:rsid w:val="006E0183"/>
    <w:rsid w:val="006E041C"/>
    <w:rsid w:val="006E11F2"/>
    <w:rsid w:val="006E48FA"/>
    <w:rsid w:val="00733430"/>
    <w:rsid w:val="00751CE9"/>
    <w:rsid w:val="0075371A"/>
    <w:rsid w:val="00762B08"/>
    <w:rsid w:val="007702EB"/>
    <w:rsid w:val="00771D8A"/>
    <w:rsid w:val="007725D9"/>
    <w:rsid w:val="0077741D"/>
    <w:rsid w:val="00781EBE"/>
    <w:rsid w:val="007847BB"/>
    <w:rsid w:val="00784977"/>
    <w:rsid w:val="007872AB"/>
    <w:rsid w:val="007976CD"/>
    <w:rsid w:val="007B0D88"/>
    <w:rsid w:val="007B0E12"/>
    <w:rsid w:val="007B4D10"/>
    <w:rsid w:val="007C2A10"/>
    <w:rsid w:val="007C386E"/>
    <w:rsid w:val="007C4DF8"/>
    <w:rsid w:val="007C73B6"/>
    <w:rsid w:val="007E7967"/>
    <w:rsid w:val="007F7441"/>
    <w:rsid w:val="00806DFF"/>
    <w:rsid w:val="008120F4"/>
    <w:rsid w:val="00816346"/>
    <w:rsid w:val="0082064A"/>
    <w:rsid w:val="008234D5"/>
    <w:rsid w:val="00825679"/>
    <w:rsid w:val="00832A9B"/>
    <w:rsid w:val="00853063"/>
    <w:rsid w:val="0087276D"/>
    <w:rsid w:val="00876964"/>
    <w:rsid w:val="008776F4"/>
    <w:rsid w:val="00882B5F"/>
    <w:rsid w:val="008A5270"/>
    <w:rsid w:val="008B0B74"/>
    <w:rsid w:val="008B3B36"/>
    <w:rsid w:val="008B508A"/>
    <w:rsid w:val="008D6D06"/>
    <w:rsid w:val="008E0FF3"/>
    <w:rsid w:val="008E1868"/>
    <w:rsid w:val="008E475B"/>
    <w:rsid w:val="008E4D25"/>
    <w:rsid w:val="008F053D"/>
    <w:rsid w:val="008F1F08"/>
    <w:rsid w:val="008F2BFD"/>
    <w:rsid w:val="00900338"/>
    <w:rsid w:val="00915F16"/>
    <w:rsid w:val="009179F7"/>
    <w:rsid w:val="00925135"/>
    <w:rsid w:val="00926C51"/>
    <w:rsid w:val="00950F6C"/>
    <w:rsid w:val="00951C5A"/>
    <w:rsid w:val="00955DB4"/>
    <w:rsid w:val="00960B3F"/>
    <w:rsid w:val="00962CFB"/>
    <w:rsid w:val="00967CC5"/>
    <w:rsid w:val="0097064C"/>
    <w:rsid w:val="009758EE"/>
    <w:rsid w:val="00984F2E"/>
    <w:rsid w:val="009857A1"/>
    <w:rsid w:val="0099268E"/>
    <w:rsid w:val="0099288C"/>
    <w:rsid w:val="00993203"/>
    <w:rsid w:val="009963C1"/>
    <w:rsid w:val="009A120F"/>
    <w:rsid w:val="009A52B8"/>
    <w:rsid w:val="009B1D73"/>
    <w:rsid w:val="009B2A31"/>
    <w:rsid w:val="009C0588"/>
    <w:rsid w:val="009F53EE"/>
    <w:rsid w:val="00A03374"/>
    <w:rsid w:val="00A17662"/>
    <w:rsid w:val="00A31BC6"/>
    <w:rsid w:val="00A33935"/>
    <w:rsid w:val="00A4309D"/>
    <w:rsid w:val="00A53623"/>
    <w:rsid w:val="00A57A15"/>
    <w:rsid w:val="00A62A8D"/>
    <w:rsid w:val="00A63A6C"/>
    <w:rsid w:val="00A73224"/>
    <w:rsid w:val="00A854D7"/>
    <w:rsid w:val="00A8645C"/>
    <w:rsid w:val="00A8710B"/>
    <w:rsid w:val="00A915A7"/>
    <w:rsid w:val="00A9637F"/>
    <w:rsid w:val="00AA41CD"/>
    <w:rsid w:val="00AA74E8"/>
    <w:rsid w:val="00AA7714"/>
    <w:rsid w:val="00AB121E"/>
    <w:rsid w:val="00AB29C7"/>
    <w:rsid w:val="00AB652A"/>
    <w:rsid w:val="00AC551F"/>
    <w:rsid w:val="00AF4C5D"/>
    <w:rsid w:val="00B110C6"/>
    <w:rsid w:val="00B258F7"/>
    <w:rsid w:val="00B30AF9"/>
    <w:rsid w:val="00B32E60"/>
    <w:rsid w:val="00B35FBE"/>
    <w:rsid w:val="00B37273"/>
    <w:rsid w:val="00B54F40"/>
    <w:rsid w:val="00B55C0C"/>
    <w:rsid w:val="00B570CB"/>
    <w:rsid w:val="00BA4C86"/>
    <w:rsid w:val="00BB3EAB"/>
    <w:rsid w:val="00BB61D7"/>
    <w:rsid w:val="00BE368C"/>
    <w:rsid w:val="00BF2CFD"/>
    <w:rsid w:val="00BF5FAA"/>
    <w:rsid w:val="00C16450"/>
    <w:rsid w:val="00C26EDF"/>
    <w:rsid w:val="00C4622B"/>
    <w:rsid w:val="00C47BF0"/>
    <w:rsid w:val="00C623E6"/>
    <w:rsid w:val="00C630E6"/>
    <w:rsid w:val="00C72A8C"/>
    <w:rsid w:val="00C75741"/>
    <w:rsid w:val="00C93DDF"/>
    <w:rsid w:val="00C95020"/>
    <w:rsid w:val="00CA3033"/>
    <w:rsid w:val="00CA4D48"/>
    <w:rsid w:val="00CA5A81"/>
    <w:rsid w:val="00CA6CF4"/>
    <w:rsid w:val="00CA7364"/>
    <w:rsid w:val="00CB057F"/>
    <w:rsid w:val="00CC61EC"/>
    <w:rsid w:val="00CC6F35"/>
    <w:rsid w:val="00CC7053"/>
    <w:rsid w:val="00CD0CF7"/>
    <w:rsid w:val="00CD7780"/>
    <w:rsid w:val="00CD7897"/>
    <w:rsid w:val="00D03C90"/>
    <w:rsid w:val="00D172B2"/>
    <w:rsid w:val="00D45802"/>
    <w:rsid w:val="00D46F59"/>
    <w:rsid w:val="00D51EAA"/>
    <w:rsid w:val="00D53FEB"/>
    <w:rsid w:val="00D97D93"/>
    <w:rsid w:val="00DA2C3D"/>
    <w:rsid w:val="00DA61C2"/>
    <w:rsid w:val="00DB2D69"/>
    <w:rsid w:val="00DB525C"/>
    <w:rsid w:val="00DC278A"/>
    <w:rsid w:val="00DC7B80"/>
    <w:rsid w:val="00DF063F"/>
    <w:rsid w:val="00DF071A"/>
    <w:rsid w:val="00DF1F68"/>
    <w:rsid w:val="00DF3692"/>
    <w:rsid w:val="00DF4CBC"/>
    <w:rsid w:val="00DF4E1E"/>
    <w:rsid w:val="00E0391F"/>
    <w:rsid w:val="00E13B26"/>
    <w:rsid w:val="00E20EE6"/>
    <w:rsid w:val="00E24FA9"/>
    <w:rsid w:val="00E27305"/>
    <w:rsid w:val="00E27F17"/>
    <w:rsid w:val="00E31E14"/>
    <w:rsid w:val="00E328F1"/>
    <w:rsid w:val="00E46A03"/>
    <w:rsid w:val="00E51297"/>
    <w:rsid w:val="00E52C0D"/>
    <w:rsid w:val="00E5308C"/>
    <w:rsid w:val="00E60F52"/>
    <w:rsid w:val="00E65E2D"/>
    <w:rsid w:val="00E70B93"/>
    <w:rsid w:val="00E73617"/>
    <w:rsid w:val="00E73E0F"/>
    <w:rsid w:val="00E765A7"/>
    <w:rsid w:val="00E8621E"/>
    <w:rsid w:val="00EA4D99"/>
    <w:rsid w:val="00EA5576"/>
    <w:rsid w:val="00EB2894"/>
    <w:rsid w:val="00EB5133"/>
    <w:rsid w:val="00EC23B1"/>
    <w:rsid w:val="00ED00D2"/>
    <w:rsid w:val="00ED73A7"/>
    <w:rsid w:val="00EF5D29"/>
    <w:rsid w:val="00F02B46"/>
    <w:rsid w:val="00F072FA"/>
    <w:rsid w:val="00F22E0C"/>
    <w:rsid w:val="00F25771"/>
    <w:rsid w:val="00F34FC2"/>
    <w:rsid w:val="00F44EC8"/>
    <w:rsid w:val="00F470B3"/>
    <w:rsid w:val="00F5539B"/>
    <w:rsid w:val="00F60C49"/>
    <w:rsid w:val="00F618D3"/>
    <w:rsid w:val="00F665F2"/>
    <w:rsid w:val="00F71A1B"/>
    <w:rsid w:val="00F811B7"/>
    <w:rsid w:val="00F9180C"/>
    <w:rsid w:val="00FA27AA"/>
    <w:rsid w:val="00FA45F7"/>
    <w:rsid w:val="00FA4E16"/>
    <w:rsid w:val="00FA68C2"/>
    <w:rsid w:val="00FA7395"/>
    <w:rsid w:val="00FA7693"/>
    <w:rsid w:val="00FC2263"/>
    <w:rsid w:val="00FC2838"/>
    <w:rsid w:val="00FE0E4C"/>
    <w:rsid w:val="00FE2A6E"/>
    <w:rsid w:val="00FE3D3C"/>
    <w:rsid w:val="00FF551F"/>
    <w:rsid w:val="00FF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42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5052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0524"/>
    <w:rPr>
      <w:rFonts w:ascii="Times New Roman" w:hAnsi="Times New Roman" w:cs="Times New Roman"/>
      <w:sz w:val="18"/>
      <w:szCs w:val="18"/>
    </w:rPr>
  </w:style>
  <w:style w:type="character" w:styleId="Hyperlink">
    <w:name w:val="Hyperlink"/>
    <w:basedOn w:val="DefaultParagraphFont"/>
    <w:uiPriority w:val="99"/>
    <w:unhideWhenUsed/>
    <w:rsid w:val="00594013"/>
    <w:rPr>
      <w:color w:val="0000FF" w:themeColor="hyperlink"/>
      <w:u w:val="single"/>
    </w:rPr>
  </w:style>
  <w:style w:type="character" w:styleId="FollowedHyperlink">
    <w:name w:val="FollowedHyperlink"/>
    <w:basedOn w:val="DefaultParagraphFont"/>
    <w:uiPriority w:val="99"/>
    <w:semiHidden/>
    <w:unhideWhenUsed/>
    <w:rsid w:val="0059401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9B1D73"/>
    <w:rPr>
      <w:b/>
      <w:bCs/>
      <w:sz w:val="20"/>
      <w:szCs w:val="20"/>
    </w:rPr>
  </w:style>
  <w:style w:type="character" w:customStyle="1" w:styleId="CommentSubjectChar">
    <w:name w:val="Comment Subject Char"/>
    <w:basedOn w:val="CommentTextChar"/>
    <w:link w:val="CommentSubject"/>
    <w:uiPriority w:val="99"/>
    <w:semiHidden/>
    <w:rsid w:val="009B1D73"/>
    <w:rPr>
      <w:b/>
      <w:bCs/>
      <w:sz w:val="20"/>
      <w:szCs w:val="20"/>
    </w:rPr>
  </w:style>
  <w:style w:type="character" w:customStyle="1" w:styleId="UnresolvedMention1">
    <w:name w:val="Unresolved Mention1"/>
    <w:basedOn w:val="DefaultParagraphFont"/>
    <w:uiPriority w:val="99"/>
    <w:rsid w:val="00C16450"/>
    <w:rPr>
      <w:color w:val="605E5C"/>
      <w:shd w:val="clear" w:color="auto" w:fill="E1DFDD"/>
    </w:rPr>
  </w:style>
  <w:style w:type="paragraph" w:customStyle="1" w:styleId="EndNoteBibliographyTitle">
    <w:name w:val="EndNote Bibliography Title"/>
    <w:basedOn w:val="Normal"/>
    <w:link w:val="EndNoteBibliographyTitleChar"/>
    <w:rsid w:val="00E8621E"/>
    <w:pPr>
      <w:jc w:val="center"/>
    </w:pPr>
  </w:style>
  <w:style w:type="character" w:customStyle="1" w:styleId="EndNoteBibliographyTitleChar">
    <w:name w:val="EndNote Bibliography Title Char"/>
    <w:basedOn w:val="DefaultParagraphFont"/>
    <w:link w:val="EndNoteBibliographyTitle"/>
    <w:rsid w:val="00E8621E"/>
  </w:style>
  <w:style w:type="paragraph" w:customStyle="1" w:styleId="EndNoteBibliography">
    <w:name w:val="EndNote Bibliography"/>
    <w:basedOn w:val="Normal"/>
    <w:link w:val="EndNoteBibliographyChar"/>
    <w:rsid w:val="00E8621E"/>
    <w:pPr>
      <w:spacing w:line="240" w:lineRule="auto"/>
      <w:jc w:val="both"/>
    </w:pPr>
  </w:style>
  <w:style w:type="character" w:customStyle="1" w:styleId="EndNoteBibliographyChar">
    <w:name w:val="EndNote Bibliography Char"/>
    <w:basedOn w:val="DefaultParagraphFont"/>
    <w:link w:val="EndNoteBibliography"/>
    <w:rsid w:val="00E8621E"/>
  </w:style>
  <w:style w:type="character" w:customStyle="1" w:styleId="locus">
    <w:name w:val="locus"/>
    <w:basedOn w:val="DefaultParagraphFont"/>
    <w:rsid w:val="00C72A8C"/>
  </w:style>
  <w:style w:type="character" w:styleId="Strong">
    <w:name w:val="Strong"/>
    <w:basedOn w:val="DefaultParagraphFont"/>
    <w:uiPriority w:val="22"/>
    <w:qFormat/>
    <w:rsid w:val="00161E0E"/>
    <w:rPr>
      <w:b/>
      <w:bCs/>
    </w:rPr>
  </w:style>
  <w:style w:type="paragraph" w:styleId="ListParagraph">
    <w:name w:val="List Paragraph"/>
    <w:basedOn w:val="Normal"/>
    <w:uiPriority w:val="34"/>
    <w:qFormat/>
    <w:rsid w:val="00EB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5351">
      <w:bodyDiv w:val="1"/>
      <w:marLeft w:val="0"/>
      <w:marRight w:val="0"/>
      <w:marTop w:val="0"/>
      <w:marBottom w:val="0"/>
      <w:divBdr>
        <w:top w:val="none" w:sz="0" w:space="0" w:color="auto"/>
        <w:left w:val="none" w:sz="0" w:space="0" w:color="auto"/>
        <w:bottom w:val="none" w:sz="0" w:space="0" w:color="auto"/>
        <w:right w:val="none" w:sz="0" w:space="0" w:color="auto"/>
      </w:divBdr>
    </w:div>
    <w:div w:id="62726887">
      <w:bodyDiv w:val="1"/>
      <w:marLeft w:val="0"/>
      <w:marRight w:val="0"/>
      <w:marTop w:val="0"/>
      <w:marBottom w:val="0"/>
      <w:divBdr>
        <w:top w:val="none" w:sz="0" w:space="0" w:color="auto"/>
        <w:left w:val="none" w:sz="0" w:space="0" w:color="auto"/>
        <w:bottom w:val="none" w:sz="0" w:space="0" w:color="auto"/>
        <w:right w:val="none" w:sz="0" w:space="0" w:color="auto"/>
      </w:divBdr>
    </w:div>
    <w:div w:id="75518041">
      <w:bodyDiv w:val="1"/>
      <w:marLeft w:val="0"/>
      <w:marRight w:val="0"/>
      <w:marTop w:val="0"/>
      <w:marBottom w:val="0"/>
      <w:divBdr>
        <w:top w:val="none" w:sz="0" w:space="0" w:color="auto"/>
        <w:left w:val="none" w:sz="0" w:space="0" w:color="auto"/>
        <w:bottom w:val="none" w:sz="0" w:space="0" w:color="auto"/>
        <w:right w:val="none" w:sz="0" w:space="0" w:color="auto"/>
      </w:divBdr>
    </w:div>
    <w:div w:id="99494352">
      <w:bodyDiv w:val="1"/>
      <w:marLeft w:val="0"/>
      <w:marRight w:val="0"/>
      <w:marTop w:val="0"/>
      <w:marBottom w:val="0"/>
      <w:divBdr>
        <w:top w:val="none" w:sz="0" w:space="0" w:color="auto"/>
        <w:left w:val="none" w:sz="0" w:space="0" w:color="auto"/>
        <w:bottom w:val="none" w:sz="0" w:space="0" w:color="auto"/>
        <w:right w:val="none" w:sz="0" w:space="0" w:color="auto"/>
      </w:divBdr>
    </w:div>
    <w:div w:id="360207611">
      <w:bodyDiv w:val="1"/>
      <w:marLeft w:val="0"/>
      <w:marRight w:val="0"/>
      <w:marTop w:val="0"/>
      <w:marBottom w:val="0"/>
      <w:divBdr>
        <w:top w:val="none" w:sz="0" w:space="0" w:color="auto"/>
        <w:left w:val="none" w:sz="0" w:space="0" w:color="auto"/>
        <w:bottom w:val="none" w:sz="0" w:space="0" w:color="auto"/>
        <w:right w:val="none" w:sz="0" w:space="0" w:color="auto"/>
      </w:divBdr>
    </w:div>
    <w:div w:id="386269559">
      <w:bodyDiv w:val="1"/>
      <w:marLeft w:val="0"/>
      <w:marRight w:val="0"/>
      <w:marTop w:val="0"/>
      <w:marBottom w:val="0"/>
      <w:divBdr>
        <w:top w:val="none" w:sz="0" w:space="0" w:color="auto"/>
        <w:left w:val="none" w:sz="0" w:space="0" w:color="auto"/>
        <w:bottom w:val="none" w:sz="0" w:space="0" w:color="auto"/>
        <w:right w:val="none" w:sz="0" w:space="0" w:color="auto"/>
      </w:divBdr>
    </w:div>
    <w:div w:id="400642038">
      <w:bodyDiv w:val="1"/>
      <w:marLeft w:val="0"/>
      <w:marRight w:val="0"/>
      <w:marTop w:val="0"/>
      <w:marBottom w:val="0"/>
      <w:divBdr>
        <w:top w:val="none" w:sz="0" w:space="0" w:color="auto"/>
        <w:left w:val="none" w:sz="0" w:space="0" w:color="auto"/>
        <w:bottom w:val="none" w:sz="0" w:space="0" w:color="auto"/>
        <w:right w:val="none" w:sz="0" w:space="0" w:color="auto"/>
      </w:divBdr>
    </w:div>
    <w:div w:id="603076236">
      <w:bodyDiv w:val="1"/>
      <w:marLeft w:val="0"/>
      <w:marRight w:val="0"/>
      <w:marTop w:val="0"/>
      <w:marBottom w:val="0"/>
      <w:divBdr>
        <w:top w:val="none" w:sz="0" w:space="0" w:color="auto"/>
        <w:left w:val="none" w:sz="0" w:space="0" w:color="auto"/>
        <w:bottom w:val="none" w:sz="0" w:space="0" w:color="auto"/>
        <w:right w:val="none" w:sz="0" w:space="0" w:color="auto"/>
      </w:divBdr>
    </w:div>
    <w:div w:id="607738735">
      <w:bodyDiv w:val="1"/>
      <w:marLeft w:val="0"/>
      <w:marRight w:val="0"/>
      <w:marTop w:val="0"/>
      <w:marBottom w:val="0"/>
      <w:divBdr>
        <w:top w:val="none" w:sz="0" w:space="0" w:color="auto"/>
        <w:left w:val="none" w:sz="0" w:space="0" w:color="auto"/>
        <w:bottom w:val="none" w:sz="0" w:space="0" w:color="auto"/>
        <w:right w:val="none" w:sz="0" w:space="0" w:color="auto"/>
      </w:divBdr>
    </w:div>
    <w:div w:id="616252798">
      <w:bodyDiv w:val="1"/>
      <w:marLeft w:val="0"/>
      <w:marRight w:val="0"/>
      <w:marTop w:val="0"/>
      <w:marBottom w:val="0"/>
      <w:divBdr>
        <w:top w:val="none" w:sz="0" w:space="0" w:color="auto"/>
        <w:left w:val="none" w:sz="0" w:space="0" w:color="auto"/>
        <w:bottom w:val="none" w:sz="0" w:space="0" w:color="auto"/>
        <w:right w:val="none" w:sz="0" w:space="0" w:color="auto"/>
      </w:divBdr>
    </w:div>
    <w:div w:id="656148512">
      <w:bodyDiv w:val="1"/>
      <w:marLeft w:val="0"/>
      <w:marRight w:val="0"/>
      <w:marTop w:val="0"/>
      <w:marBottom w:val="0"/>
      <w:divBdr>
        <w:top w:val="none" w:sz="0" w:space="0" w:color="auto"/>
        <w:left w:val="none" w:sz="0" w:space="0" w:color="auto"/>
        <w:bottom w:val="none" w:sz="0" w:space="0" w:color="auto"/>
        <w:right w:val="none" w:sz="0" w:space="0" w:color="auto"/>
      </w:divBdr>
    </w:div>
    <w:div w:id="668755922">
      <w:bodyDiv w:val="1"/>
      <w:marLeft w:val="0"/>
      <w:marRight w:val="0"/>
      <w:marTop w:val="0"/>
      <w:marBottom w:val="0"/>
      <w:divBdr>
        <w:top w:val="none" w:sz="0" w:space="0" w:color="auto"/>
        <w:left w:val="none" w:sz="0" w:space="0" w:color="auto"/>
        <w:bottom w:val="none" w:sz="0" w:space="0" w:color="auto"/>
        <w:right w:val="none" w:sz="0" w:space="0" w:color="auto"/>
      </w:divBdr>
    </w:div>
    <w:div w:id="681053833">
      <w:bodyDiv w:val="1"/>
      <w:marLeft w:val="0"/>
      <w:marRight w:val="0"/>
      <w:marTop w:val="0"/>
      <w:marBottom w:val="0"/>
      <w:divBdr>
        <w:top w:val="none" w:sz="0" w:space="0" w:color="auto"/>
        <w:left w:val="none" w:sz="0" w:space="0" w:color="auto"/>
        <w:bottom w:val="none" w:sz="0" w:space="0" w:color="auto"/>
        <w:right w:val="none" w:sz="0" w:space="0" w:color="auto"/>
      </w:divBdr>
      <w:divsChild>
        <w:div w:id="444468866">
          <w:marLeft w:val="75"/>
          <w:marRight w:val="0"/>
          <w:marTop w:val="0"/>
          <w:marBottom w:val="0"/>
          <w:divBdr>
            <w:top w:val="none" w:sz="0" w:space="0" w:color="auto"/>
            <w:left w:val="none" w:sz="0" w:space="0" w:color="auto"/>
            <w:bottom w:val="none" w:sz="0" w:space="0" w:color="auto"/>
            <w:right w:val="none" w:sz="0" w:space="0" w:color="auto"/>
          </w:divBdr>
          <w:divsChild>
            <w:div w:id="1949893229">
              <w:marLeft w:val="0"/>
              <w:marRight w:val="0"/>
              <w:marTop w:val="0"/>
              <w:marBottom w:val="0"/>
              <w:divBdr>
                <w:top w:val="single" w:sz="6" w:space="0" w:color="B3B3B3"/>
                <w:left w:val="single" w:sz="6" w:space="0" w:color="B3B3B3"/>
                <w:bottom w:val="single" w:sz="6" w:space="0" w:color="B3B3B3"/>
                <w:right w:val="single" w:sz="6" w:space="6" w:color="B3B3B3"/>
              </w:divBdr>
            </w:div>
          </w:divsChild>
        </w:div>
      </w:divsChild>
    </w:div>
    <w:div w:id="685332758">
      <w:bodyDiv w:val="1"/>
      <w:marLeft w:val="0"/>
      <w:marRight w:val="0"/>
      <w:marTop w:val="0"/>
      <w:marBottom w:val="0"/>
      <w:divBdr>
        <w:top w:val="none" w:sz="0" w:space="0" w:color="auto"/>
        <w:left w:val="none" w:sz="0" w:space="0" w:color="auto"/>
        <w:bottom w:val="none" w:sz="0" w:space="0" w:color="auto"/>
        <w:right w:val="none" w:sz="0" w:space="0" w:color="auto"/>
      </w:divBdr>
    </w:div>
    <w:div w:id="771631115">
      <w:bodyDiv w:val="1"/>
      <w:marLeft w:val="0"/>
      <w:marRight w:val="0"/>
      <w:marTop w:val="0"/>
      <w:marBottom w:val="0"/>
      <w:divBdr>
        <w:top w:val="none" w:sz="0" w:space="0" w:color="auto"/>
        <w:left w:val="none" w:sz="0" w:space="0" w:color="auto"/>
        <w:bottom w:val="none" w:sz="0" w:space="0" w:color="auto"/>
        <w:right w:val="none" w:sz="0" w:space="0" w:color="auto"/>
      </w:divBdr>
    </w:div>
    <w:div w:id="780027524">
      <w:bodyDiv w:val="1"/>
      <w:marLeft w:val="0"/>
      <w:marRight w:val="0"/>
      <w:marTop w:val="0"/>
      <w:marBottom w:val="0"/>
      <w:divBdr>
        <w:top w:val="none" w:sz="0" w:space="0" w:color="auto"/>
        <w:left w:val="none" w:sz="0" w:space="0" w:color="auto"/>
        <w:bottom w:val="none" w:sz="0" w:space="0" w:color="auto"/>
        <w:right w:val="none" w:sz="0" w:space="0" w:color="auto"/>
      </w:divBdr>
    </w:div>
    <w:div w:id="901794925">
      <w:bodyDiv w:val="1"/>
      <w:marLeft w:val="0"/>
      <w:marRight w:val="0"/>
      <w:marTop w:val="0"/>
      <w:marBottom w:val="0"/>
      <w:divBdr>
        <w:top w:val="none" w:sz="0" w:space="0" w:color="auto"/>
        <w:left w:val="none" w:sz="0" w:space="0" w:color="auto"/>
        <w:bottom w:val="none" w:sz="0" w:space="0" w:color="auto"/>
        <w:right w:val="none" w:sz="0" w:space="0" w:color="auto"/>
      </w:divBdr>
    </w:div>
    <w:div w:id="927152259">
      <w:bodyDiv w:val="1"/>
      <w:marLeft w:val="0"/>
      <w:marRight w:val="0"/>
      <w:marTop w:val="0"/>
      <w:marBottom w:val="0"/>
      <w:divBdr>
        <w:top w:val="none" w:sz="0" w:space="0" w:color="auto"/>
        <w:left w:val="none" w:sz="0" w:space="0" w:color="auto"/>
        <w:bottom w:val="none" w:sz="0" w:space="0" w:color="auto"/>
        <w:right w:val="none" w:sz="0" w:space="0" w:color="auto"/>
      </w:divBdr>
    </w:div>
    <w:div w:id="985858130">
      <w:bodyDiv w:val="1"/>
      <w:marLeft w:val="0"/>
      <w:marRight w:val="0"/>
      <w:marTop w:val="0"/>
      <w:marBottom w:val="0"/>
      <w:divBdr>
        <w:top w:val="none" w:sz="0" w:space="0" w:color="auto"/>
        <w:left w:val="none" w:sz="0" w:space="0" w:color="auto"/>
        <w:bottom w:val="none" w:sz="0" w:space="0" w:color="auto"/>
        <w:right w:val="none" w:sz="0" w:space="0" w:color="auto"/>
      </w:divBdr>
    </w:div>
    <w:div w:id="1008368305">
      <w:bodyDiv w:val="1"/>
      <w:marLeft w:val="0"/>
      <w:marRight w:val="0"/>
      <w:marTop w:val="0"/>
      <w:marBottom w:val="0"/>
      <w:divBdr>
        <w:top w:val="none" w:sz="0" w:space="0" w:color="auto"/>
        <w:left w:val="none" w:sz="0" w:space="0" w:color="auto"/>
        <w:bottom w:val="none" w:sz="0" w:space="0" w:color="auto"/>
        <w:right w:val="none" w:sz="0" w:space="0" w:color="auto"/>
      </w:divBdr>
    </w:div>
    <w:div w:id="1040519627">
      <w:bodyDiv w:val="1"/>
      <w:marLeft w:val="0"/>
      <w:marRight w:val="0"/>
      <w:marTop w:val="0"/>
      <w:marBottom w:val="0"/>
      <w:divBdr>
        <w:top w:val="none" w:sz="0" w:space="0" w:color="auto"/>
        <w:left w:val="none" w:sz="0" w:space="0" w:color="auto"/>
        <w:bottom w:val="none" w:sz="0" w:space="0" w:color="auto"/>
        <w:right w:val="none" w:sz="0" w:space="0" w:color="auto"/>
      </w:divBdr>
    </w:div>
    <w:div w:id="1119297289">
      <w:bodyDiv w:val="1"/>
      <w:marLeft w:val="0"/>
      <w:marRight w:val="0"/>
      <w:marTop w:val="0"/>
      <w:marBottom w:val="0"/>
      <w:divBdr>
        <w:top w:val="none" w:sz="0" w:space="0" w:color="auto"/>
        <w:left w:val="none" w:sz="0" w:space="0" w:color="auto"/>
        <w:bottom w:val="none" w:sz="0" w:space="0" w:color="auto"/>
        <w:right w:val="none" w:sz="0" w:space="0" w:color="auto"/>
      </w:divBdr>
    </w:div>
    <w:div w:id="1121996138">
      <w:bodyDiv w:val="1"/>
      <w:marLeft w:val="0"/>
      <w:marRight w:val="0"/>
      <w:marTop w:val="0"/>
      <w:marBottom w:val="0"/>
      <w:divBdr>
        <w:top w:val="none" w:sz="0" w:space="0" w:color="auto"/>
        <w:left w:val="none" w:sz="0" w:space="0" w:color="auto"/>
        <w:bottom w:val="none" w:sz="0" w:space="0" w:color="auto"/>
        <w:right w:val="none" w:sz="0" w:space="0" w:color="auto"/>
      </w:divBdr>
      <w:divsChild>
        <w:div w:id="377824317">
          <w:marLeft w:val="75"/>
          <w:marRight w:val="0"/>
          <w:marTop w:val="0"/>
          <w:marBottom w:val="0"/>
          <w:divBdr>
            <w:top w:val="none" w:sz="0" w:space="0" w:color="auto"/>
            <w:left w:val="none" w:sz="0" w:space="0" w:color="auto"/>
            <w:bottom w:val="none" w:sz="0" w:space="0" w:color="auto"/>
            <w:right w:val="none" w:sz="0" w:space="0" w:color="auto"/>
          </w:divBdr>
          <w:divsChild>
            <w:div w:id="1754624762">
              <w:marLeft w:val="0"/>
              <w:marRight w:val="0"/>
              <w:marTop w:val="0"/>
              <w:marBottom w:val="0"/>
              <w:divBdr>
                <w:top w:val="single" w:sz="6" w:space="0" w:color="B3B3B3"/>
                <w:left w:val="single" w:sz="6" w:space="0" w:color="B3B3B3"/>
                <w:bottom w:val="single" w:sz="6" w:space="0" w:color="B3B3B3"/>
                <w:right w:val="single" w:sz="6" w:space="6" w:color="B3B3B3"/>
              </w:divBdr>
            </w:div>
          </w:divsChild>
        </w:div>
      </w:divsChild>
    </w:div>
    <w:div w:id="1153836180">
      <w:bodyDiv w:val="1"/>
      <w:marLeft w:val="0"/>
      <w:marRight w:val="0"/>
      <w:marTop w:val="0"/>
      <w:marBottom w:val="0"/>
      <w:divBdr>
        <w:top w:val="none" w:sz="0" w:space="0" w:color="auto"/>
        <w:left w:val="none" w:sz="0" w:space="0" w:color="auto"/>
        <w:bottom w:val="none" w:sz="0" w:space="0" w:color="auto"/>
        <w:right w:val="none" w:sz="0" w:space="0" w:color="auto"/>
      </w:divBdr>
    </w:div>
    <w:div w:id="1253316395">
      <w:bodyDiv w:val="1"/>
      <w:marLeft w:val="0"/>
      <w:marRight w:val="0"/>
      <w:marTop w:val="0"/>
      <w:marBottom w:val="0"/>
      <w:divBdr>
        <w:top w:val="none" w:sz="0" w:space="0" w:color="auto"/>
        <w:left w:val="none" w:sz="0" w:space="0" w:color="auto"/>
        <w:bottom w:val="none" w:sz="0" w:space="0" w:color="auto"/>
        <w:right w:val="none" w:sz="0" w:space="0" w:color="auto"/>
      </w:divBdr>
    </w:div>
    <w:div w:id="1277443069">
      <w:bodyDiv w:val="1"/>
      <w:marLeft w:val="0"/>
      <w:marRight w:val="0"/>
      <w:marTop w:val="0"/>
      <w:marBottom w:val="0"/>
      <w:divBdr>
        <w:top w:val="none" w:sz="0" w:space="0" w:color="auto"/>
        <w:left w:val="none" w:sz="0" w:space="0" w:color="auto"/>
        <w:bottom w:val="none" w:sz="0" w:space="0" w:color="auto"/>
        <w:right w:val="none" w:sz="0" w:space="0" w:color="auto"/>
      </w:divBdr>
    </w:div>
    <w:div w:id="1288076393">
      <w:bodyDiv w:val="1"/>
      <w:marLeft w:val="0"/>
      <w:marRight w:val="0"/>
      <w:marTop w:val="0"/>
      <w:marBottom w:val="0"/>
      <w:divBdr>
        <w:top w:val="none" w:sz="0" w:space="0" w:color="auto"/>
        <w:left w:val="none" w:sz="0" w:space="0" w:color="auto"/>
        <w:bottom w:val="none" w:sz="0" w:space="0" w:color="auto"/>
        <w:right w:val="none" w:sz="0" w:space="0" w:color="auto"/>
      </w:divBdr>
    </w:div>
    <w:div w:id="1309893055">
      <w:bodyDiv w:val="1"/>
      <w:marLeft w:val="0"/>
      <w:marRight w:val="0"/>
      <w:marTop w:val="0"/>
      <w:marBottom w:val="0"/>
      <w:divBdr>
        <w:top w:val="none" w:sz="0" w:space="0" w:color="auto"/>
        <w:left w:val="none" w:sz="0" w:space="0" w:color="auto"/>
        <w:bottom w:val="none" w:sz="0" w:space="0" w:color="auto"/>
        <w:right w:val="none" w:sz="0" w:space="0" w:color="auto"/>
      </w:divBdr>
    </w:div>
    <w:div w:id="1456752912">
      <w:bodyDiv w:val="1"/>
      <w:marLeft w:val="0"/>
      <w:marRight w:val="0"/>
      <w:marTop w:val="0"/>
      <w:marBottom w:val="0"/>
      <w:divBdr>
        <w:top w:val="none" w:sz="0" w:space="0" w:color="auto"/>
        <w:left w:val="none" w:sz="0" w:space="0" w:color="auto"/>
        <w:bottom w:val="none" w:sz="0" w:space="0" w:color="auto"/>
        <w:right w:val="none" w:sz="0" w:space="0" w:color="auto"/>
      </w:divBdr>
    </w:div>
    <w:div w:id="1466585145">
      <w:bodyDiv w:val="1"/>
      <w:marLeft w:val="0"/>
      <w:marRight w:val="0"/>
      <w:marTop w:val="0"/>
      <w:marBottom w:val="0"/>
      <w:divBdr>
        <w:top w:val="none" w:sz="0" w:space="0" w:color="auto"/>
        <w:left w:val="none" w:sz="0" w:space="0" w:color="auto"/>
        <w:bottom w:val="none" w:sz="0" w:space="0" w:color="auto"/>
        <w:right w:val="none" w:sz="0" w:space="0" w:color="auto"/>
      </w:divBdr>
    </w:div>
    <w:div w:id="1520200879">
      <w:bodyDiv w:val="1"/>
      <w:marLeft w:val="0"/>
      <w:marRight w:val="0"/>
      <w:marTop w:val="0"/>
      <w:marBottom w:val="0"/>
      <w:divBdr>
        <w:top w:val="none" w:sz="0" w:space="0" w:color="auto"/>
        <w:left w:val="none" w:sz="0" w:space="0" w:color="auto"/>
        <w:bottom w:val="none" w:sz="0" w:space="0" w:color="auto"/>
        <w:right w:val="none" w:sz="0" w:space="0" w:color="auto"/>
      </w:divBdr>
    </w:div>
    <w:div w:id="1521891032">
      <w:bodyDiv w:val="1"/>
      <w:marLeft w:val="0"/>
      <w:marRight w:val="0"/>
      <w:marTop w:val="0"/>
      <w:marBottom w:val="0"/>
      <w:divBdr>
        <w:top w:val="none" w:sz="0" w:space="0" w:color="auto"/>
        <w:left w:val="none" w:sz="0" w:space="0" w:color="auto"/>
        <w:bottom w:val="none" w:sz="0" w:space="0" w:color="auto"/>
        <w:right w:val="none" w:sz="0" w:space="0" w:color="auto"/>
      </w:divBdr>
    </w:div>
    <w:div w:id="1594976934">
      <w:bodyDiv w:val="1"/>
      <w:marLeft w:val="0"/>
      <w:marRight w:val="0"/>
      <w:marTop w:val="0"/>
      <w:marBottom w:val="0"/>
      <w:divBdr>
        <w:top w:val="none" w:sz="0" w:space="0" w:color="auto"/>
        <w:left w:val="none" w:sz="0" w:space="0" w:color="auto"/>
        <w:bottom w:val="none" w:sz="0" w:space="0" w:color="auto"/>
        <w:right w:val="none" w:sz="0" w:space="0" w:color="auto"/>
      </w:divBdr>
    </w:div>
    <w:div w:id="1596667010">
      <w:bodyDiv w:val="1"/>
      <w:marLeft w:val="0"/>
      <w:marRight w:val="0"/>
      <w:marTop w:val="0"/>
      <w:marBottom w:val="0"/>
      <w:divBdr>
        <w:top w:val="none" w:sz="0" w:space="0" w:color="auto"/>
        <w:left w:val="none" w:sz="0" w:space="0" w:color="auto"/>
        <w:bottom w:val="none" w:sz="0" w:space="0" w:color="auto"/>
        <w:right w:val="none" w:sz="0" w:space="0" w:color="auto"/>
      </w:divBdr>
    </w:div>
    <w:div w:id="1638871373">
      <w:bodyDiv w:val="1"/>
      <w:marLeft w:val="0"/>
      <w:marRight w:val="0"/>
      <w:marTop w:val="0"/>
      <w:marBottom w:val="0"/>
      <w:divBdr>
        <w:top w:val="none" w:sz="0" w:space="0" w:color="auto"/>
        <w:left w:val="none" w:sz="0" w:space="0" w:color="auto"/>
        <w:bottom w:val="none" w:sz="0" w:space="0" w:color="auto"/>
        <w:right w:val="none" w:sz="0" w:space="0" w:color="auto"/>
      </w:divBdr>
    </w:div>
    <w:div w:id="1724985726">
      <w:bodyDiv w:val="1"/>
      <w:marLeft w:val="0"/>
      <w:marRight w:val="0"/>
      <w:marTop w:val="0"/>
      <w:marBottom w:val="0"/>
      <w:divBdr>
        <w:top w:val="none" w:sz="0" w:space="0" w:color="auto"/>
        <w:left w:val="none" w:sz="0" w:space="0" w:color="auto"/>
        <w:bottom w:val="none" w:sz="0" w:space="0" w:color="auto"/>
        <w:right w:val="none" w:sz="0" w:space="0" w:color="auto"/>
      </w:divBdr>
    </w:div>
    <w:div w:id="1727215920">
      <w:bodyDiv w:val="1"/>
      <w:marLeft w:val="0"/>
      <w:marRight w:val="0"/>
      <w:marTop w:val="0"/>
      <w:marBottom w:val="0"/>
      <w:divBdr>
        <w:top w:val="none" w:sz="0" w:space="0" w:color="auto"/>
        <w:left w:val="none" w:sz="0" w:space="0" w:color="auto"/>
        <w:bottom w:val="none" w:sz="0" w:space="0" w:color="auto"/>
        <w:right w:val="none" w:sz="0" w:space="0" w:color="auto"/>
      </w:divBdr>
    </w:div>
    <w:div w:id="1754545366">
      <w:bodyDiv w:val="1"/>
      <w:marLeft w:val="0"/>
      <w:marRight w:val="0"/>
      <w:marTop w:val="0"/>
      <w:marBottom w:val="0"/>
      <w:divBdr>
        <w:top w:val="none" w:sz="0" w:space="0" w:color="auto"/>
        <w:left w:val="none" w:sz="0" w:space="0" w:color="auto"/>
        <w:bottom w:val="none" w:sz="0" w:space="0" w:color="auto"/>
        <w:right w:val="none" w:sz="0" w:space="0" w:color="auto"/>
      </w:divBdr>
    </w:div>
    <w:div w:id="1789006824">
      <w:bodyDiv w:val="1"/>
      <w:marLeft w:val="0"/>
      <w:marRight w:val="0"/>
      <w:marTop w:val="0"/>
      <w:marBottom w:val="0"/>
      <w:divBdr>
        <w:top w:val="none" w:sz="0" w:space="0" w:color="auto"/>
        <w:left w:val="none" w:sz="0" w:space="0" w:color="auto"/>
        <w:bottom w:val="none" w:sz="0" w:space="0" w:color="auto"/>
        <w:right w:val="none" w:sz="0" w:space="0" w:color="auto"/>
      </w:divBdr>
    </w:div>
    <w:div w:id="1846280999">
      <w:bodyDiv w:val="1"/>
      <w:marLeft w:val="0"/>
      <w:marRight w:val="0"/>
      <w:marTop w:val="0"/>
      <w:marBottom w:val="0"/>
      <w:divBdr>
        <w:top w:val="none" w:sz="0" w:space="0" w:color="auto"/>
        <w:left w:val="none" w:sz="0" w:space="0" w:color="auto"/>
        <w:bottom w:val="none" w:sz="0" w:space="0" w:color="auto"/>
        <w:right w:val="none" w:sz="0" w:space="0" w:color="auto"/>
      </w:divBdr>
    </w:div>
    <w:div w:id="1859923637">
      <w:bodyDiv w:val="1"/>
      <w:marLeft w:val="0"/>
      <w:marRight w:val="0"/>
      <w:marTop w:val="0"/>
      <w:marBottom w:val="0"/>
      <w:divBdr>
        <w:top w:val="none" w:sz="0" w:space="0" w:color="auto"/>
        <w:left w:val="none" w:sz="0" w:space="0" w:color="auto"/>
        <w:bottom w:val="none" w:sz="0" w:space="0" w:color="auto"/>
        <w:right w:val="none" w:sz="0" w:space="0" w:color="auto"/>
      </w:divBdr>
    </w:div>
    <w:div w:id="1876578498">
      <w:bodyDiv w:val="1"/>
      <w:marLeft w:val="0"/>
      <w:marRight w:val="0"/>
      <w:marTop w:val="0"/>
      <w:marBottom w:val="0"/>
      <w:divBdr>
        <w:top w:val="none" w:sz="0" w:space="0" w:color="auto"/>
        <w:left w:val="none" w:sz="0" w:space="0" w:color="auto"/>
        <w:bottom w:val="none" w:sz="0" w:space="0" w:color="auto"/>
        <w:right w:val="none" w:sz="0" w:space="0" w:color="auto"/>
      </w:divBdr>
    </w:div>
    <w:div w:id="1932933431">
      <w:bodyDiv w:val="1"/>
      <w:marLeft w:val="0"/>
      <w:marRight w:val="0"/>
      <w:marTop w:val="0"/>
      <w:marBottom w:val="0"/>
      <w:divBdr>
        <w:top w:val="none" w:sz="0" w:space="0" w:color="auto"/>
        <w:left w:val="none" w:sz="0" w:space="0" w:color="auto"/>
        <w:bottom w:val="none" w:sz="0" w:space="0" w:color="auto"/>
        <w:right w:val="none" w:sz="0" w:space="0" w:color="auto"/>
      </w:divBdr>
    </w:div>
    <w:div w:id="1999116082">
      <w:bodyDiv w:val="1"/>
      <w:marLeft w:val="0"/>
      <w:marRight w:val="0"/>
      <w:marTop w:val="0"/>
      <w:marBottom w:val="0"/>
      <w:divBdr>
        <w:top w:val="none" w:sz="0" w:space="0" w:color="auto"/>
        <w:left w:val="none" w:sz="0" w:space="0" w:color="auto"/>
        <w:bottom w:val="none" w:sz="0" w:space="0" w:color="auto"/>
        <w:right w:val="none" w:sz="0" w:space="0" w:color="auto"/>
      </w:divBdr>
    </w:div>
    <w:div w:id="2007397901">
      <w:bodyDiv w:val="1"/>
      <w:marLeft w:val="0"/>
      <w:marRight w:val="0"/>
      <w:marTop w:val="0"/>
      <w:marBottom w:val="0"/>
      <w:divBdr>
        <w:top w:val="none" w:sz="0" w:space="0" w:color="auto"/>
        <w:left w:val="none" w:sz="0" w:space="0" w:color="auto"/>
        <w:bottom w:val="none" w:sz="0" w:space="0" w:color="auto"/>
        <w:right w:val="none" w:sz="0" w:space="0" w:color="auto"/>
      </w:divBdr>
    </w:div>
    <w:div w:id="2058776865">
      <w:bodyDiv w:val="1"/>
      <w:marLeft w:val="0"/>
      <w:marRight w:val="0"/>
      <w:marTop w:val="0"/>
      <w:marBottom w:val="0"/>
      <w:divBdr>
        <w:top w:val="none" w:sz="0" w:space="0" w:color="auto"/>
        <w:left w:val="none" w:sz="0" w:space="0" w:color="auto"/>
        <w:bottom w:val="none" w:sz="0" w:space="0" w:color="auto"/>
        <w:right w:val="none" w:sz="0" w:space="0" w:color="auto"/>
      </w:divBdr>
    </w:div>
    <w:div w:id="2082367342">
      <w:bodyDiv w:val="1"/>
      <w:marLeft w:val="0"/>
      <w:marRight w:val="0"/>
      <w:marTop w:val="0"/>
      <w:marBottom w:val="0"/>
      <w:divBdr>
        <w:top w:val="none" w:sz="0" w:space="0" w:color="auto"/>
        <w:left w:val="none" w:sz="0" w:space="0" w:color="auto"/>
        <w:bottom w:val="none" w:sz="0" w:space="0" w:color="auto"/>
        <w:right w:val="none" w:sz="0" w:space="0" w:color="auto"/>
      </w:divBdr>
    </w:div>
    <w:div w:id="21087699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mailto:erik.andersen@northwestern.edu" TargetMode="External"/><Relationship Id="rId8" Type="http://schemas.openxmlformats.org/officeDocument/2006/relationships/hyperlink" Target="mailto:marian.walhout@umassmed.edu" TargetMode="External"/><Relationship Id="rId9" Type="http://schemas.openxmlformats.org/officeDocument/2006/relationships/hyperlink" Target="https://github.com/AndersenLab/cegwas2-n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23</Pages>
  <Words>6811</Words>
  <Characters>38829</Characters>
  <Application>Microsoft Macintosh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62</cp:revision>
  <dcterms:created xsi:type="dcterms:W3CDTF">2020-01-01T17:13:00Z</dcterms:created>
  <dcterms:modified xsi:type="dcterms:W3CDTF">2020-01-01T20:14:00Z</dcterms:modified>
</cp:coreProperties>
</file>